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4F7666" w14:textId="5CA41618" w:rsidR="0099423F" w:rsidRDefault="00E8027E" w:rsidP="009278C3">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 xml:space="preserve">Dear </w:t>
      </w:r>
      <w:proofErr w:type="spellStart"/>
      <w:r w:rsidR="00977352">
        <w:rPr>
          <w:rFonts w:ascii="Segoe UI" w:eastAsia="Times New Roman" w:hAnsi="Segoe UI" w:cs="Segoe UI"/>
          <w:color w:val="000000"/>
          <w:sz w:val="20"/>
          <w:szCs w:val="20"/>
          <w:shd w:val="clear" w:color="auto" w:fill="FFFFFF"/>
          <w:lang w:eastAsia="en-GB"/>
        </w:rPr>
        <w:t>Dr.</w:t>
      </w:r>
      <w:proofErr w:type="spellEnd"/>
      <w:r w:rsidR="00977352">
        <w:rPr>
          <w:rFonts w:ascii="Segoe UI" w:eastAsia="Times New Roman" w:hAnsi="Segoe UI" w:cs="Segoe UI"/>
          <w:color w:val="000000"/>
          <w:sz w:val="20"/>
          <w:szCs w:val="20"/>
          <w:shd w:val="clear" w:color="auto" w:fill="FFFFFF"/>
          <w:lang w:eastAsia="en-GB"/>
        </w:rPr>
        <w:t xml:space="preserve"> </w:t>
      </w:r>
      <w:r w:rsidR="00977352" w:rsidRPr="00E8027E">
        <w:rPr>
          <w:rFonts w:ascii="Segoe UI" w:eastAsia="Times New Roman" w:hAnsi="Segoe UI" w:cs="Segoe UI"/>
          <w:color w:val="000000"/>
          <w:sz w:val="20"/>
          <w:szCs w:val="20"/>
          <w:shd w:val="clear" w:color="auto" w:fill="FFFFFF"/>
          <w:lang w:eastAsia="en-GB"/>
        </w:rPr>
        <w:t>Chalmers</w:t>
      </w:r>
    </w:p>
    <w:p w14:paraId="23D9A27E" w14:textId="77777777" w:rsidR="00183655" w:rsidRPr="00E8027E" w:rsidRDefault="00183655" w:rsidP="009278C3">
      <w:pPr>
        <w:spacing w:after="0" w:line="240" w:lineRule="auto"/>
        <w:rPr>
          <w:rFonts w:ascii="Segoe UI" w:eastAsia="Times New Roman" w:hAnsi="Segoe UI" w:cs="Segoe UI"/>
          <w:color w:val="000000"/>
          <w:sz w:val="20"/>
          <w:szCs w:val="20"/>
          <w:shd w:val="clear" w:color="auto" w:fill="FFFFFF"/>
          <w:lang w:eastAsia="en-GB"/>
        </w:rPr>
      </w:pPr>
    </w:p>
    <w:p w14:paraId="134B9598" w14:textId="1EAFE2FF" w:rsidR="0099423F" w:rsidRPr="00E8027E" w:rsidRDefault="0099423F" w:rsidP="0099423F">
      <w:pPr>
        <w:spacing w:after="0" w:line="240" w:lineRule="auto"/>
        <w:rPr>
          <w:rFonts w:ascii="Segoe UI" w:eastAsia="Times New Roman" w:hAnsi="Segoe UI" w:cs="Segoe UI"/>
          <w:color w:val="000000"/>
          <w:sz w:val="20"/>
          <w:szCs w:val="20"/>
          <w:shd w:val="clear" w:color="auto" w:fill="FFFFFF"/>
          <w:lang w:eastAsia="en-GB"/>
        </w:rPr>
      </w:pPr>
      <w:r>
        <w:rPr>
          <w:rFonts w:ascii="Segoe UI" w:eastAsia="Times New Roman" w:hAnsi="Segoe UI" w:cs="Segoe UI"/>
          <w:color w:val="000000"/>
          <w:sz w:val="20"/>
          <w:szCs w:val="20"/>
          <w:shd w:val="clear" w:color="auto" w:fill="FFFFFF"/>
          <w:lang w:eastAsia="en-GB"/>
        </w:rPr>
        <w:t xml:space="preserve">We write with regard to manuscript </w:t>
      </w:r>
      <w:r w:rsidRPr="00E8027E">
        <w:rPr>
          <w:rFonts w:ascii="Segoe UI" w:eastAsia="Times New Roman" w:hAnsi="Segoe UI" w:cs="Segoe UI"/>
          <w:color w:val="000000"/>
          <w:sz w:val="20"/>
          <w:szCs w:val="20"/>
          <w:shd w:val="clear" w:color="auto" w:fill="FFFFFF"/>
          <w:lang w:eastAsia="en-GB"/>
        </w:rPr>
        <w:t>PONE-D-15-28816</w:t>
      </w:r>
      <w:r>
        <w:rPr>
          <w:rFonts w:ascii="Segoe UI" w:eastAsia="Times New Roman" w:hAnsi="Segoe UI" w:cs="Segoe UI"/>
          <w:color w:val="000000"/>
          <w:sz w:val="20"/>
          <w:szCs w:val="20"/>
          <w:shd w:val="clear" w:color="auto" w:fill="FFFFFF"/>
          <w:lang w:eastAsia="en-GB"/>
        </w:rPr>
        <w:t xml:space="preserve"> entitled ‘</w:t>
      </w:r>
      <w:r w:rsidRPr="00E8027E">
        <w:rPr>
          <w:rFonts w:ascii="Segoe UI" w:eastAsia="Times New Roman" w:hAnsi="Segoe UI" w:cs="Segoe UI"/>
          <w:color w:val="000000"/>
          <w:sz w:val="20"/>
          <w:szCs w:val="20"/>
          <w:shd w:val="clear" w:color="auto" w:fill="FFFFFF"/>
          <w:lang w:eastAsia="en-GB"/>
        </w:rPr>
        <w:t>Physical activity patterns and clusters in 1001 patients with COPD</w:t>
      </w:r>
      <w:r>
        <w:rPr>
          <w:rFonts w:ascii="Segoe UI" w:eastAsia="Times New Roman" w:hAnsi="Segoe UI" w:cs="Segoe UI"/>
          <w:color w:val="000000"/>
          <w:sz w:val="20"/>
          <w:szCs w:val="20"/>
          <w:shd w:val="clear" w:color="auto" w:fill="FFFFFF"/>
          <w:lang w:eastAsia="en-GB"/>
        </w:rPr>
        <w:t>’.</w:t>
      </w:r>
    </w:p>
    <w:p w14:paraId="52C41C72" w14:textId="74D9DA48" w:rsidR="00977352" w:rsidRDefault="00E8027E" w:rsidP="009278C3">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 xml:space="preserve">Thank you </w:t>
      </w:r>
      <w:r w:rsidR="00977352">
        <w:rPr>
          <w:rFonts w:ascii="Segoe UI" w:eastAsia="Times New Roman" w:hAnsi="Segoe UI" w:cs="Segoe UI"/>
          <w:color w:val="000000"/>
          <w:sz w:val="20"/>
          <w:szCs w:val="20"/>
          <w:shd w:val="clear" w:color="auto" w:fill="FFFFFF"/>
          <w:lang w:eastAsia="en-GB"/>
        </w:rPr>
        <w:t>very m</w:t>
      </w:r>
      <w:r w:rsidR="004732C4">
        <w:rPr>
          <w:rFonts w:ascii="Segoe UI" w:eastAsia="Times New Roman" w:hAnsi="Segoe UI" w:cs="Segoe UI"/>
          <w:color w:val="000000"/>
          <w:sz w:val="20"/>
          <w:szCs w:val="20"/>
          <w:shd w:val="clear" w:color="auto" w:fill="FFFFFF"/>
          <w:lang w:eastAsia="en-GB"/>
        </w:rPr>
        <w:t>uch for the chance to submit a</w:t>
      </w:r>
      <w:r w:rsidR="00977352">
        <w:rPr>
          <w:rFonts w:ascii="Segoe UI" w:eastAsia="Times New Roman" w:hAnsi="Segoe UI" w:cs="Segoe UI"/>
          <w:color w:val="000000"/>
          <w:sz w:val="20"/>
          <w:szCs w:val="20"/>
          <w:shd w:val="clear" w:color="auto" w:fill="FFFFFF"/>
          <w:lang w:eastAsia="en-GB"/>
        </w:rPr>
        <w:t xml:space="preserve"> revised version.</w:t>
      </w:r>
    </w:p>
    <w:p w14:paraId="23BC6D0F" w14:textId="6CDBF049" w:rsidR="00BA16C7" w:rsidRDefault="0099423F" w:rsidP="009278C3">
      <w:pPr>
        <w:spacing w:after="0" w:line="240" w:lineRule="auto"/>
        <w:rPr>
          <w:rFonts w:ascii="Segoe UI" w:eastAsia="Times New Roman" w:hAnsi="Segoe UI" w:cs="Segoe UI"/>
          <w:color w:val="000000"/>
          <w:sz w:val="20"/>
          <w:szCs w:val="20"/>
          <w:shd w:val="clear" w:color="auto" w:fill="FFFFFF"/>
          <w:lang w:eastAsia="en-GB"/>
        </w:rPr>
      </w:pPr>
      <w:r>
        <w:rPr>
          <w:rFonts w:ascii="Segoe UI" w:eastAsia="Times New Roman" w:hAnsi="Segoe UI" w:cs="Segoe UI"/>
          <w:color w:val="000000"/>
          <w:sz w:val="20"/>
          <w:szCs w:val="20"/>
          <w:shd w:val="clear" w:color="auto" w:fill="FFFFFF"/>
          <w:lang w:eastAsia="en-GB"/>
        </w:rPr>
        <w:t xml:space="preserve">We have tried to improve our manuscript </w:t>
      </w:r>
      <w:r w:rsidR="00EF6613">
        <w:rPr>
          <w:rFonts w:ascii="Segoe UI" w:eastAsia="Times New Roman" w:hAnsi="Segoe UI" w:cs="Segoe UI"/>
          <w:color w:val="000000"/>
          <w:sz w:val="20"/>
          <w:szCs w:val="20"/>
          <w:shd w:val="clear" w:color="auto" w:fill="FFFFFF"/>
          <w:lang w:eastAsia="en-GB"/>
        </w:rPr>
        <w:t>based on</w:t>
      </w:r>
      <w:r>
        <w:rPr>
          <w:rFonts w:ascii="Segoe UI" w:eastAsia="Times New Roman" w:hAnsi="Segoe UI" w:cs="Segoe UI"/>
          <w:color w:val="000000"/>
          <w:sz w:val="20"/>
          <w:szCs w:val="20"/>
          <w:shd w:val="clear" w:color="auto" w:fill="FFFFFF"/>
          <w:lang w:eastAsia="en-GB"/>
        </w:rPr>
        <w:t xml:space="preserve"> the </w:t>
      </w:r>
      <w:r w:rsidR="00EF6613">
        <w:rPr>
          <w:rFonts w:ascii="Segoe UI" w:eastAsia="Times New Roman" w:hAnsi="Segoe UI" w:cs="Segoe UI"/>
          <w:color w:val="000000"/>
          <w:sz w:val="20"/>
          <w:szCs w:val="20"/>
          <w:shd w:val="clear" w:color="auto" w:fill="FFFFFF"/>
          <w:lang w:eastAsia="en-GB"/>
        </w:rPr>
        <w:t xml:space="preserve">valuable </w:t>
      </w:r>
      <w:r>
        <w:rPr>
          <w:rFonts w:ascii="Segoe UI" w:eastAsia="Times New Roman" w:hAnsi="Segoe UI" w:cs="Segoe UI"/>
          <w:color w:val="000000"/>
          <w:sz w:val="20"/>
          <w:szCs w:val="20"/>
          <w:shd w:val="clear" w:color="auto" w:fill="FFFFFF"/>
          <w:lang w:eastAsia="en-GB"/>
        </w:rPr>
        <w:t xml:space="preserve">comments </w:t>
      </w:r>
      <w:r w:rsidR="00EF6613">
        <w:rPr>
          <w:rFonts w:ascii="Segoe UI" w:eastAsia="Times New Roman" w:hAnsi="Segoe UI" w:cs="Segoe UI"/>
          <w:color w:val="000000"/>
          <w:sz w:val="20"/>
          <w:szCs w:val="20"/>
          <w:shd w:val="clear" w:color="auto" w:fill="FFFFFF"/>
          <w:lang w:eastAsia="en-GB"/>
        </w:rPr>
        <w:t>provided.</w:t>
      </w:r>
      <w:r>
        <w:rPr>
          <w:rFonts w:ascii="Segoe UI" w:eastAsia="Times New Roman" w:hAnsi="Segoe UI" w:cs="Segoe UI"/>
          <w:color w:val="000000"/>
          <w:sz w:val="20"/>
          <w:szCs w:val="20"/>
          <w:shd w:val="clear" w:color="auto" w:fill="FFFFFF"/>
          <w:lang w:eastAsia="en-GB"/>
        </w:rPr>
        <w:t xml:space="preserve"> Below we pr</w:t>
      </w:r>
      <w:r w:rsidR="00EF6613">
        <w:rPr>
          <w:rFonts w:ascii="Segoe UI" w:eastAsia="Times New Roman" w:hAnsi="Segoe UI" w:cs="Segoe UI"/>
          <w:color w:val="000000"/>
          <w:sz w:val="20"/>
          <w:szCs w:val="20"/>
          <w:shd w:val="clear" w:color="auto" w:fill="FFFFFF"/>
          <w:lang w:eastAsia="en-GB"/>
        </w:rPr>
        <w:t>esent</w:t>
      </w:r>
      <w:r>
        <w:rPr>
          <w:rFonts w:ascii="Segoe UI" w:eastAsia="Times New Roman" w:hAnsi="Segoe UI" w:cs="Segoe UI"/>
          <w:color w:val="000000"/>
          <w:sz w:val="20"/>
          <w:szCs w:val="20"/>
          <w:shd w:val="clear" w:color="auto" w:fill="FFFFFF"/>
          <w:lang w:eastAsia="en-GB"/>
        </w:rPr>
        <w:t xml:space="preserve"> a response to each of these comments</w:t>
      </w:r>
      <w:r w:rsidR="00EF6613">
        <w:rPr>
          <w:rFonts w:ascii="Segoe UI" w:eastAsia="Times New Roman" w:hAnsi="Segoe UI" w:cs="Segoe UI"/>
          <w:color w:val="000000"/>
          <w:sz w:val="20"/>
          <w:szCs w:val="20"/>
          <w:shd w:val="clear" w:color="auto" w:fill="FFFFFF"/>
          <w:lang w:eastAsia="en-GB"/>
        </w:rPr>
        <w:t xml:space="preserve">. Important to mention, </w:t>
      </w:r>
      <w:r>
        <w:rPr>
          <w:rFonts w:ascii="Segoe UI" w:eastAsia="Times New Roman" w:hAnsi="Segoe UI" w:cs="Segoe UI"/>
          <w:color w:val="000000"/>
          <w:sz w:val="20"/>
          <w:szCs w:val="20"/>
          <w:shd w:val="clear" w:color="auto" w:fill="FFFFFF"/>
          <w:lang w:eastAsia="en-GB"/>
        </w:rPr>
        <w:t xml:space="preserve">any </w:t>
      </w:r>
      <w:r w:rsidR="003C3FBD">
        <w:rPr>
          <w:rFonts w:ascii="Segoe UI" w:eastAsia="Times New Roman" w:hAnsi="Segoe UI" w:cs="Segoe UI"/>
          <w:color w:val="000000"/>
          <w:sz w:val="20"/>
          <w:szCs w:val="20"/>
          <w:shd w:val="clear" w:color="auto" w:fill="FFFFFF"/>
          <w:lang w:eastAsia="en-GB"/>
        </w:rPr>
        <w:t xml:space="preserve">changes </w:t>
      </w:r>
      <w:r w:rsidR="008D6AF3">
        <w:rPr>
          <w:rFonts w:ascii="Segoe UI" w:eastAsia="Times New Roman" w:hAnsi="Segoe UI" w:cs="Segoe UI"/>
          <w:color w:val="000000"/>
          <w:sz w:val="20"/>
          <w:szCs w:val="20"/>
          <w:shd w:val="clear" w:color="auto" w:fill="FFFFFF"/>
          <w:lang w:eastAsia="en-GB"/>
        </w:rPr>
        <w:t>described</w:t>
      </w:r>
      <w:r w:rsidR="003C3FBD">
        <w:rPr>
          <w:rFonts w:ascii="Segoe UI" w:eastAsia="Times New Roman" w:hAnsi="Segoe UI" w:cs="Segoe UI"/>
          <w:color w:val="000000"/>
          <w:sz w:val="20"/>
          <w:szCs w:val="20"/>
          <w:shd w:val="clear" w:color="auto" w:fill="FFFFFF"/>
          <w:lang w:eastAsia="en-GB"/>
        </w:rPr>
        <w:t xml:space="preserve"> </w:t>
      </w:r>
      <w:r>
        <w:rPr>
          <w:rFonts w:ascii="Segoe UI" w:eastAsia="Times New Roman" w:hAnsi="Segoe UI" w:cs="Segoe UI"/>
          <w:color w:val="000000"/>
          <w:sz w:val="20"/>
          <w:szCs w:val="20"/>
          <w:shd w:val="clear" w:color="auto" w:fill="FFFFFF"/>
          <w:lang w:eastAsia="en-GB"/>
        </w:rPr>
        <w:t xml:space="preserve">in </w:t>
      </w:r>
      <w:r w:rsidR="00EF6613">
        <w:rPr>
          <w:rFonts w:ascii="Segoe UI" w:eastAsia="Times New Roman" w:hAnsi="Segoe UI" w:cs="Segoe UI"/>
          <w:color w:val="000000"/>
          <w:sz w:val="20"/>
          <w:szCs w:val="20"/>
          <w:shd w:val="clear" w:color="auto" w:fill="FFFFFF"/>
          <w:lang w:eastAsia="en-GB"/>
        </w:rPr>
        <w:t>our</w:t>
      </w:r>
      <w:r>
        <w:rPr>
          <w:rFonts w:ascii="Segoe UI" w:eastAsia="Times New Roman" w:hAnsi="Segoe UI" w:cs="Segoe UI"/>
          <w:color w:val="000000"/>
          <w:sz w:val="20"/>
          <w:szCs w:val="20"/>
          <w:shd w:val="clear" w:color="auto" w:fill="FFFFFF"/>
          <w:lang w:eastAsia="en-GB"/>
        </w:rPr>
        <w:t xml:space="preserve"> responses</w:t>
      </w:r>
      <w:r w:rsidR="003C3FBD">
        <w:rPr>
          <w:rFonts w:ascii="Segoe UI" w:eastAsia="Times New Roman" w:hAnsi="Segoe UI" w:cs="Segoe UI"/>
          <w:color w:val="000000"/>
          <w:sz w:val="20"/>
          <w:szCs w:val="20"/>
          <w:shd w:val="clear" w:color="auto" w:fill="FFFFFF"/>
          <w:lang w:eastAsia="en-GB"/>
        </w:rPr>
        <w:t xml:space="preserve"> refer to the </w:t>
      </w:r>
      <w:r w:rsidR="003C3FBD" w:rsidRPr="003C3FBD">
        <w:rPr>
          <w:rFonts w:ascii="Segoe UI" w:eastAsia="Times New Roman" w:hAnsi="Segoe UI" w:cs="Segoe UI"/>
          <w:color w:val="000000"/>
          <w:sz w:val="20"/>
          <w:szCs w:val="20"/>
          <w:shd w:val="clear" w:color="auto" w:fill="FFFFFF"/>
          <w:lang w:eastAsia="en-GB"/>
        </w:rPr>
        <w:t>'Revised Manuscript with Track Changes</w:t>
      </w:r>
      <w:r w:rsidR="003C3FBD">
        <w:rPr>
          <w:rFonts w:ascii="Segoe UI" w:eastAsia="Times New Roman" w:hAnsi="Segoe UI" w:cs="Segoe UI"/>
          <w:color w:val="000000"/>
          <w:sz w:val="20"/>
          <w:szCs w:val="20"/>
          <w:shd w:val="clear" w:color="auto" w:fill="FFFFFF"/>
          <w:lang w:eastAsia="en-GB"/>
        </w:rPr>
        <w:t>’ file.</w:t>
      </w:r>
      <w:r w:rsidR="00BA16C7">
        <w:rPr>
          <w:rFonts w:ascii="Segoe UI" w:eastAsia="Times New Roman" w:hAnsi="Segoe UI" w:cs="Segoe UI"/>
          <w:color w:val="000000"/>
          <w:sz w:val="20"/>
          <w:szCs w:val="20"/>
          <w:shd w:val="clear" w:color="auto" w:fill="FFFFFF"/>
          <w:lang w:eastAsia="en-GB"/>
        </w:rPr>
        <w:t xml:space="preserve"> Moreover, we have also made small textual changes throughout the manuscript </w:t>
      </w:r>
      <w:r w:rsidR="008A5C3A">
        <w:rPr>
          <w:rFonts w:ascii="Segoe UI" w:eastAsia="Times New Roman" w:hAnsi="Segoe UI" w:cs="Segoe UI"/>
          <w:color w:val="000000"/>
          <w:sz w:val="20"/>
          <w:szCs w:val="20"/>
          <w:shd w:val="clear" w:color="auto" w:fill="FFFFFF"/>
          <w:lang w:eastAsia="en-GB"/>
        </w:rPr>
        <w:t>aiming</w:t>
      </w:r>
      <w:r w:rsidR="00BA16C7">
        <w:rPr>
          <w:rFonts w:ascii="Segoe UI" w:eastAsia="Times New Roman" w:hAnsi="Segoe UI" w:cs="Segoe UI"/>
          <w:color w:val="000000"/>
          <w:sz w:val="20"/>
          <w:szCs w:val="20"/>
          <w:shd w:val="clear" w:color="auto" w:fill="FFFFFF"/>
          <w:lang w:eastAsia="en-GB"/>
        </w:rPr>
        <w:t xml:space="preserve"> better clarity. All the changes are highlighted with the ‘Track Changes’ function.</w:t>
      </w:r>
    </w:p>
    <w:p w14:paraId="403033D6" w14:textId="50802F2A" w:rsidR="00C4143B" w:rsidRDefault="00C4143B" w:rsidP="009278C3">
      <w:pPr>
        <w:spacing w:after="0" w:line="240" w:lineRule="auto"/>
        <w:rPr>
          <w:rFonts w:ascii="Segoe UI" w:eastAsia="Times New Roman" w:hAnsi="Segoe UI" w:cs="Segoe UI"/>
          <w:color w:val="000000"/>
          <w:sz w:val="20"/>
          <w:szCs w:val="20"/>
          <w:shd w:val="clear" w:color="auto" w:fill="FFFFFF"/>
          <w:lang w:eastAsia="en-GB"/>
        </w:rPr>
      </w:pPr>
      <w:r>
        <w:rPr>
          <w:rFonts w:ascii="Segoe UI" w:eastAsia="Times New Roman" w:hAnsi="Segoe UI" w:cs="Segoe UI"/>
          <w:color w:val="000000"/>
          <w:sz w:val="20"/>
          <w:szCs w:val="20"/>
          <w:shd w:val="clear" w:color="auto" w:fill="FFFFFF"/>
          <w:lang w:eastAsia="en-GB"/>
        </w:rPr>
        <w:t xml:space="preserve">May we kindly ask you to take our manuscript into consideration for publication in </w:t>
      </w:r>
      <w:proofErr w:type="spellStart"/>
      <w:r>
        <w:rPr>
          <w:rFonts w:ascii="Segoe UI" w:eastAsia="Times New Roman" w:hAnsi="Segoe UI" w:cs="Segoe UI"/>
          <w:color w:val="000000"/>
          <w:sz w:val="20"/>
          <w:szCs w:val="20"/>
          <w:shd w:val="clear" w:color="auto" w:fill="FFFFFF"/>
          <w:lang w:eastAsia="en-GB"/>
        </w:rPr>
        <w:t>PloS</w:t>
      </w:r>
      <w:proofErr w:type="spellEnd"/>
      <w:r>
        <w:rPr>
          <w:rFonts w:ascii="Segoe UI" w:eastAsia="Times New Roman" w:hAnsi="Segoe UI" w:cs="Segoe UI"/>
          <w:color w:val="000000"/>
          <w:sz w:val="20"/>
          <w:szCs w:val="20"/>
          <w:shd w:val="clear" w:color="auto" w:fill="FFFFFF"/>
          <w:lang w:eastAsia="en-GB"/>
        </w:rPr>
        <w:t xml:space="preserve"> One?</w:t>
      </w:r>
    </w:p>
    <w:p w14:paraId="05496186" w14:textId="77777777" w:rsidR="00051423" w:rsidRDefault="00051423" w:rsidP="009278C3">
      <w:pPr>
        <w:spacing w:after="0" w:line="240" w:lineRule="auto"/>
        <w:rPr>
          <w:rFonts w:ascii="Segoe UI" w:eastAsia="Times New Roman" w:hAnsi="Segoe UI" w:cs="Segoe UI"/>
          <w:color w:val="000000"/>
          <w:sz w:val="20"/>
          <w:szCs w:val="20"/>
          <w:shd w:val="clear" w:color="auto" w:fill="FFFFFF"/>
          <w:lang w:eastAsia="en-GB"/>
        </w:rPr>
      </w:pPr>
    </w:p>
    <w:p w14:paraId="0CE5952B" w14:textId="77777777" w:rsidR="003C3FBD" w:rsidRDefault="003C3FBD" w:rsidP="009278C3">
      <w:pPr>
        <w:spacing w:after="0" w:line="240" w:lineRule="auto"/>
        <w:rPr>
          <w:rFonts w:ascii="Segoe UI" w:eastAsia="Times New Roman" w:hAnsi="Segoe UI" w:cs="Segoe UI"/>
          <w:color w:val="000000"/>
          <w:sz w:val="20"/>
          <w:szCs w:val="20"/>
          <w:shd w:val="clear" w:color="auto" w:fill="FFFFFF"/>
          <w:lang w:eastAsia="en-GB"/>
        </w:rPr>
      </w:pPr>
      <w:r>
        <w:rPr>
          <w:rFonts w:ascii="Segoe UI" w:eastAsia="Times New Roman" w:hAnsi="Segoe UI" w:cs="Segoe UI"/>
          <w:color w:val="000000"/>
          <w:sz w:val="20"/>
          <w:szCs w:val="20"/>
          <w:shd w:val="clear" w:color="auto" w:fill="FFFFFF"/>
          <w:lang w:eastAsia="en-GB"/>
        </w:rPr>
        <w:t>Yours sincerely,</w:t>
      </w:r>
    </w:p>
    <w:p w14:paraId="5BAFE0A1" w14:textId="77777777" w:rsidR="00051423" w:rsidRDefault="00051423" w:rsidP="009278C3">
      <w:pPr>
        <w:spacing w:after="0" w:line="240" w:lineRule="auto"/>
        <w:rPr>
          <w:rFonts w:ascii="Segoe UI" w:eastAsia="Times New Roman" w:hAnsi="Segoe UI" w:cs="Segoe UI"/>
          <w:color w:val="000000"/>
          <w:sz w:val="20"/>
          <w:szCs w:val="20"/>
          <w:shd w:val="clear" w:color="auto" w:fill="FFFFFF"/>
          <w:lang w:eastAsia="en-GB"/>
        </w:rPr>
      </w:pPr>
    </w:p>
    <w:p w14:paraId="13589829" w14:textId="77777777" w:rsidR="003C3FBD" w:rsidRDefault="003C3FBD" w:rsidP="009278C3">
      <w:pPr>
        <w:spacing w:after="0" w:line="240" w:lineRule="auto"/>
        <w:rPr>
          <w:rFonts w:ascii="Segoe UI" w:eastAsia="Times New Roman" w:hAnsi="Segoe UI" w:cs="Segoe UI"/>
          <w:color w:val="000000"/>
          <w:sz w:val="20"/>
          <w:szCs w:val="20"/>
          <w:shd w:val="clear" w:color="auto" w:fill="FFFFFF"/>
          <w:lang w:eastAsia="en-GB"/>
        </w:rPr>
      </w:pPr>
      <w:r>
        <w:rPr>
          <w:rFonts w:ascii="Segoe UI" w:eastAsia="Times New Roman" w:hAnsi="Segoe UI" w:cs="Segoe UI"/>
          <w:color w:val="000000"/>
          <w:sz w:val="20"/>
          <w:szCs w:val="20"/>
          <w:shd w:val="clear" w:color="auto" w:fill="FFFFFF"/>
          <w:lang w:eastAsia="en-GB"/>
        </w:rPr>
        <w:t>Rafael Mesquita</w:t>
      </w:r>
    </w:p>
    <w:p w14:paraId="48D223ED" w14:textId="77777777" w:rsidR="003C3FBD" w:rsidRDefault="003C3FBD" w:rsidP="009278C3">
      <w:pPr>
        <w:spacing w:after="0" w:line="240" w:lineRule="auto"/>
        <w:rPr>
          <w:rFonts w:ascii="Segoe UI" w:eastAsia="Times New Roman" w:hAnsi="Segoe UI" w:cs="Segoe UI"/>
          <w:color w:val="000000"/>
          <w:sz w:val="20"/>
          <w:szCs w:val="20"/>
          <w:shd w:val="clear" w:color="auto" w:fill="FFFFFF"/>
          <w:lang w:eastAsia="en-GB"/>
        </w:rPr>
      </w:pPr>
      <w:r>
        <w:rPr>
          <w:rFonts w:ascii="Segoe UI" w:eastAsia="Times New Roman" w:hAnsi="Segoe UI" w:cs="Segoe UI"/>
          <w:color w:val="000000"/>
          <w:sz w:val="20"/>
          <w:szCs w:val="20"/>
          <w:shd w:val="clear" w:color="auto" w:fill="FFFFFF"/>
          <w:lang w:eastAsia="en-GB"/>
        </w:rPr>
        <w:t>(</w:t>
      </w:r>
      <w:proofErr w:type="gramStart"/>
      <w:r>
        <w:rPr>
          <w:rFonts w:ascii="Segoe UI" w:eastAsia="Times New Roman" w:hAnsi="Segoe UI" w:cs="Segoe UI"/>
          <w:color w:val="000000"/>
          <w:sz w:val="20"/>
          <w:szCs w:val="20"/>
          <w:shd w:val="clear" w:color="auto" w:fill="FFFFFF"/>
          <w:lang w:eastAsia="en-GB"/>
        </w:rPr>
        <w:t>on</w:t>
      </w:r>
      <w:proofErr w:type="gramEnd"/>
      <w:r>
        <w:rPr>
          <w:rFonts w:ascii="Segoe UI" w:eastAsia="Times New Roman" w:hAnsi="Segoe UI" w:cs="Segoe UI"/>
          <w:color w:val="000000"/>
          <w:sz w:val="20"/>
          <w:szCs w:val="20"/>
          <w:shd w:val="clear" w:color="auto" w:fill="FFFFFF"/>
          <w:lang w:eastAsia="en-GB"/>
        </w:rPr>
        <w:t xml:space="preserve"> behalf of all authors)</w:t>
      </w:r>
    </w:p>
    <w:p w14:paraId="21C58286" w14:textId="77777777" w:rsidR="00173AF2" w:rsidRDefault="00173AF2" w:rsidP="009278C3">
      <w:pPr>
        <w:spacing w:after="0" w:line="240" w:lineRule="auto"/>
        <w:rPr>
          <w:rFonts w:ascii="Segoe UI" w:eastAsia="Times New Roman" w:hAnsi="Segoe UI" w:cs="Segoe UI"/>
          <w:color w:val="000000"/>
          <w:sz w:val="20"/>
          <w:szCs w:val="20"/>
          <w:shd w:val="clear" w:color="auto" w:fill="FFFFFF"/>
          <w:lang w:eastAsia="en-GB"/>
        </w:rPr>
      </w:pPr>
    </w:p>
    <w:p w14:paraId="312D25BF" w14:textId="2C0DECC6" w:rsidR="00173AF2" w:rsidRDefault="00173AF2" w:rsidP="009278C3">
      <w:pPr>
        <w:spacing w:after="0" w:line="240" w:lineRule="auto"/>
        <w:rPr>
          <w:rFonts w:ascii="Segoe UI" w:eastAsia="Times New Roman" w:hAnsi="Segoe UI" w:cs="Segoe UI"/>
          <w:color w:val="000000"/>
          <w:sz w:val="20"/>
          <w:szCs w:val="20"/>
          <w:shd w:val="clear" w:color="auto" w:fill="FFFFFF"/>
          <w:lang w:eastAsia="en-GB"/>
        </w:rPr>
      </w:pPr>
      <w:r>
        <w:rPr>
          <w:rFonts w:ascii="Segoe UI" w:eastAsia="Times New Roman" w:hAnsi="Segoe UI" w:cs="Segoe UI"/>
          <w:color w:val="000000"/>
          <w:sz w:val="20"/>
          <w:szCs w:val="20"/>
          <w:shd w:val="clear" w:color="auto" w:fill="FFFFFF"/>
          <w:lang w:eastAsia="en-GB"/>
        </w:rPr>
        <w:t>RESPONSE TO COMMENTS:</w:t>
      </w:r>
    </w:p>
    <w:p w14:paraId="18847FEE" w14:textId="77777777" w:rsidR="00977352" w:rsidRDefault="00977352" w:rsidP="009278C3">
      <w:pPr>
        <w:spacing w:after="0" w:line="240" w:lineRule="auto"/>
        <w:rPr>
          <w:rFonts w:ascii="Segoe UI" w:eastAsia="Times New Roman" w:hAnsi="Segoe UI" w:cs="Segoe UI"/>
          <w:color w:val="000000"/>
          <w:sz w:val="20"/>
          <w:szCs w:val="20"/>
          <w:shd w:val="clear" w:color="auto" w:fill="FFFFFF"/>
          <w:lang w:eastAsia="en-GB"/>
        </w:rPr>
      </w:pPr>
    </w:p>
    <w:p w14:paraId="2E2C8A61" w14:textId="3737D41D" w:rsidR="00E8027E" w:rsidRDefault="00AD31A8" w:rsidP="009278C3">
      <w:pPr>
        <w:spacing w:after="0" w:line="240" w:lineRule="auto"/>
        <w:rPr>
          <w:rFonts w:ascii="Segoe UI" w:eastAsia="Times New Roman" w:hAnsi="Segoe UI" w:cs="Segoe UI"/>
          <w:color w:val="000000"/>
          <w:sz w:val="20"/>
          <w:szCs w:val="20"/>
          <w:shd w:val="clear" w:color="auto" w:fill="FFFFFF"/>
          <w:lang w:eastAsia="en-GB"/>
        </w:rPr>
      </w:pPr>
      <w:r>
        <w:rPr>
          <w:rFonts w:ascii="Segoe UI" w:eastAsia="Times New Roman" w:hAnsi="Segoe UI" w:cs="Segoe UI"/>
          <w:color w:val="000000"/>
          <w:sz w:val="20"/>
          <w:szCs w:val="20"/>
          <w:highlight w:val="magenta"/>
          <w:shd w:val="clear" w:color="auto" w:fill="FFFFFF"/>
          <w:lang w:eastAsia="en-GB"/>
        </w:rPr>
        <w:t xml:space="preserve">1) </w:t>
      </w:r>
      <w:r w:rsidR="00E8027E" w:rsidRPr="003C3C8D">
        <w:rPr>
          <w:rFonts w:ascii="Segoe UI" w:eastAsia="Times New Roman" w:hAnsi="Segoe UI" w:cs="Segoe UI"/>
          <w:color w:val="000000"/>
          <w:sz w:val="20"/>
          <w:szCs w:val="20"/>
          <w:highlight w:val="magenta"/>
          <w:shd w:val="clear" w:color="auto" w:fill="FFFFFF"/>
          <w:lang w:eastAsia="en-GB"/>
        </w:rPr>
        <w:t>The reviewers identified significant concerns with this manuscript which are listed below in the reviewer comments. Please carefully address these comments. The issue of the Italian data was identified as a significant concern by more than one reviewers and must be addressed- although the data is collected as part of routine care it is essential we are reassured that all data collection and use was approved by the ethical standards in that country. The manuscript cannot be published without a clea</w:t>
      </w:r>
      <w:r w:rsidR="00977352" w:rsidRPr="003C3C8D">
        <w:rPr>
          <w:rFonts w:ascii="Segoe UI" w:eastAsia="Times New Roman" w:hAnsi="Segoe UI" w:cs="Segoe UI"/>
          <w:color w:val="000000"/>
          <w:sz w:val="20"/>
          <w:szCs w:val="20"/>
          <w:highlight w:val="magenta"/>
          <w:shd w:val="clear" w:color="auto" w:fill="FFFFFF"/>
          <w:lang w:eastAsia="en-GB"/>
        </w:rPr>
        <w:t>r statement that this was done.</w:t>
      </w:r>
    </w:p>
    <w:p w14:paraId="7DC57890" w14:textId="58708870" w:rsidR="00977352" w:rsidRPr="003C3C8D" w:rsidRDefault="00977352"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sidR="003C3C8D">
        <w:rPr>
          <w:rFonts w:ascii="Segoe UI" w:eastAsia="Times New Roman" w:hAnsi="Segoe UI" w:cs="Segoe UI"/>
          <w:b/>
          <w:color w:val="000000"/>
          <w:sz w:val="20"/>
          <w:szCs w:val="20"/>
          <w:shd w:val="clear" w:color="auto" w:fill="FFFFFF"/>
          <w:lang w:eastAsia="en-GB"/>
        </w:rPr>
        <w:t xml:space="preserve"> </w:t>
      </w:r>
      <w:r w:rsidR="00C4143B">
        <w:rPr>
          <w:rFonts w:ascii="Segoe UI" w:eastAsia="Times New Roman" w:hAnsi="Segoe UI" w:cs="Segoe UI"/>
          <w:b/>
          <w:color w:val="000000"/>
          <w:sz w:val="20"/>
          <w:szCs w:val="20"/>
          <w:shd w:val="clear" w:color="auto" w:fill="FFFFFF"/>
          <w:lang w:eastAsia="en-GB"/>
        </w:rPr>
        <w:t>CHECK WITH THW ITALIANS – let them make an official statement about this!</w:t>
      </w:r>
    </w:p>
    <w:p w14:paraId="1BAF178A" w14:textId="77777777" w:rsidR="00E8027E" w:rsidRPr="00E8027E" w:rsidRDefault="00E8027E" w:rsidP="009278C3">
      <w:pPr>
        <w:spacing w:after="0" w:line="240" w:lineRule="auto"/>
        <w:rPr>
          <w:rFonts w:ascii="Segoe UI" w:eastAsia="Times New Roman" w:hAnsi="Segoe UI" w:cs="Segoe UI"/>
          <w:color w:val="000000"/>
          <w:sz w:val="20"/>
          <w:szCs w:val="20"/>
          <w:shd w:val="clear" w:color="auto" w:fill="FFFFFF"/>
          <w:lang w:eastAsia="en-GB"/>
        </w:rPr>
      </w:pPr>
    </w:p>
    <w:p w14:paraId="2726B9EA" w14:textId="77777777" w:rsidR="00184FEC"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shd w:val="clear" w:color="auto" w:fill="FFFFFF"/>
          <w:lang w:eastAsia="en-GB"/>
        </w:rPr>
        <w:t>Reviewer #1: This is a cross-sectional analysis of physical activity patterns from a large multi-national dataset of over 1000 patients with COPD. Cluster analysis has been used and identified distinct cluster phenotypes related to physical activity patterns.</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Overall this is well written, presenting novel findings and technically sound, other than a couple of points below.</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Comments</w:t>
      </w:r>
      <w:proofErr w:type="gramStart"/>
      <w:r w:rsidRPr="00FD06DD">
        <w:rPr>
          <w:rFonts w:ascii="Segoe UI" w:eastAsia="Times New Roman" w:hAnsi="Segoe UI" w:cs="Segoe UI"/>
          <w:color w:val="000000"/>
          <w:sz w:val="20"/>
          <w:szCs w:val="20"/>
          <w:shd w:val="clear" w:color="auto" w:fill="FFFFFF"/>
          <w:lang w:eastAsia="en-GB"/>
        </w:rPr>
        <w:t>:</w:t>
      </w:r>
      <w:proofErr w:type="gramEnd"/>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1) 5 clusters were identified in the analysis. I am unsure how valid cluster 5 is compared with the others. Cluster 5 contains only 21 (2%) of patients. Looking at the figure, it may be that many of these patients would fit in cluster 4 but have been skewed by some outliers.</w:t>
      </w:r>
    </w:p>
    <w:p w14:paraId="13B70301" w14:textId="5434EECF" w:rsidR="00184FEC" w:rsidRPr="00E8027E" w:rsidRDefault="00184FEC"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E56EDB">
        <w:rPr>
          <w:rFonts w:ascii="Segoe UI" w:eastAsia="Times New Roman" w:hAnsi="Segoe UI" w:cs="Segoe UI"/>
          <w:color w:val="000000"/>
          <w:sz w:val="20"/>
          <w:szCs w:val="20"/>
          <w:shd w:val="clear" w:color="auto" w:fill="FFFFFF"/>
          <w:lang w:eastAsia="en-GB"/>
        </w:rPr>
        <w:t xml:space="preserve">The number of subjects in cluster 5 was also a point of concern </w:t>
      </w:r>
      <w:r w:rsidR="00CC2997">
        <w:rPr>
          <w:rFonts w:ascii="Segoe UI" w:eastAsia="Times New Roman" w:hAnsi="Segoe UI" w:cs="Segoe UI"/>
          <w:color w:val="000000"/>
          <w:sz w:val="20"/>
          <w:szCs w:val="20"/>
          <w:shd w:val="clear" w:color="auto" w:fill="FFFFFF"/>
          <w:lang w:eastAsia="en-GB"/>
        </w:rPr>
        <w:t xml:space="preserve">for us </w:t>
      </w:r>
      <w:r w:rsidR="00E56EDB">
        <w:rPr>
          <w:rFonts w:ascii="Segoe UI" w:eastAsia="Times New Roman" w:hAnsi="Segoe UI" w:cs="Segoe UI"/>
          <w:color w:val="000000"/>
          <w:sz w:val="20"/>
          <w:szCs w:val="20"/>
          <w:shd w:val="clear" w:color="auto" w:fill="FFFFFF"/>
          <w:lang w:eastAsia="en-GB"/>
        </w:rPr>
        <w:t>when analysing the results. However, as the clusters were identified usin</w:t>
      </w:r>
      <w:r w:rsidR="00CC2997">
        <w:rPr>
          <w:rFonts w:ascii="Segoe UI" w:eastAsia="Times New Roman" w:hAnsi="Segoe UI" w:cs="Segoe UI"/>
          <w:color w:val="000000"/>
          <w:sz w:val="20"/>
          <w:szCs w:val="20"/>
          <w:shd w:val="clear" w:color="auto" w:fill="FFFFFF"/>
          <w:lang w:eastAsia="en-GB"/>
        </w:rPr>
        <w:t>g rigorous statistical analyses</w:t>
      </w:r>
      <w:r w:rsidR="00E56EDB">
        <w:rPr>
          <w:rFonts w:ascii="Segoe UI" w:eastAsia="Times New Roman" w:hAnsi="Segoe UI" w:cs="Segoe UI"/>
          <w:color w:val="000000"/>
          <w:sz w:val="20"/>
          <w:szCs w:val="20"/>
          <w:shd w:val="clear" w:color="auto" w:fill="FFFFFF"/>
          <w:lang w:eastAsia="en-GB"/>
        </w:rPr>
        <w:t xml:space="preserve"> we believe all five clusters represent </w:t>
      </w:r>
      <w:r w:rsidR="00FB7596">
        <w:rPr>
          <w:rFonts w:ascii="Segoe UI" w:eastAsia="Times New Roman" w:hAnsi="Segoe UI" w:cs="Segoe UI"/>
          <w:color w:val="000000"/>
          <w:sz w:val="20"/>
          <w:szCs w:val="20"/>
          <w:shd w:val="clear" w:color="auto" w:fill="FFFFFF"/>
          <w:lang w:eastAsia="en-GB"/>
        </w:rPr>
        <w:t>real groups of patients</w:t>
      </w:r>
      <w:r w:rsidR="009A7E78">
        <w:rPr>
          <w:rFonts w:ascii="Segoe UI" w:eastAsia="Times New Roman" w:hAnsi="Segoe UI" w:cs="Segoe UI"/>
          <w:color w:val="000000"/>
          <w:sz w:val="20"/>
          <w:szCs w:val="20"/>
          <w:shd w:val="clear" w:color="auto" w:fill="FFFFFF"/>
          <w:lang w:eastAsia="en-GB"/>
        </w:rPr>
        <w:t xml:space="preserve"> with COPD</w:t>
      </w:r>
      <w:r w:rsidR="00E56EDB">
        <w:rPr>
          <w:rFonts w:ascii="Segoe UI" w:eastAsia="Times New Roman" w:hAnsi="Segoe UI" w:cs="Segoe UI"/>
          <w:color w:val="000000"/>
          <w:sz w:val="20"/>
          <w:szCs w:val="20"/>
          <w:shd w:val="clear" w:color="auto" w:fill="FFFFFF"/>
          <w:lang w:eastAsia="en-GB"/>
        </w:rPr>
        <w:t xml:space="preserve">. </w:t>
      </w:r>
      <w:r w:rsidR="00FB7596">
        <w:rPr>
          <w:rFonts w:ascii="Segoe UI" w:eastAsia="Times New Roman" w:hAnsi="Segoe UI" w:cs="Segoe UI"/>
          <w:color w:val="000000"/>
          <w:sz w:val="20"/>
          <w:szCs w:val="20"/>
          <w:shd w:val="clear" w:color="auto" w:fill="FFFFFF"/>
          <w:lang w:eastAsia="en-GB"/>
        </w:rPr>
        <w:t xml:space="preserve">This is supported by the results presented in Table 4 and Figures 5B, C and D. </w:t>
      </w:r>
      <w:r w:rsidR="00CC2997">
        <w:rPr>
          <w:rFonts w:ascii="Segoe UI" w:eastAsia="Times New Roman" w:hAnsi="Segoe UI" w:cs="Segoe UI"/>
          <w:color w:val="000000"/>
          <w:sz w:val="20"/>
          <w:szCs w:val="20"/>
          <w:shd w:val="clear" w:color="auto" w:fill="FFFFFF"/>
          <w:lang w:eastAsia="en-GB"/>
        </w:rPr>
        <w:t xml:space="preserve">Therefore, we do not </w:t>
      </w:r>
      <w:r w:rsidR="00FB7596">
        <w:rPr>
          <w:rFonts w:ascii="Segoe UI" w:eastAsia="Times New Roman" w:hAnsi="Segoe UI" w:cs="Segoe UI"/>
          <w:color w:val="000000"/>
          <w:sz w:val="20"/>
          <w:szCs w:val="20"/>
          <w:shd w:val="clear" w:color="auto" w:fill="FFFFFF"/>
          <w:lang w:eastAsia="en-GB"/>
        </w:rPr>
        <w:t>think</w:t>
      </w:r>
      <w:r w:rsidR="00CC2997">
        <w:rPr>
          <w:rFonts w:ascii="Segoe UI" w:eastAsia="Times New Roman" w:hAnsi="Segoe UI" w:cs="Segoe UI"/>
          <w:color w:val="000000"/>
          <w:sz w:val="20"/>
          <w:szCs w:val="20"/>
          <w:shd w:val="clear" w:color="auto" w:fill="FFFFFF"/>
          <w:lang w:eastAsia="en-GB"/>
        </w:rPr>
        <w:t xml:space="preserve"> cluster </w:t>
      </w:r>
      <w:r w:rsidR="00FB7596">
        <w:rPr>
          <w:rFonts w:ascii="Segoe UI" w:eastAsia="Times New Roman" w:hAnsi="Segoe UI" w:cs="Segoe UI"/>
          <w:color w:val="000000"/>
          <w:sz w:val="20"/>
          <w:szCs w:val="20"/>
          <w:shd w:val="clear" w:color="auto" w:fill="FFFFFF"/>
          <w:lang w:eastAsia="en-GB"/>
        </w:rPr>
        <w:t xml:space="preserve">5 </w:t>
      </w:r>
      <w:r w:rsidR="00CC2997">
        <w:rPr>
          <w:rFonts w:ascii="Segoe UI" w:eastAsia="Times New Roman" w:hAnsi="Segoe UI" w:cs="Segoe UI"/>
          <w:color w:val="000000"/>
          <w:sz w:val="20"/>
          <w:szCs w:val="20"/>
          <w:shd w:val="clear" w:color="auto" w:fill="FFFFFF"/>
          <w:lang w:eastAsia="en-GB"/>
        </w:rPr>
        <w:t>could be incorporated into other clusters. C</w:t>
      </w:r>
      <w:r w:rsidR="00E4525B">
        <w:rPr>
          <w:rFonts w:ascii="Segoe UI" w:eastAsia="Times New Roman" w:hAnsi="Segoe UI" w:cs="Segoe UI"/>
          <w:color w:val="000000"/>
          <w:sz w:val="20"/>
          <w:szCs w:val="20"/>
          <w:shd w:val="clear" w:color="auto" w:fill="FFFFFF"/>
          <w:lang w:eastAsia="en-GB"/>
        </w:rPr>
        <w:t xml:space="preserve">luster 5 is represented by a small number of patients </w:t>
      </w:r>
      <w:r w:rsidR="00CC2997">
        <w:rPr>
          <w:rFonts w:ascii="Segoe UI" w:eastAsia="Times New Roman" w:hAnsi="Segoe UI" w:cs="Segoe UI"/>
          <w:color w:val="000000"/>
          <w:sz w:val="20"/>
          <w:szCs w:val="20"/>
          <w:shd w:val="clear" w:color="auto" w:fill="FFFFFF"/>
          <w:lang w:eastAsia="en-GB"/>
        </w:rPr>
        <w:t xml:space="preserve">probably </w:t>
      </w:r>
      <w:r w:rsidR="00E56EDB">
        <w:rPr>
          <w:rFonts w:ascii="Segoe UI" w:eastAsia="Times New Roman" w:hAnsi="Segoe UI" w:cs="Segoe UI"/>
          <w:color w:val="000000"/>
          <w:sz w:val="20"/>
          <w:szCs w:val="20"/>
          <w:shd w:val="clear" w:color="auto" w:fill="FFFFFF"/>
          <w:lang w:eastAsia="en-GB"/>
        </w:rPr>
        <w:t>due to the r</w:t>
      </w:r>
      <w:r w:rsidR="00E4525B">
        <w:rPr>
          <w:rFonts w:ascii="Segoe UI" w:eastAsia="Times New Roman" w:hAnsi="Segoe UI" w:cs="Segoe UI"/>
          <w:color w:val="000000"/>
          <w:sz w:val="20"/>
          <w:szCs w:val="20"/>
          <w:shd w:val="clear" w:color="auto" w:fill="FFFFFF"/>
          <w:lang w:eastAsia="en-GB"/>
        </w:rPr>
        <w:t xml:space="preserve">emarkable levels of physical </w:t>
      </w:r>
      <w:r w:rsidR="00680BCC">
        <w:rPr>
          <w:rFonts w:ascii="Segoe UI" w:eastAsia="Times New Roman" w:hAnsi="Segoe UI" w:cs="Segoe UI"/>
          <w:color w:val="000000"/>
          <w:sz w:val="20"/>
          <w:szCs w:val="20"/>
          <w:shd w:val="clear" w:color="auto" w:fill="FFFFFF"/>
          <w:lang w:eastAsia="en-GB"/>
        </w:rPr>
        <w:t xml:space="preserve">activity </w:t>
      </w:r>
      <w:r w:rsidR="00E4525B">
        <w:rPr>
          <w:rFonts w:ascii="Segoe UI" w:eastAsia="Times New Roman" w:hAnsi="Segoe UI" w:cs="Segoe UI"/>
          <w:color w:val="000000"/>
          <w:sz w:val="20"/>
          <w:szCs w:val="20"/>
          <w:shd w:val="clear" w:color="auto" w:fill="FFFFFF"/>
          <w:lang w:eastAsia="en-GB"/>
        </w:rPr>
        <w:t xml:space="preserve">achieved by this group. </w:t>
      </w:r>
      <w:r w:rsidR="00E678B7">
        <w:rPr>
          <w:rFonts w:ascii="Segoe UI" w:eastAsia="Times New Roman" w:hAnsi="Segoe UI" w:cs="Segoe UI"/>
          <w:color w:val="000000"/>
          <w:sz w:val="20"/>
          <w:szCs w:val="20"/>
          <w:shd w:val="clear" w:color="auto" w:fill="FFFFFF"/>
          <w:lang w:eastAsia="en-GB"/>
        </w:rPr>
        <w:t xml:space="preserve">Previous publication </w:t>
      </w:r>
      <w:r w:rsidR="00BB0955">
        <w:rPr>
          <w:rFonts w:ascii="Segoe UI" w:eastAsia="Times New Roman" w:hAnsi="Segoe UI" w:cs="Segoe UI"/>
          <w:color w:val="000000"/>
          <w:sz w:val="20"/>
          <w:szCs w:val="20"/>
          <w:shd w:val="clear" w:color="auto" w:fill="FFFFFF"/>
          <w:lang w:eastAsia="en-GB"/>
        </w:rPr>
        <w:t xml:space="preserve">have already </w:t>
      </w:r>
      <w:r w:rsidR="00E24B01">
        <w:rPr>
          <w:rFonts w:ascii="Segoe UI" w:eastAsia="Times New Roman" w:hAnsi="Segoe UI" w:cs="Segoe UI"/>
          <w:color w:val="000000"/>
          <w:sz w:val="20"/>
          <w:szCs w:val="20"/>
          <w:shd w:val="clear" w:color="auto" w:fill="FFFFFF"/>
          <w:lang w:eastAsia="en-GB"/>
        </w:rPr>
        <w:t>shown</w:t>
      </w:r>
      <w:r w:rsidR="00981A4E">
        <w:rPr>
          <w:rFonts w:ascii="Segoe UI" w:eastAsia="Times New Roman" w:hAnsi="Segoe UI" w:cs="Segoe UI"/>
          <w:color w:val="000000"/>
          <w:sz w:val="20"/>
          <w:szCs w:val="20"/>
          <w:shd w:val="clear" w:color="auto" w:fill="FFFFFF"/>
          <w:lang w:eastAsia="en-GB"/>
        </w:rPr>
        <w:t xml:space="preserve"> </w:t>
      </w:r>
      <w:r w:rsidR="00E678B7">
        <w:rPr>
          <w:rFonts w:ascii="Segoe UI" w:eastAsia="Times New Roman" w:hAnsi="Segoe UI" w:cs="Segoe UI"/>
          <w:color w:val="000000"/>
          <w:sz w:val="20"/>
          <w:szCs w:val="20"/>
          <w:shd w:val="clear" w:color="auto" w:fill="FFFFFF"/>
          <w:lang w:eastAsia="en-GB"/>
        </w:rPr>
        <w:t xml:space="preserve">that only a very small proportion of </w:t>
      </w:r>
      <w:r w:rsidR="000E451B">
        <w:rPr>
          <w:rFonts w:ascii="Segoe UI" w:eastAsia="Times New Roman" w:hAnsi="Segoe UI" w:cs="Segoe UI"/>
          <w:color w:val="000000"/>
          <w:sz w:val="20"/>
          <w:szCs w:val="20"/>
          <w:shd w:val="clear" w:color="auto" w:fill="FFFFFF"/>
          <w:lang w:eastAsia="en-GB"/>
        </w:rPr>
        <w:t xml:space="preserve">COPD </w:t>
      </w:r>
      <w:r w:rsidR="00E678B7">
        <w:rPr>
          <w:rFonts w:ascii="Segoe UI" w:eastAsia="Times New Roman" w:hAnsi="Segoe UI" w:cs="Segoe UI"/>
          <w:color w:val="000000"/>
          <w:sz w:val="20"/>
          <w:szCs w:val="20"/>
          <w:shd w:val="clear" w:color="auto" w:fill="FFFFFF"/>
          <w:lang w:eastAsia="en-GB"/>
        </w:rPr>
        <w:t xml:space="preserve">patients </w:t>
      </w:r>
      <w:r w:rsidR="000E451B">
        <w:rPr>
          <w:rFonts w:ascii="Segoe UI" w:eastAsia="Times New Roman" w:hAnsi="Segoe UI" w:cs="Segoe UI"/>
          <w:color w:val="000000"/>
          <w:sz w:val="20"/>
          <w:szCs w:val="20"/>
          <w:shd w:val="clear" w:color="auto" w:fill="FFFFFF"/>
          <w:lang w:eastAsia="en-GB"/>
        </w:rPr>
        <w:t>can be considered</w:t>
      </w:r>
      <w:r w:rsidR="00A45B4B">
        <w:rPr>
          <w:rFonts w:ascii="Segoe UI" w:eastAsia="Times New Roman" w:hAnsi="Segoe UI" w:cs="Segoe UI"/>
          <w:color w:val="000000"/>
          <w:sz w:val="20"/>
          <w:szCs w:val="20"/>
          <w:shd w:val="clear" w:color="auto" w:fill="FFFFFF"/>
          <w:lang w:eastAsia="en-GB"/>
        </w:rPr>
        <w:t xml:space="preserve"> a</w:t>
      </w:r>
      <w:r w:rsidR="00BB0955">
        <w:rPr>
          <w:rFonts w:ascii="Segoe UI" w:eastAsia="Times New Roman" w:hAnsi="Segoe UI" w:cs="Segoe UI"/>
          <w:color w:val="000000"/>
          <w:sz w:val="20"/>
          <w:szCs w:val="20"/>
          <w:shd w:val="clear" w:color="auto" w:fill="FFFFFF"/>
          <w:lang w:eastAsia="en-GB"/>
        </w:rPr>
        <w:t xml:space="preserve">ctive </w:t>
      </w:r>
      <w:r w:rsidR="00A45B4B">
        <w:rPr>
          <w:rFonts w:ascii="Segoe UI" w:eastAsia="Times New Roman" w:hAnsi="Segoe UI" w:cs="Segoe UI"/>
          <w:color w:val="000000"/>
          <w:sz w:val="20"/>
          <w:szCs w:val="20"/>
          <w:shd w:val="clear" w:color="auto" w:fill="FFFFFF"/>
          <w:lang w:eastAsia="en-GB"/>
        </w:rPr>
        <w:t>(</w:t>
      </w:r>
      <w:proofErr w:type="spellStart"/>
      <w:r w:rsidR="00A45B4B">
        <w:rPr>
          <w:rFonts w:ascii="Segoe UI" w:eastAsia="Times New Roman" w:hAnsi="Segoe UI" w:cs="Segoe UI"/>
          <w:color w:val="000000"/>
          <w:sz w:val="20"/>
          <w:szCs w:val="20"/>
          <w:shd w:val="clear" w:color="auto" w:fill="FFFFFF"/>
          <w:lang w:eastAsia="en-GB"/>
        </w:rPr>
        <w:t>Watz</w:t>
      </w:r>
      <w:proofErr w:type="spellEnd"/>
      <w:r w:rsidR="00A45B4B">
        <w:rPr>
          <w:rFonts w:ascii="Segoe UI" w:eastAsia="Times New Roman" w:hAnsi="Segoe UI" w:cs="Segoe UI"/>
          <w:color w:val="000000"/>
          <w:sz w:val="20"/>
          <w:szCs w:val="20"/>
          <w:shd w:val="clear" w:color="auto" w:fill="FFFFFF"/>
          <w:lang w:eastAsia="en-GB"/>
        </w:rPr>
        <w:t xml:space="preserve"> et al, </w:t>
      </w:r>
      <w:proofErr w:type="spellStart"/>
      <w:r w:rsidR="00A45B4B">
        <w:rPr>
          <w:rFonts w:ascii="Segoe UI" w:eastAsia="Times New Roman" w:hAnsi="Segoe UI" w:cs="Segoe UI"/>
          <w:color w:val="000000"/>
          <w:sz w:val="20"/>
          <w:szCs w:val="20"/>
          <w:shd w:val="clear" w:color="auto" w:fill="FFFFFF"/>
          <w:lang w:eastAsia="en-GB"/>
        </w:rPr>
        <w:t>Eur</w:t>
      </w:r>
      <w:proofErr w:type="spellEnd"/>
      <w:r w:rsidR="00A45B4B">
        <w:rPr>
          <w:rFonts w:ascii="Segoe UI" w:eastAsia="Times New Roman" w:hAnsi="Segoe UI" w:cs="Segoe UI"/>
          <w:color w:val="000000"/>
          <w:sz w:val="20"/>
          <w:szCs w:val="20"/>
          <w:shd w:val="clear" w:color="auto" w:fill="FFFFFF"/>
          <w:lang w:eastAsia="en-GB"/>
        </w:rPr>
        <w:t xml:space="preserve"> </w:t>
      </w:r>
      <w:proofErr w:type="spellStart"/>
      <w:r w:rsidR="00A45B4B">
        <w:rPr>
          <w:rFonts w:ascii="Segoe UI" w:eastAsia="Times New Roman" w:hAnsi="Segoe UI" w:cs="Segoe UI"/>
          <w:color w:val="000000"/>
          <w:sz w:val="20"/>
          <w:szCs w:val="20"/>
          <w:shd w:val="clear" w:color="auto" w:fill="FFFFFF"/>
          <w:lang w:eastAsia="en-GB"/>
        </w:rPr>
        <w:t>Respir</w:t>
      </w:r>
      <w:proofErr w:type="spellEnd"/>
      <w:r w:rsidR="00A45B4B">
        <w:rPr>
          <w:rFonts w:ascii="Segoe UI" w:eastAsia="Times New Roman" w:hAnsi="Segoe UI" w:cs="Segoe UI"/>
          <w:color w:val="000000"/>
          <w:sz w:val="20"/>
          <w:szCs w:val="20"/>
          <w:shd w:val="clear" w:color="auto" w:fill="FFFFFF"/>
          <w:lang w:eastAsia="en-GB"/>
        </w:rPr>
        <w:t xml:space="preserve"> J </w:t>
      </w:r>
      <w:r w:rsidR="00680BCC">
        <w:rPr>
          <w:rFonts w:ascii="Segoe UI" w:eastAsia="Times New Roman" w:hAnsi="Segoe UI" w:cs="Segoe UI"/>
          <w:color w:val="000000"/>
          <w:sz w:val="20"/>
          <w:szCs w:val="20"/>
          <w:shd w:val="clear" w:color="auto" w:fill="FFFFFF"/>
          <w:lang w:eastAsia="en-GB"/>
        </w:rPr>
        <w:t>2009</w:t>
      </w:r>
      <w:proofErr w:type="gramStart"/>
      <w:r w:rsidR="00680BCC">
        <w:rPr>
          <w:rFonts w:ascii="Segoe UI" w:eastAsia="Times New Roman" w:hAnsi="Segoe UI" w:cs="Segoe UI"/>
          <w:color w:val="000000"/>
          <w:sz w:val="20"/>
          <w:szCs w:val="20"/>
          <w:shd w:val="clear" w:color="auto" w:fill="FFFFFF"/>
          <w:lang w:eastAsia="en-GB"/>
        </w:rPr>
        <w:t>;33:262</w:t>
      </w:r>
      <w:proofErr w:type="gramEnd"/>
      <w:r w:rsidR="00680BCC">
        <w:rPr>
          <w:rFonts w:ascii="Segoe UI" w:eastAsia="Times New Roman" w:hAnsi="Segoe UI" w:cs="Segoe UI"/>
          <w:color w:val="000000"/>
          <w:sz w:val="20"/>
          <w:szCs w:val="20"/>
          <w:shd w:val="clear" w:color="auto" w:fill="FFFFFF"/>
          <w:lang w:eastAsia="en-GB"/>
        </w:rPr>
        <w:t>-72</w:t>
      </w:r>
      <w:r w:rsidR="00A45B4B">
        <w:rPr>
          <w:rFonts w:ascii="Segoe UI" w:eastAsia="Times New Roman" w:hAnsi="Segoe UI" w:cs="Segoe UI"/>
          <w:color w:val="000000"/>
          <w:sz w:val="20"/>
          <w:szCs w:val="20"/>
          <w:shd w:val="clear" w:color="auto" w:fill="FFFFFF"/>
          <w:lang w:eastAsia="en-GB"/>
        </w:rPr>
        <w:t>)</w:t>
      </w:r>
      <w:r w:rsidR="00CC2997">
        <w:rPr>
          <w:rFonts w:ascii="Segoe UI" w:eastAsia="Times New Roman" w:hAnsi="Segoe UI" w:cs="Segoe UI"/>
          <w:color w:val="000000"/>
          <w:sz w:val="20"/>
          <w:szCs w:val="20"/>
          <w:shd w:val="clear" w:color="auto" w:fill="FFFFFF"/>
          <w:lang w:eastAsia="en-GB"/>
        </w:rPr>
        <w:t xml:space="preserve">, possibly </w:t>
      </w:r>
      <w:r w:rsidR="00981A4E">
        <w:rPr>
          <w:rFonts w:ascii="Segoe UI" w:eastAsia="Times New Roman" w:hAnsi="Segoe UI" w:cs="Segoe UI"/>
          <w:color w:val="000000"/>
          <w:sz w:val="20"/>
          <w:szCs w:val="20"/>
          <w:shd w:val="clear" w:color="auto" w:fill="FFFFFF"/>
          <w:lang w:eastAsia="en-GB"/>
        </w:rPr>
        <w:t>explain</w:t>
      </w:r>
      <w:r w:rsidR="00CC2997">
        <w:rPr>
          <w:rFonts w:ascii="Segoe UI" w:eastAsia="Times New Roman" w:hAnsi="Segoe UI" w:cs="Segoe UI"/>
          <w:color w:val="000000"/>
          <w:sz w:val="20"/>
          <w:szCs w:val="20"/>
          <w:shd w:val="clear" w:color="auto" w:fill="FFFFFF"/>
          <w:lang w:eastAsia="en-GB"/>
        </w:rPr>
        <w:t>ing</w:t>
      </w:r>
      <w:r w:rsidR="00981A4E">
        <w:rPr>
          <w:rFonts w:ascii="Segoe UI" w:eastAsia="Times New Roman" w:hAnsi="Segoe UI" w:cs="Segoe UI"/>
          <w:color w:val="000000"/>
          <w:sz w:val="20"/>
          <w:szCs w:val="20"/>
          <w:shd w:val="clear" w:color="auto" w:fill="FFFFFF"/>
          <w:lang w:eastAsia="en-GB"/>
        </w:rPr>
        <w:t xml:space="preserve"> why this cluster</w:t>
      </w:r>
      <w:r w:rsidR="00CC2997">
        <w:rPr>
          <w:rFonts w:ascii="Segoe UI" w:eastAsia="Times New Roman" w:hAnsi="Segoe UI" w:cs="Segoe UI"/>
          <w:color w:val="000000"/>
          <w:sz w:val="20"/>
          <w:szCs w:val="20"/>
          <w:shd w:val="clear" w:color="auto" w:fill="FFFFFF"/>
          <w:lang w:eastAsia="en-GB"/>
        </w:rPr>
        <w:t xml:space="preserve"> is much smaller than the other ones</w:t>
      </w:r>
      <w:r w:rsidR="00981A4E">
        <w:rPr>
          <w:rFonts w:ascii="Segoe UI" w:eastAsia="Times New Roman" w:hAnsi="Segoe UI" w:cs="Segoe UI"/>
          <w:color w:val="000000"/>
          <w:sz w:val="20"/>
          <w:szCs w:val="20"/>
          <w:shd w:val="clear" w:color="auto" w:fill="FFFFFF"/>
          <w:lang w:eastAsia="en-GB"/>
        </w:rPr>
        <w:t>.</w:t>
      </w:r>
    </w:p>
    <w:p w14:paraId="6EFAEB4B" w14:textId="77777777" w:rsidR="00184FEC"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B05BF2">
        <w:rPr>
          <w:rFonts w:ascii="Segoe UI" w:eastAsia="Times New Roman" w:hAnsi="Segoe UI" w:cs="Segoe UI"/>
          <w:color w:val="000000"/>
          <w:sz w:val="20"/>
          <w:szCs w:val="20"/>
          <w:shd w:val="clear" w:color="auto" w:fill="FFFFFF"/>
          <w:lang w:eastAsia="en-GB"/>
        </w:rPr>
        <w:t>2) One of the big advantages</w:t>
      </w:r>
      <w:r w:rsidRPr="00FD06DD">
        <w:rPr>
          <w:rFonts w:ascii="Segoe UI" w:eastAsia="Times New Roman" w:hAnsi="Segoe UI" w:cs="Segoe UI"/>
          <w:color w:val="000000"/>
          <w:sz w:val="20"/>
          <w:szCs w:val="20"/>
          <w:shd w:val="clear" w:color="auto" w:fill="FFFFFF"/>
          <w:lang w:eastAsia="en-GB"/>
        </w:rPr>
        <w:t xml:space="preserve"> of this study </w:t>
      </w:r>
      <w:proofErr w:type="gramStart"/>
      <w:r w:rsidRPr="00FD06DD">
        <w:rPr>
          <w:rFonts w:ascii="Segoe UI" w:eastAsia="Times New Roman" w:hAnsi="Segoe UI" w:cs="Segoe UI"/>
          <w:color w:val="000000"/>
          <w:sz w:val="20"/>
          <w:szCs w:val="20"/>
          <w:shd w:val="clear" w:color="auto" w:fill="FFFFFF"/>
          <w:lang w:eastAsia="en-GB"/>
        </w:rPr>
        <w:t>are</w:t>
      </w:r>
      <w:proofErr w:type="gramEnd"/>
      <w:r w:rsidRPr="00FD06DD">
        <w:rPr>
          <w:rFonts w:ascii="Segoe UI" w:eastAsia="Times New Roman" w:hAnsi="Segoe UI" w:cs="Segoe UI"/>
          <w:color w:val="000000"/>
          <w:sz w:val="20"/>
          <w:szCs w:val="20"/>
          <w:shd w:val="clear" w:color="auto" w:fill="FFFFFF"/>
          <w:lang w:eastAsia="en-GB"/>
        </w:rPr>
        <w:t xml:space="preserve"> the large number of patients involved. It seems odd to also include a comparison with only 66 matched healthy volunteers. I do not think this adds to the manuscript.</w:t>
      </w:r>
    </w:p>
    <w:p w14:paraId="2B218359" w14:textId="2CA38090" w:rsidR="00184FEC" w:rsidRPr="00E8027E" w:rsidRDefault="00184FEC"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lastRenderedPageBreak/>
        <w:t>Response:</w:t>
      </w:r>
      <w:r>
        <w:rPr>
          <w:rFonts w:ascii="Segoe UI" w:eastAsia="Times New Roman" w:hAnsi="Segoe UI" w:cs="Segoe UI"/>
          <w:b/>
          <w:color w:val="000000"/>
          <w:sz w:val="20"/>
          <w:szCs w:val="20"/>
          <w:shd w:val="clear" w:color="auto" w:fill="FFFFFF"/>
          <w:lang w:eastAsia="en-GB"/>
        </w:rPr>
        <w:t xml:space="preserve"> </w:t>
      </w:r>
      <w:r w:rsidR="00131E01">
        <w:rPr>
          <w:rFonts w:ascii="Segoe UI" w:eastAsia="Times New Roman" w:hAnsi="Segoe UI" w:cs="Segoe UI"/>
          <w:color w:val="000000"/>
          <w:sz w:val="20"/>
          <w:szCs w:val="20"/>
          <w:shd w:val="clear" w:color="auto" w:fill="FFFFFF"/>
          <w:lang w:eastAsia="en-GB"/>
        </w:rPr>
        <w:t xml:space="preserve">We </w:t>
      </w:r>
      <w:r w:rsidR="00B05BF2">
        <w:rPr>
          <w:rFonts w:ascii="Segoe UI" w:eastAsia="Times New Roman" w:hAnsi="Segoe UI" w:cs="Segoe UI"/>
          <w:color w:val="000000"/>
          <w:sz w:val="20"/>
          <w:szCs w:val="20"/>
          <w:shd w:val="clear" w:color="auto" w:fill="FFFFFF"/>
          <w:lang w:eastAsia="en-GB"/>
        </w:rPr>
        <w:t xml:space="preserve">have </w:t>
      </w:r>
      <w:r w:rsidR="00131E01">
        <w:rPr>
          <w:rFonts w:ascii="Segoe UI" w:eastAsia="Times New Roman" w:hAnsi="Segoe UI" w:cs="Segoe UI"/>
          <w:color w:val="000000"/>
          <w:sz w:val="20"/>
          <w:szCs w:val="20"/>
          <w:shd w:val="clear" w:color="auto" w:fill="FFFFFF"/>
          <w:lang w:eastAsia="en-GB"/>
        </w:rPr>
        <w:t xml:space="preserve">included a sample of healthy subjects in order to </w:t>
      </w:r>
      <w:r w:rsidR="00B05BF2">
        <w:rPr>
          <w:rFonts w:ascii="Segoe UI" w:eastAsia="Times New Roman" w:hAnsi="Segoe UI" w:cs="Segoe UI"/>
          <w:color w:val="000000"/>
          <w:sz w:val="20"/>
          <w:szCs w:val="20"/>
          <w:shd w:val="clear" w:color="auto" w:fill="FFFFFF"/>
          <w:lang w:eastAsia="en-GB"/>
        </w:rPr>
        <w:t>demonstrate</w:t>
      </w:r>
      <w:r w:rsidR="00131E01">
        <w:rPr>
          <w:rFonts w:ascii="Segoe UI" w:eastAsia="Times New Roman" w:hAnsi="Segoe UI" w:cs="Segoe UI"/>
          <w:color w:val="000000"/>
          <w:sz w:val="20"/>
          <w:szCs w:val="20"/>
          <w:shd w:val="clear" w:color="auto" w:fill="FFFFFF"/>
          <w:lang w:eastAsia="en-GB"/>
        </w:rPr>
        <w:t xml:space="preserve"> the impairments in physical activity in COPD patients after matching </w:t>
      </w:r>
      <w:r w:rsidR="001E7651" w:rsidRPr="001E7651">
        <w:rPr>
          <w:rFonts w:ascii="Segoe UI" w:eastAsia="Times New Roman" w:hAnsi="Segoe UI" w:cs="Segoe UI"/>
          <w:color w:val="000000"/>
          <w:sz w:val="20"/>
          <w:szCs w:val="20"/>
          <w:shd w:val="clear" w:color="auto" w:fill="FFFFFF"/>
          <w:lang w:eastAsia="en-GB"/>
        </w:rPr>
        <w:t xml:space="preserve">for </w:t>
      </w:r>
      <w:r w:rsidR="00AC69A0">
        <w:rPr>
          <w:rFonts w:ascii="Segoe UI" w:eastAsia="Times New Roman" w:hAnsi="Segoe UI" w:cs="Segoe UI"/>
          <w:color w:val="000000"/>
          <w:sz w:val="20"/>
          <w:szCs w:val="20"/>
          <w:shd w:val="clear" w:color="auto" w:fill="FFFFFF"/>
          <w:lang w:eastAsia="en-GB"/>
        </w:rPr>
        <w:t>sex</w:t>
      </w:r>
      <w:r w:rsidR="001E7651" w:rsidRPr="001E7651">
        <w:rPr>
          <w:rFonts w:ascii="Segoe UI" w:eastAsia="Times New Roman" w:hAnsi="Segoe UI" w:cs="Segoe UI"/>
          <w:color w:val="000000"/>
          <w:sz w:val="20"/>
          <w:szCs w:val="20"/>
          <w:shd w:val="clear" w:color="auto" w:fill="FFFFFF"/>
          <w:lang w:eastAsia="en-GB"/>
        </w:rPr>
        <w:t>, age and body mass index (BMI)</w:t>
      </w:r>
      <w:r w:rsidR="00131E01">
        <w:rPr>
          <w:rFonts w:ascii="Segoe UI" w:eastAsia="Times New Roman" w:hAnsi="Segoe UI" w:cs="Segoe UI"/>
          <w:color w:val="000000"/>
          <w:sz w:val="20"/>
          <w:szCs w:val="20"/>
          <w:shd w:val="clear" w:color="auto" w:fill="FFFFFF"/>
          <w:lang w:eastAsia="en-GB"/>
        </w:rPr>
        <w:t>.</w:t>
      </w:r>
      <w:r w:rsidR="00B76BD0">
        <w:rPr>
          <w:rFonts w:ascii="Segoe UI" w:eastAsia="Times New Roman" w:hAnsi="Segoe UI" w:cs="Segoe UI"/>
          <w:color w:val="000000"/>
          <w:sz w:val="20"/>
          <w:szCs w:val="20"/>
          <w:shd w:val="clear" w:color="auto" w:fill="FFFFFF"/>
          <w:lang w:eastAsia="en-GB"/>
        </w:rPr>
        <w:t xml:space="preserve"> The fact that</w:t>
      </w:r>
      <w:r w:rsidR="001E7651">
        <w:rPr>
          <w:rFonts w:ascii="Segoe UI" w:eastAsia="Times New Roman" w:hAnsi="Segoe UI" w:cs="Segoe UI"/>
          <w:color w:val="000000"/>
          <w:sz w:val="20"/>
          <w:szCs w:val="20"/>
          <w:shd w:val="clear" w:color="auto" w:fill="FFFFFF"/>
          <w:lang w:eastAsia="en-GB"/>
        </w:rPr>
        <w:t xml:space="preserve"> we had a considerably large sample of COPD patients allowed us to select a subgroup of patients that could be matched for potential confounders </w:t>
      </w:r>
      <w:r w:rsidR="00C4143B">
        <w:rPr>
          <w:rFonts w:ascii="Segoe UI" w:eastAsia="Times New Roman" w:hAnsi="Segoe UI" w:cs="Segoe UI"/>
          <w:color w:val="000000"/>
          <w:sz w:val="20"/>
          <w:szCs w:val="20"/>
          <w:shd w:val="clear" w:color="auto" w:fill="FFFFFF"/>
          <w:lang w:eastAsia="en-GB"/>
        </w:rPr>
        <w:t>(</w:t>
      </w:r>
      <w:r w:rsidR="006E552F">
        <w:rPr>
          <w:rFonts w:ascii="Segoe UI" w:eastAsia="Times New Roman" w:hAnsi="Segoe UI" w:cs="Segoe UI"/>
          <w:color w:val="000000"/>
          <w:sz w:val="20"/>
          <w:szCs w:val="20"/>
          <w:shd w:val="clear" w:color="auto" w:fill="FFFFFF"/>
          <w:lang w:eastAsia="en-GB"/>
        </w:rPr>
        <w:t>sex</w:t>
      </w:r>
      <w:r w:rsidR="00C4143B">
        <w:rPr>
          <w:rFonts w:ascii="Segoe UI" w:eastAsia="Times New Roman" w:hAnsi="Segoe UI" w:cs="Segoe UI"/>
          <w:color w:val="000000"/>
          <w:sz w:val="20"/>
          <w:szCs w:val="20"/>
          <w:shd w:val="clear" w:color="auto" w:fill="FFFFFF"/>
          <w:lang w:eastAsia="en-GB"/>
        </w:rPr>
        <w:t xml:space="preserve">, age and BMI) </w:t>
      </w:r>
      <w:r w:rsidR="001E7651">
        <w:rPr>
          <w:rFonts w:ascii="Segoe UI" w:eastAsia="Times New Roman" w:hAnsi="Segoe UI" w:cs="Segoe UI"/>
          <w:color w:val="000000"/>
          <w:sz w:val="20"/>
          <w:szCs w:val="20"/>
          <w:shd w:val="clear" w:color="auto" w:fill="FFFFFF"/>
          <w:lang w:eastAsia="en-GB"/>
        </w:rPr>
        <w:t>wit</w:t>
      </w:r>
      <w:r w:rsidR="001A4548">
        <w:rPr>
          <w:rFonts w:ascii="Segoe UI" w:eastAsia="Times New Roman" w:hAnsi="Segoe UI" w:cs="Segoe UI"/>
          <w:color w:val="000000"/>
          <w:sz w:val="20"/>
          <w:szCs w:val="20"/>
          <w:shd w:val="clear" w:color="auto" w:fill="FFFFFF"/>
          <w:lang w:eastAsia="en-GB"/>
        </w:rPr>
        <w:t>h the group of healthy subjects</w:t>
      </w:r>
      <w:r w:rsidR="001E7651">
        <w:rPr>
          <w:rFonts w:ascii="Segoe UI" w:eastAsia="Times New Roman" w:hAnsi="Segoe UI" w:cs="Segoe UI"/>
          <w:color w:val="000000"/>
          <w:sz w:val="20"/>
          <w:szCs w:val="20"/>
          <w:shd w:val="clear" w:color="auto" w:fill="FFFFFF"/>
          <w:lang w:eastAsia="en-GB"/>
        </w:rPr>
        <w:t xml:space="preserve"> and</w:t>
      </w:r>
      <w:r w:rsidR="001A4548">
        <w:rPr>
          <w:rFonts w:ascii="Segoe UI" w:eastAsia="Times New Roman" w:hAnsi="Segoe UI" w:cs="Segoe UI"/>
          <w:color w:val="000000"/>
          <w:sz w:val="20"/>
          <w:szCs w:val="20"/>
          <w:shd w:val="clear" w:color="auto" w:fill="FFFFFF"/>
          <w:lang w:eastAsia="en-GB"/>
        </w:rPr>
        <w:t>,</w:t>
      </w:r>
      <w:r w:rsidR="001E7651">
        <w:rPr>
          <w:rFonts w:ascii="Segoe UI" w:eastAsia="Times New Roman" w:hAnsi="Segoe UI" w:cs="Segoe UI"/>
          <w:color w:val="000000"/>
          <w:sz w:val="20"/>
          <w:szCs w:val="20"/>
          <w:shd w:val="clear" w:color="auto" w:fill="FFFFFF"/>
          <w:lang w:eastAsia="en-GB"/>
        </w:rPr>
        <w:t xml:space="preserve"> to our knowledge</w:t>
      </w:r>
      <w:r w:rsidR="001A4548">
        <w:rPr>
          <w:rFonts w:ascii="Segoe UI" w:eastAsia="Times New Roman" w:hAnsi="Segoe UI" w:cs="Segoe UI"/>
          <w:color w:val="000000"/>
          <w:sz w:val="20"/>
          <w:szCs w:val="20"/>
          <w:shd w:val="clear" w:color="auto" w:fill="FFFFFF"/>
          <w:lang w:eastAsia="en-GB"/>
        </w:rPr>
        <w:t>,</w:t>
      </w:r>
      <w:r w:rsidR="001E7651">
        <w:rPr>
          <w:rFonts w:ascii="Segoe UI" w:eastAsia="Times New Roman" w:hAnsi="Segoe UI" w:cs="Segoe UI"/>
          <w:color w:val="000000"/>
          <w:sz w:val="20"/>
          <w:szCs w:val="20"/>
          <w:shd w:val="clear" w:color="auto" w:fill="FFFFFF"/>
          <w:lang w:eastAsia="en-GB"/>
        </w:rPr>
        <w:t xml:space="preserve"> this has not been done before.</w:t>
      </w:r>
      <w:r w:rsidR="00B05BF2">
        <w:rPr>
          <w:rFonts w:ascii="Segoe UI" w:eastAsia="Times New Roman" w:hAnsi="Segoe UI" w:cs="Segoe UI"/>
          <w:color w:val="000000"/>
          <w:sz w:val="20"/>
          <w:szCs w:val="20"/>
          <w:shd w:val="clear" w:color="auto" w:fill="FFFFFF"/>
          <w:lang w:eastAsia="en-GB"/>
        </w:rPr>
        <w:t xml:space="preserve"> Nevertheless, as other reviewers have also raised co</w:t>
      </w:r>
      <w:r w:rsidR="001A1245">
        <w:rPr>
          <w:rFonts w:ascii="Segoe UI" w:eastAsia="Times New Roman" w:hAnsi="Segoe UI" w:cs="Segoe UI"/>
          <w:color w:val="000000"/>
          <w:sz w:val="20"/>
          <w:szCs w:val="20"/>
          <w:shd w:val="clear" w:color="auto" w:fill="FFFFFF"/>
          <w:lang w:eastAsia="en-GB"/>
        </w:rPr>
        <w:t>ncerns</w:t>
      </w:r>
      <w:r w:rsidR="00B05BF2">
        <w:rPr>
          <w:rFonts w:ascii="Segoe UI" w:eastAsia="Times New Roman" w:hAnsi="Segoe UI" w:cs="Segoe UI"/>
          <w:color w:val="000000"/>
          <w:sz w:val="20"/>
          <w:szCs w:val="20"/>
          <w:shd w:val="clear" w:color="auto" w:fill="FFFFFF"/>
          <w:lang w:eastAsia="en-GB"/>
        </w:rPr>
        <w:t xml:space="preserve"> about the analyses involving this group, we preferred to remove them from our manuscript</w:t>
      </w:r>
      <w:r w:rsidR="00721B85">
        <w:rPr>
          <w:rFonts w:ascii="Segoe UI" w:eastAsia="Times New Roman" w:hAnsi="Segoe UI" w:cs="Segoe UI"/>
          <w:color w:val="000000"/>
          <w:sz w:val="20"/>
          <w:szCs w:val="20"/>
          <w:shd w:val="clear" w:color="auto" w:fill="FFFFFF"/>
          <w:lang w:eastAsia="en-GB"/>
        </w:rPr>
        <w:t>, as well as all related analyses</w:t>
      </w:r>
      <w:r w:rsidR="00B05BF2">
        <w:rPr>
          <w:rFonts w:ascii="Segoe UI" w:eastAsia="Times New Roman" w:hAnsi="Segoe UI" w:cs="Segoe UI"/>
          <w:color w:val="000000"/>
          <w:sz w:val="20"/>
          <w:szCs w:val="20"/>
          <w:shd w:val="clear" w:color="auto" w:fill="FFFFFF"/>
          <w:lang w:eastAsia="en-GB"/>
        </w:rPr>
        <w:t>.</w:t>
      </w:r>
      <w:r w:rsidR="00DF2713">
        <w:rPr>
          <w:rFonts w:ascii="Segoe UI" w:eastAsia="Times New Roman" w:hAnsi="Segoe UI" w:cs="Segoe UI"/>
          <w:color w:val="000000"/>
          <w:sz w:val="20"/>
          <w:szCs w:val="20"/>
          <w:shd w:val="clear" w:color="auto" w:fill="FFFFFF"/>
          <w:lang w:eastAsia="en-GB"/>
        </w:rPr>
        <w:t xml:space="preserve"> Most changes were done in the Results </w:t>
      </w:r>
      <w:r w:rsidR="00D339E7">
        <w:rPr>
          <w:rFonts w:ascii="Segoe UI" w:eastAsia="Times New Roman" w:hAnsi="Segoe UI" w:cs="Segoe UI"/>
          <w:color w:val="000000"/>
          <w:sz w:val="20"/>
          <w:szCs w:val="20"/>
          <w:shd w:val="clear" w:color="auto" w:fill="FFFFFF"/>
          <w:lang w:eastAsia="en-GB"/>
        </w:rPr>
        <w:t>(</w:t>
      </w:r>
      <w:r w:rsidR="00D339E7" w:rsidRPr="00F226CC">
        <w:rPr>
          <w:rFonts w:ascii="Segoe UI" w:eastAsia="Times New Roman" w:hAnsi="Segoe UI" w:cs="Segoe UI"/>
          <w:color w:val="000000"/>
          <w:sz w:val="20"/>
          <w:szCs w:val="20"/>
          <w:highlight w:val="yellow"/>
          <w:shd w:val="clear" w:color="auto" w:fill="FFFFFF"/>
          <w:lang w:eastAsia="en-GB"/>
        </w:rPr>
        <w:t>pages 1</w:t>
      </w:r>
      <w:r w:rsidR="00B02E29">
        <w:rPr>
          <w:rFonts w:ascii="Segoe UI" w:eastAsia="Times New Roman" w:hAnsi="Segoe UI" w:cs="Segoe UI"/>
          <w:color w:val="000000"/>
          <w:sz w:val="20"/>
          <w:szCs w:val="20"/>
          <w:highlight w:val="yellow"/>
          <w:shd w:val="clear" w:color="auto" w:fill="FFFFFF"/>
          <w:lang w:eastAsia="en-GB"/>
        </w:rPr>
        <w:t>6</w:t>
      </w:r>
      <w:r w:rsidR="00D339E7" w:rsidRPr="00F226CC">
        <w:rPr>
          <w:rFonts w:ascii="Segoe UI" w:eastAsia="Times New Roman" w:hAnsi="Segoe UI" w:cs="Segoe UI"/>
          <w:color w:val="000000"/>
          <w:sz w:val="20"/>
          <w:szCs w:val="20"/>
          <w:highlight w:val="yellow"/>
          <w:shd w:val="clear" w:color="auto" w:fill="FFFFFF"/>
          <w:lang w:eastAsia="en-GB"/>
        </w:rPr>
        <w:t>-1</w:t>
      </w:r>
      <w:r w:rsidR="00B02E29">
        <w:rPr>
          <w:rFonts w:ascii="Segoe UI" w:eastAsia="Times New Roman" w:hAnsi="Segoe UI" w:cs="Segoe UI"/>
          <w:color w:val="000000"/>
          <w:sz w:val="20"/>
          <w:szCs w:val="20"/>
          <w:highlight w:val="yellow"/>
          <w:shd w:val="clear" w:color="auto" w:fill="FFFFFF"/>
          <w:lang w:eastAsia="en-GB"/>
        </w:rPr>
        <w:t>8</w:t>
      </w:r>
      <w:r w:rsidR="00D339E7" w:rsidRPr="00F226CC">
        <w:rPr>
          <w:rFonts w:ascii="Segoe UI" w:eastAsia="Times New Roman" w:hAnsi="Segoe UI" w:cs="Segoe UI"/>
          <w:color w:val="000000"/>
          <w:sz w:val="20"/>
          <w:szCs w:val="20"/>
          <w:highlight w:val="yellow"/>
          <w:shd w:val="clear" w:color="auto" w:fill="FFFFFF"/>
          <w:lang w:eastAsia="en-GB"/>
        </w:rPr>
        <w:t>, lines 2</w:t>
      </w:r>
      <w:r w:rsidR="00B02E29">
        <w:rPr>
          <w:rFonts w:ascii="Segoe UI" w:eastAsia="Times New Roman" w:hAnsi="Segoe UI" w:cs="Segoe UI"/>
          <w:color w:val="000000"/>
          <w:sz w:val="20"/>
          <w:szCs w:val="20"/>
          <w:highlight w:val="yellow"/>
          <w:shd w:val="clear" w:color="auto" w:fill="FFFFFF"/>
          <w:lang w:eastAsia="en-GB"/>
        </w:rPr>
        <w:t>96</w:t>
      </w:r>
      <w:r w:rsidR="00D339E7" w:rsidRPr="00F226CC">
        <w:rPr>
          <w:rFonts w:ascii="Segoe UI" w:eastAsia="Times New Roman" w:hAnsi="Segoe UI" w:cs="Segoe UI"/>
          <w:color w:val="000000"/>
          <w:sz w:val="20"/>
          <w:szCs w:val="20"/>
          <w:highlight w:val="yellow"/>
          <w:shd w:val="clear" w:color="auto" w:fill="FFFFFF"/>
          <w:lang w:eastAsia="en-GB"/>
        </w:rPr>
        <w:t>-3</w:t>
      </w:r>
      <w:r w:rsidR="00B02E29">
        <w:rPr>
          <w:rFonts w:ascii="Segoe UI" w:eastAsia="Times New Roman" w:hAnsi="Segoe UI" w:cs="Segoe UI"/>
          <w:color w:val="000000"/>
          <w:sz w:val="20"/>
          <w:szCs w:val="20"/>
          <w:highlight w:val="yellow"/>
          <w:shd w:val="clear" w:color="auto" w:fill="FFFFFF"/>
          <w:lang w:eastAsia="en-GB"/>
        </w:rPr>
        <w:t>13</w:t>
      </w:r>
      <w:r w:rsidR="00D339E7">
        <w:rPr>
          <w:rFonts w:ascii="Segoe UI" w:eastAsia="Times New Roman" w:hAnsi="Segoe UI" w:cs="Segoe UI"/>
          <w:color w:val="000000"/>
          <w:sz w:val="20"/>
          <w:szCs w:val="20"/>
          <w:shd w:val="clear" w:color="auto" w:fill="FFFFFF"/>
          <w:lang w:eastAsia="en-GB"/>
        </w:rPr>
        <w:t xml:space="preserve">) </w:t>
      </w:r>
      <w:r w:rsidR="00DF2713">
        <w:rPr>
          <w:rFonts w:ascii="Segoe UI" w:eastAsia="Times New Roman" w:hAnsi="Segoe UI" w:cs="Segoe UI"/>
          <w:color w:val="000000"/>
          <w:sz w:val="20"/>
          <w:szCs w:val="20"/>
          <w:shd w:val="clear" w:color="auto" w:fill="FFFFFF"/>
          <w:lang w:eastAsia="en-GB"/>
        </w:rPr>
        <w:t>and Discussion</w:t>
      </w:r>
      <w:r w:rsidR="00D339E7">
        <w:rPr>
          <w:rFonts w:ascii="Segoe UI" w:eastAsia="Times New Roman" w:hAnsi="Segoe UI" w:cs="Segoe UI"/>
          <w:color w:val="000000"/>
          <w:sz w:val="20"/>
          <w:szCs w:val="20"/>
          <w:shd w:val="clear" w:color="auto" w:fill="FFFFFF"/>
          <w:lang w:eastAsia="en-GB"/>
        </w:rPr>
        <w:t xml:space="preserve"> (</w:t>
      </w:r>
      <w:r w:rsidR="00763D38">
        <w:rPr>
          <w:rFonts w:ascii="Segoe UI" w:eastAsia="Times New Roman" w:hAnsi="Segoe UI" w:cs="Segoe UI"/>
          <w:color w:val="000000"/>
          <w:sz w:val="20"/>
          <w:szCs w:val="20"/>
          <w:highlight w:val="yellow"/>
          <w:shd w:val="clear" w:color="auto" w:fill="FFFFFF"/>
          <w:lang w:eastAsia="en-GB"/>
        </w:rPr>
        <w:t>page</w:t>
      </w:r>
      <w:r w:rsidR="00D339E7" w:rsidRPr="00F226CC">
        <w:rPr>
          <w:rFonts w:ascii="Segoe UI" w:eastAsia="Times New Roman" w:hAnsi="Segoe UI" w:cs="Segoe UI"/>
          <w:color w:val="000000"/>
          <w:sz w:val="20"/>
          <w:szCs w:val="20"/>
          <w:highlight w:val="yellow"/>
          <w:shd w:val="clear" w:color="auto" w:fill="FFFFFF"/>
          <w:lang w:eastAsia="en-GB"/>
        </w:rPr>
        <w:t xml:space="preserve"> </w:t>
      </w:r>
      <w:r w:rsidR="00763D38">
        <w:rPr>
          <w:rFonts w:ascii="Segoe UI" w:eastAsia="Times New Roman" w:hAnsi="Segoe UI" w:cs="Segoe UI"/>
          <w:color w:val="000000"/>
          <w:sz w:val="20"/>
          <w:szCs w:val="20"/>
          <w:highlight w:val="yellow"/>
          <w:shd w:val="clear" w:color="auto" w:fill="FFFFFF"/>
          <w:lang w:eastAsia="en-GB"/>
        </w:rPr>
        <w:t>2</w:t>
      </w:r>
      <w:r w:rsidR="0026019A">
        <w:rPr>
          <w:rFonts w:ascii="Segoe UI" w:eastAsia="Times New Roman" w:hAnsi="Segoe UI" w:cs="Segoe UI"/>
          <w:color w:val="000000"/>
          <w:sz w:val="20"/>
          <w:szCs w:val="20"/>
          <w:highlight w:val="yellow"/>
          <w:shd w:val="clear" w:color="auto" w:fill="FFFFFF"/>
          <w:lang w:eastAsia="en-GB"/>
        </w:rPr>
        <w:t>4</w:t>
      </w:r>
      <w:r w:rsidR="00D339E7" w:rsidRPr="00F226CC">
        <w:rPr>
          <w:rFonts w:ascii="Segoe UI" w:eastAsia="Times New Roman" w:hAnsi="Segoe UI" w:cs="Segoe UI"/>
          <w:color w:val="000000"/>
          <w:sz w:val="20"/>
          <w:szCs w:val="20"/>
          <w:highlight w:val="yellow"/>
          <w:shd w:val="clear" w:color="auto" w:fill="FFFFFF"/>
          <w:lang w:eastAsia="en-GB"/>
        </w:rPr>
        <w:t xml:space="preserve">, lines </w:t>
      </w:r>
      <w:r w:rsidR="00763D38">
        <w:rPr>
          <w:rFonts w:ascii="Segoe UI" w:eastAsia="Times New Roman" w:hAnsi="Segoe UI" w:cs="Segoe UI"/>
          <w:color w:val="000000"/>
          <w:sz w:val="20"/>
          <w:szCs w:val="20"/>
          <w:highlight w:val="yellow"/>
          <w:shd w:val="clear" w:color="auto" w:fill="FFFFFF"/>
          <w:lang w:eastAsia="en-GB"/>
        </w:rPr>
        <w:t>3</w:t>
      </w:r>
      <w:r w:rsidR="00D35326">
        <w:rPr>
          <w:rFonts w:ascii="Segoe UI" w:eastAsia="Times New Roman" w:hAnsi="Segoe UI" w:cs="Segoe UI"/>
          <w:color w:val="000000"/>
          <w:sz w:val="20"/>
          <w:szCs w:val="20"/>
          <w:highlight w:val="yellow"/>
          <w:shd w:val="clear" w:color="auto" w:fill="FFFFFF"/>
          <w:lang w:eastAsia="en-GB"/>
        </w:rPr>
        <w:t>95</w:t>
      </w:r>
      <w:r w:rsidR="00D339E7" w:rsidRPr="00F226CC">
        <w:rPr>
          <w:rFonts w:ascii="Segoe UI" w:eastAsia="Times New Roman" w:hAnsi="Segoe UI" w:cs="Segoe UI"/>
          <w:color w:val="000000"/>
          <w:sz w:val="20"/>
          <w:szCs w:val="20"/>
          <w:highlight w:val="yellow"/>
          <w:shd w:val="clear" w:color="auto" w:fill="FFFFFF"/>
          <w:lang w:eastAsia="en-GB"/>
        </w:rPr>
        <w:t>-</w:t>
      </w:r>
      <w:r w:rsidR="00D35326">
        <w:rPr>
          <w:rFonts w:ascii="Segoe UI" w:eastAsia="Times New Roman" w:hAnsi="Segoe UI" w:cs="Segoe UI"/>
          <w:color w:val="000000"/>
          <w:sz w:val="20"/>
          <w:szCs w:val="20"/>
          <w:highlight w:val="yellow"/>
          <w:shd w:val="clear" w:color="auto" w:fill="FFFFFF"/>
          <w:lang w:eastAsia="en-GB"/>
        </w:rPr>
        <w:t>401</w:t>
      </w:r>
      <w:r w:rsidR="00D339E7">
        <w:rPr>
          <w:rFonts w:ascii="Segoe UI" w:eastAsia="Times New Roman" w:hAnsi="Segoe UI" w:cs="Segoe UI"/>
          <w:color w:val="000000"/>
          <w:sz w:val="20"/>
          <w:szCs w:val="20"/>
          <w:shd w:val="clear" w:color="auto" w:fill="FFFFFF"/>
          <w:lang w:eastAsia="en-GB"/>
        </w:rPr>
        <w:t>)</w:t>
      </w:r>
      <w:r w:rsidR="00DF2713">
        <w:rPr>
          <w:rFonts w:ascii="Segoe UI" w:eastAsia="Times New Roman" w:hAnsi="Segoe UI" w:cs="Segoe UI"/>
          <w:color w:val="000000"/>
          <w:sz w:val="20"/>
          <w:szCs w:val="20"/>
          <w:shd w:val="clear" w:color="auto" w:fill="FFFFFF"/>
          <w:lang w:eastAsia="en-GB"/>
        </w:rPr>
        <w:t>.</w:t>
      </w:r>
    </w:p>
    <w:p w14:paraId="3FB8C4C6" w14:textId="77777777" w:rsidR="00184FEC"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034F4D">
        <w:rPr>
          <w:rFonts w:ascii="Segoe UI" w:eastAsia="Times New Roman" w:hAnsi="Segoe UI" w:cs="Segoe UI"/>
          <w:color w:val="000000"/>
          <w:sz w:val="20"/>
          <w:szCs w:val="20"/>
          <w:shd w:val="clear" w:color="auto" w:fill="FFFFFF"/>
          <w:lang w:eastAsia="en-GB"/>
        </w:rPr>
        <w:t>3) The area under the</w:t>
      </w:r>
      <w:r w:rsidRPr="00FD06DD">
        <w:rPr>
          <w:rFonts w:ascii="Segoe UI" w:eastAsia="Times New Roman" w:hAnsi="Segoe UI" w:cs="Segoe UI"/>
          <w:color w:val="000000"/>
          <w:sz w:val="20"/>
          <w:szCs w:val="20"/>
          <w:shd w:val="clear" w:color="auto" w:fill="FFFFFF"/>
          <w:lang w:eastAsia="en-GB"/>
        </w:rPr>
        <w:t xml:space="preserve"> curve results are presented as negative predictors (i.e. AUROC &lt;0.5). This is unusual and would normally be presented as positive predictors.</w:t>
      </w:r>
    </w:p>
    <w:p w14:paraId="2E61B8CC" w14:textId="155C7714" w:rsidR="00B6664E" w:rsidRDefault="00184FEC"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sidRPr="009F1F1E">
        <w:rPr>
          <w:rFonts w:ascii="Segoe UI" w:eastAsia="Times New Roman" w:hAnsi="Segoe UI" w:cs="Segoe UI"/>
          <w:color w:val="000000"/>
          <w:sz w:val="20"/>
          <w:szCs w:val="20"/>
          <w:shd w:val="clear" w:color="auto" w:fill="FFFFFF"/>
          <w:lang w:eastAsia="en-GB"/>
        </w:rPr>
        <w:t xml:space="preserve"> </w:t>
      </w:r>
      <w:r w:rsidR="009F1F1E" w:rsidRPr="009F1F1E">
        <w:rPr>
          <w:rFonts w:ascii="Segoe UI" w:eastAsia="Times New Roman" w:hAnsi="Segoe UI" w:cs="Segoe UI"/>
          <w:color w:val="000000"/>
          <w:sz w:val="20"/>
          <w:szCs w:val="20"/>
          <w:shd w:val="clear" w:color="auto" w:fill="FFFFFF"/>
          <w:lang w:eastAsia="en-GB"/>
        </w:rPr>
        <w:t>The area under each hourly pattern was calculated and presented with its</w:t>
      </w:r>
      <w:r w:rsidR="009F1F1E">
        <w:rPr>
          <w:rFonts w:ascii="Segoe UI" w:eastAsia="Times New Roman" w:hAnsi="Segoe UI" w:cs="Segoe UI"/>
          <w:color w:val="000000"/>
          <w:sz w:val="20"/>
          <w:szCs w:val="20"/>
          <w:shd w:val="clear" w:color="auto" w:fill="FFFFFF"/>
          <w:lang w:eastAsia="en-GB"/>
        </w:rPr>
        <w:t xml:space="preserve"> 95% confidence intervals </w:t>
      </w:r>
      <w:r w:rsidR="009F1F1E" w:rsidRPr="009F1F1E">
        <w:rPr>
          <w:rFonts w:ascii="Segoe UI" w:eastAsia="Times New Roman" w:hAnsi="Segoe UI" w:cs="Segoe UI"/>
          <w:color w:val="000000"/>
          <w:sz w:val="20"/>
          <w:szCs w:val="20"/>
          <w:shd w:val="clear" w:color="auto" w:fill="FFFFFF"/>
          <w:lang w:eastAsia="en-GB"/>
        </w:rPr>
        <w:t>in order to quantitatively represent time-varying averages of the hourly patterns</w:t>
      </w:r>
      <w:r w:rsidR="009F1F1E">
        <w:rPr>
          <w:rFonts w:ascii="Segoe UI" w:eastAsia="Times New Roman" w:hAnsi="Segoe UI" w:cs="Segoe UI"/>
          <w:color w:val="000000"/>
          <w:sz w:val="20"/>
          <w:szCs w:val="20"/>
          <w:shd w:val="clear" w:color="auto" w:fill="FFFFFF"/>
          <w:lang w:eastAsia="en-GB"/>
        </w:rPr>
        <w:t xml:space="preserve">. Although </w:t>
      </w:r>
      <w:r w:rsidR="00FC7CD8">
        <w:rPr>
          <w:rFonts w:ascii="Segoe UI" w:eastAsia="Times New Roman" w:hAnsi="Segoe UI" w:cs="Segoe UI"/>
          <w:color w:val="000000"/>
          <w:sz w:val="20"/>
          <w:szCs w:val="20"/>
          <w:shd w:val="clear" w:color="auto" w:fill="FFFFFF"/>
          <w:lang w:eastAsia="en-GB"/>
        </w:rPr>
        <w:t xml:space="preserve">these values were </w:t>
      </w:r>
      <w:r w:rsidR="007C4A7B">
        <w:rPr>
          <w:rFonts w:ascii="Segoe UI" w:eastAsia="Times New Roman" w:hAnsi="Segoe UI" w:cs="Segoe UI"/>
          <w:color w:val="000000"/>
          <w:sz w:val="20"/>
          <w:szCs w:val="20"/>
          <w:shd w:val="clear" w:color="auto" w:fill="FFFFFF"/>
          <w:lang w:eastAsia="en-GB"/>
        </w:rPr>
        <w:t xml:space="preserve">named as </w:t>
      </w:r>
      <w:r w:rsidR="009D13E9">
        <w:rPr>
          <w:rFonts w:ascii="Segoe UI" w:eastAsia="Times New Roman" w:hAnsi="Segoe UI" w:cs="Segoe UI"/>
          <w:color w:val="000000"/>
          <w:sz w:val="20"/>
          <w:szCs w:val="20"/>
          <w:shd w:val="clear" w:color="auto" w:fill="FFFFFF"/>
          <w:lang w:eastAsia="en-GB"/>
        </w:rPr>
        <w:t>‘</w:t>
      </w:r>
      <w:r w:rsidR="009F1F1E" w:rsidRPr="009F1F1E">
        <w:rPr>
          <w:rFonts w:ascii="Segoe UI" w:eastAsia="Times New Roman" w:hAnsi="Segoe UI" w:cs="Segoe UI"/>
          <w:color w:val="000000"/>
          <w:sz w:val="20"/>
          <w:szCs w:val="20"/>
          <w:shd w:val="clear" w:color="auto" w:fill="FFFFFF"/>
          <w:lang w:eastAsia="en-GB"/>
        </w:rPr>
        <w:t xml:space="preserve">Area </w:t>
      </w:r>
      <w:proofErr w:type="gramStart"/>
      <w:r w:rsidR="009F1F1E" w:rsidRPr="009F1F1E">
        <w:rPr>
          <w:rFonts w:ascii="Segoe UI" w:eastAsia="Times New Roman" w:hAnsi="Segoe UI" w:cs="Segoe UI"/>
          <w:color w:val="000000"/>
          <w:sz w:val="20"/>
          <w:szCs w:val="20"/>
          <w:shd w:val="clear" w:color="auto" w:fill="FFFFFF"/>
          <w:lang w:eastAsia="en-GB"/>
        </w:rPr>
        <w:t>Under</w:t>
      </w:r>
      <w:proofErr w:type="gramEnd"/>
      <w:r w:rsidR="009F1F1E" w:rsidRPr="009F1F1E">
        <w:rPr>
          <w:rFonts w:ascii="Segoe UI" w:eastAsia="Times New Roman" w:hAnsi="Segoe UI" w:cs="Segoe UI"/>
          <w:color w:val="000000"/>
          <w:sz w:val="20"/>
          <w:szCs w:val="20"/>
          <w:shd w:val="clear" w:color="auto" w:fill="FFFFFF"/>
          <w:lang w:eastAsia="en-GB"/>
        </w:rPr>
        <w:t xml:space="preserve"> the Curve</w:t>
      </w:r>
      <w:r w:rsidR="00FC7CD8">
        <w:rPr>
          <w:rFonts w:ascii="Segoe UI" w:eastAsia="Times New Roman" w:hAnsi="Segoe UI" w:cs="Segoe UI"/>
          <w:color w:val="000000"/>
          <w:sz w:val="20"/>
          <w:szCs w:val="20"/>
          <w:shd w:val="clear" w:color="auto" w:fill="FFFFFF"/>
          <w:lang w:eastAsia="en-GB"/>
        </w:rPr>
        <w:t xml:space="preserve"> (AUC)-values</w:t>
      </w:r>
      <w:r w:rsidR="009D13E9">
        <w:rPr>
          <w:rFonts w:ascii="Segoe UI" w:eastAsia="Times New Roman" w:hAnsi="Segoe UI" w:cs="Segoe UI"/>
          <w:color w:val="000000"/>
          <w:sz w:val="20"/>
          <w:szCs w:val="20"/>
          <w:shd w:val="clear" w:color="auto" w:fill="FFFFFF"/>
          <w:lang w:eastAsia="en-GB"/>
        </w:rPr>
        <w:t>’</w:t>
      </w:r>
      <w:r w:rsidR="009F1F1E">
        <w:rPr>
          <w:rFonts w:ascii="Segoe UI" w:eastAsia="Times New Roman" w:hAnsi="Segoe UI" w:cs="Segoe UI"/>
          <w:color w:val="000000"/>
          <w:sz w:val="20"/>
          <w:szCs w:val="20"/>
          <w:shd w:val="clear" w:color="auto" w:fill="FFFFFF"/>
          <w:lang w:eastAsia="en-GB"/>
        </w:rPr>
        <w:t xml:space="preserve">, </w:t>
      </w:r>
      <w:r w:rsidR="00FC7CD8">
        <w:rPr>
          <w:rFonts w:ascii="Segoe UI" w:eastAsia="Times New Roman" w:hAnsi="Segoe UI" w:cs="Segoe UI"/>
          <w:color w:val="000000"/>
          <w:sz w:val="20"/>
          <w:szCs w:val="20"/>
          <w:shd w:val="clear" w:color="auto" w:fill="FFFFFF"/>
          <w:lang w:eastAsia="en-GB"/>
        </w:rPr>
        <w:t>they were not derived from</w:t>
      </w:r>
      <w:r w:rsidR="009F1F1E">
        <w:rPr>
          <w:rFonts w:ascii="Segoe UI" w:eastAsia="Times New Roman" w:hAnsi="Segoe UI" w:cs="Segoe UI"/>
          <w:color w:val="000000"/>
          <w:sz w:val="20"/>
          <w:szCs w:val="20"/>
          <w:shd w:val="clear" w:color="auto" w:fill="FFFFFF"/>
          <w:lang w:eastAsia="en-GB"/>
        </w:rPr>
        <w:t xml:space="preserve"> a </w:t>
      </w:r>
      <w:r w:rsidR="009D13E9" w:rsidRPr="009D13E9">
        <w:rPr>
          <w:rFonts w:ascii="Segoe UI" w:eastAsia="Times New Roman" w:hAnsi="Segoe UI" w:cs="Segoe UI"/>
          <w:color w:val="000000"/>
          <w:sz w:val="20"/>
          <w:szCs w:val="20"/>
          <w:shd w:val="clear" w:color="auto" w:fill="FFFFFF"/>
          <w:lang w:eastAsia="en-GB"/>
        </w:rPr>
        <w:t>Receiver Operating Characteristic (ROC</w:t>
      </w:r>
      <w:r w:rsidR="009D13E9">
        <w:rPr>
          <w:rFonts w:ascii="Segoe UI" w:eastAsia="Times New Roman" w:hAnsi="Segoe UI" w:cs="Segoe UI"/>
          <w:color w:val="000000"/>
          <w:sz w:val="20"/>
          <w:szCs w:val="20"/>
          <w:shd w:val="clear" w:color="auto" w:fill="FFFFFF"/>
          <w:lang w:eastAsia="en-GB"/>
        </w:rPr>
        <w:t>) analys</w:t>
      </w:r>
      <w:r w:rsidR="00FC7CD8">
        <w:rPr>
          <w:rFonts w:ascii="Segoe UI" w:eastAsia="Times New Roman" w:hAnsi="Segoe UI" w:cs="Segoe UI"/>
          <w:color w:val="000000"/>
          <w:sz w:val="20"/>
          <w:szCs w:val="20"/>
          <w:shd w:val="clear" w:color="auto" w:fill="FFFFFF"/>
          <w:lang w:eastAsia="en-GB"/>
        </w:rPr>
        <w:t>i</w:t>
      </w:r>
      <w:r w:rsidR="009D13E9">
        <w:rPr>
          <w:rFonts w:ascii="Segoe UI" w:eastAsia="Times New Roman" w:hAnsi="Segoe UI" w:cs="Segoe UI"/>
          <w:color w:val="000000"/>
          <w:sz w:val="20"/>
          <w:szCs w:val="20"/>
          <w:shd w:val="clear" w:color="auto" w:fill="FFFFFF"/>
          <w:lang w:eastAsia="en-GB"/>
        </w:rPr>
        <w:t>s</w:t>
      </w:r>
      <w:r w:rsidR="00FC7CD8">
        <w:rPr>
          <w:rFonts w:ascii="Segoe UI" w:eastAsia="Times New Roman" w:hAnsi="Segoe UI" w:cs="Segoe UI"/>
          <w:color w:val="000000"/>
          <w:sz w:val="20"/>
          <w:szCs w:val="20"/>
          <w:shd w:val="clear" w:color="auto" w:fill="FFFFFF"/>
          <w:lang w:eastAsia="en-GB"/>
        </w:rPr>
        <w:t>, therefore not aim</w:t>
      </w:r>
      <w:r w:rsidR="007C4A7B">
        <w:rPr>
          <w:rFonts w:ascii="Segoe UI" w:eastAsia="Times New Roman" w:hAnsi="Segoe UI" w:cs="Segoe UI"/>
          <w:color w:val="000000"/>
          <w:sz w:val="20"/>
          <w:szCs w:val="20"/>
          <w:shd w:val="clear" w:color="auto" w:fill="FFFFFF"/>
          <w:lang w:eastAsia="en-GB"/>
        </w:rPr>
        <w:t>ing</w:t>
      </w:r>
      <w:r w:rsidR="00FC7CD8">
        <w:rPr>
          <w:rFonts w:ascii="Segoe UI" w:eastAsia="Times New Roman" w:hAnsi="Segoe UI" w:cs="Segoe UI"/>
          <w:color w:val="000000"/>
          <w:sz w:val="20"/>
          <w:szCs w:val="20"/>
          <w:shd w:val="clear" w:color="auto" w:fill="FFFFFF"/>
          <w:lang w:eastAsia="en-GB"/>
        </w:rPr>
        <w:t xml:space="preserve"> to identify predictors</w:t>
      </w:r>
      <w:r w:rsidR="009D13E9">
        <w:rPr>
          <w:rFonts w:ascii="Segoe UI" w:eastAsia="Times New Roman" w:hAnsi="Segoe UI" w:cs="Segoe UI"/>
          <w:color w:val="000000"/>
          <w:sz w:val="20"/>
          <w:szCs w:val="20"/>
          <w:shd w:val="clear" w:color="auto" w:fill="FFFFFF"/>
          <w:lang w:eastAsia="en-GB"/>
        </w:rPr>
        <w:t xml:space="preserve">. </w:t>
      </w:r>
      <w:r w:rsidR="00FB7596">
        <w:rPr>
          <w:rFonts w:ascii="Segoe UI" w:eastAsia="Times New Roman" w:hAnsi="Segoe UI" w:cs="Segoe UI"/>
          <w:color w:val="000000"/>
          <w:sz w:val="20"/>
          <w:szCs w:val="20"/>
          <w:shd w:val="clear" w:color="auto" w:fill="FFFFFF"/>
          <w:lang w:eastAsia="en-GB"/>
        </w:rPr>
        <w:t xml:space="preserve">We apologise for the confusion. We have changed the text in the manuscript </w:t>
      </w:r>
      <w:r w:rsidR="00034F4D">
        <w:rPr>
          <w:rFonts w:ascii="Segoe UI" w:eastAsia="Times New Roman" w:hAnsi="Segoe UI" w:cs="Segoe UI"/>
          <w:color w:val="000000"/>
          <w:sz w:val="20"/>
          <w:szCs w:val="20"/>
          <w:shd w:val="clear" w:color="auto" w:fill="FFFFFF"/>
          <w:lang w:eastAsia="en-GB"/>
        </w:rPr>
        <w:t xml:space="preserve">slightly </w:t>
      </w:r>
      <w:r w:rsidR="00FB7596">
        <w:rPr>
          <w:rFonts w:ascii="Segoe UI" w:eastAsia="Times New Roman" w:hAnsi="Segoe UI" w:cs="Segoe UI"/>
          <w:color w:val="000000"/>
          <w:sz w:val="20"/>
          <w:szCs w:val="20"/>
          <w:shd w:val="clear" w:color="auto" w:fill="FFFFFF"/>
          <w:lang w:eastAsia="en-GB"/>
        </w:rPr>
        <w:t xml:space="preserve">in </w:t>
      </w:r>
      <w:r w:rsidR="00034F4D">
        <w:rPr>
          <w:rFonts w:ascii="Segoe UI" w:eastAsia="Times New Roman" w:hAnsi="Segoe UI" w:cs="Segoe UI"/>
          <w:color w:val="000000"/>
          <w:sz w:val="20"/>
          <w:szCs w:val="20"/>
          <w:shd w:val="clear" w:color="auto" w:fill="FFFFFF"/>
          <w:lang w:eastAsia="en-GB"/>
        </w:rPr>
        <w:t xml:space="preserve">an attempt </w:t>
      </w:r>
      <w:r w:rsidR="00FB7596">
        <w:rPr>
          <w:rFonts w:ascii="Segoe UI" w:eastAsia="Times New Roman" w:hAnsi="Segoe UI" w:cs="Segoe UI"/>
          <w:color w:val="000000"/>
          <w:sz w:val="20"/>
          <w:szCs w:val="20"/>
          <w:shd w:val="clear" w:color="auto" w:fill="FFFFFF"/>
          <w:lang w:eastAsia="en-GB"/>
        </w:rPr>
        <w:t xml:space="preserve">to </w:t>
      </w:r>
      <w:r w:rsidR="007C4A7B">
        <w:rPr>
          <w:rFonts w:ascii="Segoe UI" w:eastAsia="Times New Roman" w:hAnsi="Segoe UI" w:cs="Segoe UI"/>
          <w:color w:val="000000"/>
          <w:sz w:val="20"/>
          <w:szCs w:val="20"/>
          <w:shd w:val="clear" w:color="auto" w:fill="FFFFFF"/>
          <w:lang w:eastAsia="en-GB"/>
        </w:rPr>
        <w:t>clarify</w:t>
      </w:r>
      <w:r w:rsidR="00820045">
        <w:rPr>
          <w:rFonts w:ascii="Segoe UI" w:eastAsia="Times New Roman" w:hAnsi="Segoe UI" w:cs="Segoe UI"/>
          <w:color w:val="000000"/>
          <w:sz w:val="20"/>
          <w:szCs w:val="20"/>
          <w:shd w:val="clear" w:color="auto" w:fill="FFFFFF"/>
          <w:lang w:eastAsia="en-GB"/>
        </w:rPr>
        <w:t xml:space="preserve"> (</w:t>
      </w:r>
      <w:r w:rsidR="00820045">
        <w:rPr>
          <w:rFonts w:ascii="Segoe UI" w:eastAsia="Times New Roman" w:hAnsi="Segoe UI" w:cs="Segoe UI"/>
          <w:color w:val="000000"/>
          <w:sz w:val="20"/>
          <w:szCs w:val="20"/>
          <w:highlight w:val="yellow"/>
          <w:shd w:val="clear" w:color="auto" w:fill="FFFFFF"/>
          <w:lang w:eastAsia="en-GB"/>
        </w:rPr>
        <w:t>page</w:t>
      </w:r>
      <w:r w:rsidR="00820045" w:rsidRPr="00F226CC">
        <w:rPr>
          <w:rFonts w:ascii="Segoe UI" w:eastAsia="Times New Roman" w:hAnsi="Segoe UI" w:cs="Segoe UI"/>
          <w:color w:val="000000"/>
          <w:sz w:val="20"/>
          <w:szCs w:val="20"/>
          <w:highlight w:val="yellow"/>
          <w:shd w:val="clear" w:color="auto" w:fill="FFFFFF"/>
          <w:lang w:eastAsia="en-GB"/>
        </w:rPr>
        <w:t xml:space="preserve"> </w:t>
      </w:r>
      <w:r w:rsidR="00820045">
        <w:rPr>
          <w:rFonts w:ascii="Segoe UI" w:eastAsia="Times New Roman" w:hAnsi="Segoe UI" w:cs="Segoe UI"/>
          <w:color w:val="000000"/>
          <w:sz w:val="20"/>
          <w:szCs w:val="20"/>
          <w:highlight w:val="yellow"/>
          <w:shd w:val="clear" w:color="auto" w:fill="FFFFFF"/>
          <w:lang w:eastAsia="en-GB"/>
        </w:rPr>
        <w:t>10</w:t>
      </w:r>
      <w:r w:rsidR="00820045" w:rsidRPr="00F226CC">
        <w:rPr>
          <w:rFonts w:ascii="Segoe UI" w:eastAsia="Times New Roman" w:hAnsi="Segoe UI" w:cs="Segoe UI"/>
          <w:color w:val="000000"/>
          <w:sz w:val="20"/>
          <w:szCs w:val="20"/>
          <w:highlight w:val="yellow"/>
          <w:shd w:val="clear" w:color="auto" w:fill="FFFFFF"/>
          <w:lang w:eastAsia="en-GB"/>
        </w:rPr>
        <w:t xml:space="preserve">, lines </w:t>
      </w:r>
      <w:r w:rsidR="00820045">
        <w:rPr>
          <w:rFonts w:ascii="Segoe UI" w:eastAsia="Times New Roman" w:hAnsi="Segoe UI" w:cs="Segoe UI"/>
          <w:color w:val="000000"/>
          <w:sz w:val="20"/>
          <w:szCs w:val="20"/>
          <w:highlight w:val="yellow"/>
          <w:shd w:val="clear" w:color="auto" w:fill="FFFFFF"/>
          <w:lang w:eastAsia="en-GB"/>
        </w:rPr>
        <w:t>20</w:t>
      </w:r>
      <w:r w:rsidR="007C4A7B">
        <w:rPr>
          <w:rFonts w:ascii="Segoe UI" w:eastAsia="Times New Roman" w:hAnsi="Segoe UI" w:cs="Segoe UI"/>
          <w:color w:val="000000"/>
          <w:sz w:val="20"/>
          <w:szCs w:val="20"/>
          <w:highlight w:val="yellow"/>
          <w:shd w:val="clear" w:color="auto" w:fill="FFFFFF"/>
          <w:lang w:eastAsia="en-GB"/>
        </w:rPr>
        <w:t>3</w:t>
      </w:r>
      <w:r w:rsidR="00820045">
        <w:rPr>
          <w:rFonts w:ascii="Segoe UI" w:eastAsia="Times New Roman" w:hAnsi="Segoe UI" w:cs="Segoe UI"/>
          <w:color w:val="000000"/>
          <w:sz w:val="20"/>
          <w:szCs w:val="20"/>
          <w:highlight w:val="yellow"/>
          <w:shd w:val="clear" w:color="auto" w:fill="FFFFFF"/>
          <w:lang w:eastAsia="en-GB"/>
        </w:rPr>
        <w:t>-20</w:t>
      </w:r>
      <w:r w:rsidR="007C4A7B" w:rsidRPr="007C4A7B">
        <w:rPr>
          <w:rFonts w:ascii="Segoe UI" w:eastAsia="Times New Roman" w:hAnsi="Segoe UI" w:cs="Segoe UI"/>
          <w:color w:val="000000"/>
          <w:sz w:val="20"/>
          <w:szCs w:val="20"/>
          <w:highlight w:val="yellow"/>
          <w:shd w:val="clear" w:color="auto" w:fill="FFFFFF"/>
          <w:lang w:eastAsia="en-GB"/>
        </w:rPr>
        <w:t>4</w:t>
      </w:r>
      <w:r w:rsidR="00820045">
        <w:rPr>
          <w:rFonts w:ascii="Segoe UI" w:eastAsia="Times New Roman" w:hAnsi="Segoe UI" w:cs="Segoe UI"/>
          <w:color w:val="000000"/>
          <w:sz w:val="20"/>
          <w:szCs w:val="20"/>
          <w:shd w:val="clear" w:color="auto" w:fill="FFFFFF"/>
          <w:lang w:eastAsia="en-GB"/>
        </w:rPr>
        <w:t>).</w:t>
      </w:r>
    </w:p>
    <w:p w14:paraId="75FB2DEB" w14:textId="0F9A7FD8" w:rsidR="00DC6BAC"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Reviewer #2: General</w:t>
      </w:r>
      <w:r w:rsidRPr="00FD06DD">
        <w:rPr>
          <w:rFonts w:ascii="Segoe UI" w:eastAsia="Times New Roman" w:hAnsi="Segoe UI" w:cs="Segoe UI"/>
          <w:color w:val="000000"/>
          <w:sz w:val="20"/>
          <w:szCs w:val="20"/>
          <w:lang w:eastAsia="en-GB"/>
        </w:rPr>
        <w:br/>
      </w:r>
      <w:proofErr w:type="gramStart"/>
      <w:r w:rsidRPr="00FD06DD">
        <w:rPr>
          <w:rFonts w:ascii="Segoe UI" w:eastAsia="Times New Roman" w:hAnsi="Segoe UI" w:cs="Segoe UI"/>
          <w:color w:val="000000"/>
          <w:sz w:val="20"/>
          <w:szCs w:val="20"/>
          <w:shd w:val="clear" w:color="auto" w:fill="FFFFFF"/>
          <w:lang w:eastAsia="en-GB"/>
        </w:rPr>
        <w:t>The</w:t>
      </w:r>
      <w:proofErr w:type="gramEnd"/>
      <w:r w:rsidRPr="00FD06DD">
        <w:rPr>
          <w:rFonts w:ascii="Segoe UI" w:eastAsia="Times New Roman" w:hAnsi="Segoe UI" w:cs="Segoe UI"/>
          <w:color w:val="000000"/>
          <w:sz w:val="20"/>
          <w:szCs w:val="20"/>
          <w:shd w:val="clear" w:color="auto" w:fill="FFFFFF"/>
          <w:lang w:eastAsia="en-GB"/>
        </w:rPr>
        <w:t xml:space="preserve"> strength of the paper is that it involves a cohort of 1,001 patients. </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1) </w:t>
      </w:r>
      <w:r w:rsidRPr="00FD06DD">
        <w:rPr>
          <w:rFonts w:ascii="Segoe UI" w:eastAsia="Times New Roman" w:hAnsi="Segoe UI" w:cs="Segoe UI"/>
          <w:color w:val="000000"/>
          <w:sz w:val="20"/>
          <w:szCs w:val="20"/>
          <w:shd w:val="clear" w:color="auto" w:fill="FFFFFF"/>
          <w:lang w:eastAsia="en-GB"/>
        </w:rPr>
        <w:t>However, the findings are not novel from what has already been previously reported in smaller cohorts. It is disappointing that such a large cohort was not used to provide information about differences in PA and its patterns between the 10 countries. We do not know what norms are for various geographical regions, and this cohort could potentially provide this needed information.</w:t>
      </w:r>
    </w:p>
    <w:p w14:paraId="401D78F9" w14:textId="06E0AB62" w:rsidR="00DC6BAC" w:rsidRPr="00E8027E" w:rsidRDefault="00DC6BAC"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536B2D">
        <w:rPr>
          <w:rFonts w:ascii="Segoe UI" w:eastAsia="Times New Roman" w:hAnsi="Segoe UI" w:cs="Segoe UI"/>
          <w:color w:val="000000"/>
          <w:sz w:val="20"/>
          <w:szCs w:val="20"/>
          <w:shd w:val="clear" w:color="auto" w:fill="FFFFFF"/>
          <w:lang w:eastAsia="en-GB"/>
        </w:rPr>
        <w:t xml:space="preserve">We thank this reviewer for the input. </w:t>
      </w:r>
      <w:r w:rsidR="008A0C0B">
        <w:rPr>
          <w:rFonts w:ascii="Segoe UI" w:eastAsia="Times New Roman" w:hAnsi="Segoe UI" w:cs="Segoe UI"/>
          <w:color w:val="000000"/>
          <w:sz w:val="20"/>
          <w:szCs w:val="20"/>
          <w:shd w:val="clear" w:color="auto" w:fill="FFFFFF"/>
          <w:lang w:eastAsia="en-GB"/>
        </w:rPr>
        <w:t xml:space="preserve">Although we agree </w:t>
      </w:r>
      <w:r w:rsidR="00D84353">
        <w:rPr>
          <w:rFonts w:ascii="Segoe UI" w:eastAsia="Times New Roman" w:hAnsi="Segoe UI" w:cs="Segoe UI"/>
          <w:color w:val="000000"/>
          <w:sz w:val="20"/>
          <w:szCs w:val="20"/>
          <w:shd w:val="clear" w:color="auto" w:fill="FFFFFF"/>
          <w:lang w:eastAsia="en-GB"/>
        </w:rPr>
        <w:t xml:space="preserve">that </w:t>
      </w:r>
      <w:r w:rsidR="008A0C0B">
        <w:rPr>
          <w:rFonts w:ascii="Segoe UI" w:eastAsia="Times New Roman" w:hAnsi="Segoe UI" w:cs="Segoe UI"/>
          <w:color w:val="000000"/>
          <w:sz w:val="20"/>
          <w:szCs w:val="20"/>
          <w:shd w:val="clear" w:color="auto" w:fill="FFFFFF"/>
          <w:lang w:eastAsia="en-GB"/>
        </w:rPr>
        <w:t xml:space="preserve">it would be interesting </w:t>
      </w:r>
      <w:r w:rsidR="00E21835">
        <w:rPr>
          <w:rFonts w:ascii="Segoe UI" w:eastAsia="Times New Roman" w:hAnsi="Segoe UI" w:cs="Segoe UI"/>
          <w:color w:val="000000"/>
          <w:sz w:val="20"/>
          <w:szCs w:val="20"/>
          <w:shd w:val="clear" w:color="auto" w:fill="FFFFFF"/>
          <w:lang w:eastAsia="en-GB"/>
        </w:rPr>
        <w:t xml:space="preserve">to </w:t>
      </w:r>
      <w:r w:rsidR="00887DFC">
        <w:rPr>
          <w:rFonts w:ascii="Segoe UI" w:eastAsia="Times New Roman" w:hAnsi="Segoe UI" w:cs="Segoe UI"/>
          <w:color w:val="000000"/>
          <w:sz w:val="20"/>
          <w:szCs w:val="20"/>
          <w:shd w:val="clear" w:color="auto" w:fill="FFFFFF"/>
          <w:lang w:eastAsia="en-GB"/>
        </w:rPr>
        <w:t xml:space="preserve">have </w:t>
      </w:r>
      <w:r w:rsidR="008A0C0B">
        <w:rPr>
          <w:rFonts w:ascii="Segoe UI" w:eastAsia="Times New Roman" w:hAnsi="Segoe UI" w:cs="Segoe UI"/>
          <w:color w:val="000000"/>
          <w:sz w:val="20"/>
          <w:szCs w:val="20"/>
          <w:shd w:val="clear" w:color="auto" w:fill="FFFFFF"/>
          <w:lang w:eastAsia="en-GB"/>
        </w:rPr>
        <w:t xml:space="preserve">in depth </w:t>
      </w:r>
      <w:r w:rsidR="00887DFC">
        <w:rPr>
          <w:rFonts w:ascii="Segoe UI" w:eastAsia="Times New Roman" w:hAnsi="Segoe UI" w:cs="Segoe UI"/>
          <w:color w:val="000000"/>
          <w:sz w:val="20"/>
          <w:szCs w:val="20"/>
          <w:shd w:val="clear" w:color="auto" w:fill="FFFFFF"/>
          <w:lang w:eastAsia="en-GB"/>
        </w:rPr>
        <w:t xml:space="preserve">analyses of </w:t>
      </w:r>
      <w:r w:rsidR="00E21835">
        <w:rPr>
          <w:rFonts w:ascii="Segoe UI" w:eastAsia="Times New Roman" w:hAnsi="Segoe UI" w:cs="Segoe UI"/>
          <w:color w:val="000000"/>
          <w:sz w:val="20"/>
          <w:szCs w:val="20"/>
          <w:shd w:val="clear" w:color="auto" w:fill="FFFFFF"/>
          <w:lang w:eastAsia="en-GB"/>
        </w:rPr>
        <w:t xml:space="preserve">physical activity </w:t>
      </w:r>
      <w:r w:rsidR="00CA64CB">
        <w:rPr>
          <w:rFonts w:ascii="Segoe UI" w:eastAsia="Times New Roman" w:hAnsi="Segoe UI" w:cs="Segoe UI"/>
          <w:color w:val="000000"/>
          <w:sz w:val="20"/>
          <w:szCs w:val="20"/>
          <w:shd w:val="clear" w:color="auto" w:fill="FFFFFF"/>
          <w:lang w:eastAsia="en-GB"/>
        </w:rPr>
        <w:t>measures</w:t>
      </w:r>
      <w:r w:rsidR="00E21835">
        <w:rPr>
          <w:rFonts w:ascii="Segoe UI" w:eastAsia="Times New Roman" w:hAnsi="Segoe UI" w:cs="Segoe UI"/>
          <w:color w:val="000000"/>
          <w:sz w:val="20"/>
          <w:szCs w:val="20"/>
          <w:shd w:val="clear" w:color="auto" w:fill="FFFFFF"/>
          <w:lang w:eastAsia="en-GB"/>
        </w:rPr>
        <w:t xml:space="preserve"> between countries</w:t>
      </w:r>
      <w:r w:rsidR="008A0C0B">
        <w:rPr>
          <w:rFonts w:ascii="Segoe UI" w:eastAsia="Times New Roman" w:hAnsi="Segoe UI" w:cs="Segoe UI"/>
          <w:color w:val="000000"/>
          <w:sz w:val="20"/>
          <w:szCs w:val="20"/>
          <w:shd w:val="clear" w:color="auto" w:fill="FFFFFF"/>
          <w:lang w:eastAsia="en-GB"/>
        </w:rPr>
        <w:t>, this was not the focus of our paper</w:t>
      </w:r>
      <w:r w:rsidR="00536B2D">
        <w:rPr>
          <w:rFonts w:ascii="Segoe UI" w:eastAsia="Times New Roman" w:hAnsi="Segoe UI" w:cs="Segoe UI"/>
          <w:color w:val="000000"/>
          <w:sz w:val="20"/>
          <w:szCs w:val="20"/>
          <w:shd w:val="clear" w:color="auto" w:fill="FFFFFF"/>
          <w:lang w:eastAsia="en-GB"/>
        </w:rPr>
        <w:t>. Moreover,</w:t>
      </w:r>
      <w:r w:rsidR="00887DFC">
        <w:rPr>
          <w:rFonts w:ascii="Segoe UI" w:eastAsia="Times New Roman" w:hAnsi="Segoe UI" w:cs="Segoe UI"/>
          <w:color w:val="000000"/>
          <w:sz w:val="20"/>
          <w:szCs w:val="20"/>
          <w:shd w:val="clear" w:color="auto" w:fill="FFFFFF"/>
          <w:lang w:eastAsia="en-GB"/>
        </w:rPr>
        <w:t xml:space="preserve"> a</w:t>
      </w:r>
      <w:r w:rsidR="008A0C0B">
        <w:rPr>
          <w:rFonts w:ascii="Segoe UI" w:eastAsia="Times New Roman" w:hAnsi="Segoe UI" w:cs="Segoe UI"/>
          <w:color w:val="000000"/>
          <w:sz w:val="20"/>
          <w:szCs w:val="20"/>
          <w:shd w:val="clear" w:color="auto" w:fill="FFFFFF"/>
          <w:lang w:eastAsia="en-GB"/>
        </w:rPr>
        <w:t xml:space="preserve">s already highlighted by other reviewers the current version </w:t>
      </w:r>
      <w:r w:rsidR="00536B2D">
        <w:rPr>
          <w:rFonts w:ascii="Segoe UI" w:eastAsia="Times New Roman" w:hAnsi="Segoe UI" w:cs="Segoe UI"/>
          <w:color w:val="000000"/>
          <w:sz w:val="20"/>
          <w:szCs w:val="20"/>
          <w:shd w:val="clear" w:color="auto" w:fill="FFFFFF"/>
          <w:lang w:eastAsia="en-GB"/>
        </w:rPr>
        <w:t>h</w:t>
      </w:r>
      <w:r w:rsidR="008A0C0B">
        <w:rPr>
          <w:rFonts w:ascii="Segoe UI" w:eastAsia="Times New Roman" w:hAnsi="Segoe UI" w:cs="Segoe UI"/>
          <w:color w:val="000000"/>
          <w:sz w:val="20"/>
          <w:szCs w:val="20"/>
          <w:shd w:val="clear" w:color="auto" w:fill="FFFFFF"/>
          <w:lang w:eastAsia="en-GB"/>
        </w:rPr>
        <w:t xml:space="preserve">as </w:t>
      </w:r>
      <w:r w:rsidR="00536B2D">
        <w:rPr>
          <w:rFonts w:ascii="Segoe UI" w:eastAsia="Times New Roman" w:hAnsi="Segoe UI" w:cs="Segoe UI"/>
          <w:color w:val="000000"/>
          <w:sz w:val="20"/>
          <w:szCs w:val="20"/>
          <w:shd w:val="clear" w:color="auto" w:fill="FFFFFF"/>
          <w:lang w:eastAsia="en-GB"/>
        </w:rPr>
        <w:t xml:space="preserve">already </w:t>
      </w:r>
      <w:r w:rsidR="008A0C0B">
        <w:rPr>
          <w:rFonts w:ascii="Segoe UI" w:eastAsia="Times New Roman" w:hAnsi="Segoe UI" w:cs="Segoe UI"/>
          <w:color w:val="000000"/>
          <w:sz w:val="20"/>
          <w:szCs w:val="20"/>
          <w:shd w:val="clear" w:color="auto" w:fill="FFFFFF"/>
          <w:lang w:eastAsia="en-GB"/>
        </w:rPr>
        <w:t xml:space="preserve">a considerable amount of analyses. </w:t>
      </w:r>
      <w:r w:rsidR="00237EF6">
        <w:rPr>
          <w:rFonts w:ascii="Segoe UI" w:eastAsia="Times New Roman" w:hAnsi="Segoe UI" w:cs="Segoe UI"/>
          <w:color w:val="000000"/>
          <w:sz w:val="20"/>
          <w:szCs w:val="20"/>
          <w:shd w:val="clear" w:color="auto" w:fill="FFFFFF"/>
          <w:lang w:eastAsia="en-GB"/>
        </w:rPr>
        <w:t>Nevertheless, c</w:t>
      </w:r>
      <w:r w:rsidR="00DB74F4">
        <w:rPr>
          <w:rFonts w:ascii="Segoe UI" w:eastAsia="Times New Roman" w:hAnsi="Segoe UI" w:cs="Segoe UI"/>
          <w:color w:val="000000"/>
          <w:sz w:val="20"/>
          <w:szCs w:val="20"/>
          <w:shd w:val="clear" w:color="auto" w:fill="FFFFFF"/>
          <w:lang w:eastAsia="en-GB"/>
        </w:rPr>
        <w:t>ompar</w:t>
      </w:r>
      <w:r w:rsidR="00A21093">
        <w:rPr>
          <w:rFonts w:ascii="Segoe UI" w:eastAsia="Times New Roman" w:hAnsi="Segoe UI" w:cs="Segoe UI"/>
          <w:color w:val="000000"/>
          <w:sz w:val="20"/>
          <w:szCs w:val="20"/>
          <w:shd w:val="clear" w:color="auto" w:fill="FFFFFF"/>
          <w:lang w:eastAsia="en-GB"/>
        </w:rPr>
        <w:t>isons between countries</w:t>
      </w:r>
      <w:r w:rsidR="00984A9D">
        <w:rPr>
          <w:rFonts w:ascii="Segoe UI" w:eastAsia="Times New Roman" w:hAnsi="Segoe UI" w:cs="Segoe UI"/>
          <w:color w:val="000000"/>
          <w:sz w:val="20"/>
          <w:szCs w:val="20"/>
          <w:shd w:val="clear" w:color="auto" w:fill="FFFFFF"/>
          <w:lang w:eastAsia="en-GB"/>
        </w:rPr>
        <w:t xml:space="preserve"> </w:t>
      </w:r>
      <w:r w:rsidR="00640E13">
        <w:rPr>
          <w:rFonts w:ascii="Segoe UI" w:eastAsia="Times New Roman" w:hAnsi="Segoe UI" w:cs="Segoe UI"/>
          <w:color w:val="000000"/>
          <w:sz w:val="20"/>
          <w:szCs w:val="20"/>
          <w:shd w:val="clear" w:color="auto" w:fill="FFFFFF"/>
          <w:lang w:eastAsia="en-GB"/>
        </w:rPr>
        <w:t>have been made</w:t>
      </w:r>
      <w:r w:rsidR="00231749">
        <w:rPr>
          <w:rFonts w:ascii="Segoe UI" w:eastAsia="Times New Roman" w:hAnsi="Segoe UI" w:cs="Segoe UI"/>
          <w:color w:val="000000"/>
          <w:sz w:val="20"/>
          <w:szCs w:val="20"/>
          <w:shd w:val="clear" w:color="auto" w:fill="FFFFFF"/>
          <w:lang w:eastAsia="en-GB"/>
        </w:rPr>
        <w:t>, but they were pro</w:t>
      </w:r>
      <w:r w:rsidR="00536B2D">
        <w:rPr>
          <w:rFonts w:ascii="Segoe UI" w:eastAsia="Times New Roman" w:hAnsi="Segoe UI" w:cs="Segoe UI"/>
          <w:color w:val="000000"/>
          <w:sz w:val="20"/>
          <w:szCs w:val="20"/>
          <w:shd w:val="clear" w:color="auto" w:fill="FFFFFF"/>
          <w:lang w:eastAsia="en-GB"/>
        </w:rPr>
        <w:t xml:space="preserve">vided in the online supplement </w:t>
      </w:r>
      <w:r w:rsidR="00231749">
        <w:rPr>
          <w:rFonts w:ascii="Segoe UI" w:eastAsia="Times New Roman" w:hAnsi="Segoe UI" w:cs="Segoe UI"/>
          <w:color w:val="000000"/>
          <w:sz w:val="20"/>
          <w:szCs w:val="20"/>
          <w:shd w:val="clear" w:color="auto" w:fill="FFFFFF"/>
          <w:lang w:eastAsia="en-GB"/>
        </w:rPr>
        <w:t xml:space="preserve">as they </w:t>
      </w:r>
      <w:r w:rsidR="00536B2D">
        <w:rPr>
          <w:rFonts w:ascii="Segoe UI" w:eastAsia="Times New Roman" w:hAnsi="Segoe UI" w:cs="Segoe UI"/>
          <w:color w:val="000000"/>
          <w:sz w:val="20"/>
          <w:szCs w:val="20"/>
          <w:shd w:val="clear" w:color="auto" w:fill="FFFFFF"/>
          <w:lang w:eastAsia="en-GB"/>
        </w:rPr>
        <w:t>are only secondary findings</w:t>
      </w:r>
      <w:r w:rsidR="00640E13">
        <w:rPr>
          <w:rFonts w:ascii="Segoe UI" w:eastAsia="Times New Roman" w:hAnsi="Segoe UI" w:cs="Segoe UI"/>
          <w:color w:val="000000"/>
          <w:sz w:val="20"/>
          <w:szCs w:val="20"/>
          <w:shd w:val="clear" w:color="auto" w:fill="FFFFFF"/>
          <w:lang w:eastAsia="en-GB"/>
        </w:rPr>
        <w:t xml:space="preserve"> </w:t>
      </w:r>
      <w:r w:rsidR="00A21093">
        <w:rPr>
          <w:rFonts w:ascii="Segoe UI" w:eastAsia="Times New Roman" w:hAnsi="Segoe UI" w:cs="Segoe UI"/>
          <w:color w:val="000000"/>
          <w:sz w:val="20"/>
          <w:szCs w:val="20"/>
          <w:shd w:val="clear" w:color="auto" w:fill="FFFFFF"/>
          <w:lang w:eastAsia="en-GB"/>
        </w:rPr>
        <w:t>(</w:t>
      </w:r>
      <w:r w:rsidR="0029094F">
        <w:rPr>
          <w:rFonts w:ascii="Segoe UI" w:eastAsia="Times New Roman" w:hAnsi="Segoe UI" w:cs="Segoe UI"/>
          <w:color w:val="000000"/>
          <w:sz w:val="20"/>
          <w:szCs w:val="20"/>
          <w:shd w:val="clear" w:color="auto" w:fill="FFFFFF"/>
          <w:lang w:eastAsia="en-GB"/>
        </w:rPr>
        <w:t xml:space="preserve">S3 Table in </w:t>
      </w:r>
      <w:r w:rsidR="00237EF6">
        <w:rPr>
          <w:rFonts w:ascii="Segoe UI" w:eastAsia="Times New Roman" w:hAnsi="Segoe UI" w:cs="Segoe UI"/>
          <w:color w:val="000000"/>
          <w:sz w:val="20"/>
          <w:szCs w:val="20"/>
          <w:shd w:val="clear" w:color="auto" w:fill="FFFFFF"/>
          <w:lang w:eastAsia="en-GB"/>
        </w:rPr>
        <w:t>File S2)</w:t>
      </w:r>
      <w:r w:rsidR="00A86BFA">
        <w:rPr>
          <w:rFonts w:ascii="Segoe UI" w:eastAsia="Times New Roman" w:hAnsi="Segoe UI" w:cs="Segoe UI"/>
          <w:color w:val="000000"/>
          <w:sz w:val="20"/>
          <w:szCs w:val="20"/>
          <w:shd w:val="clear" w:color="auto" w:fill="FFFFFF"/>
          <w:lang w:eastAsia="en-GB"/>
        </w:rPr>
        <w:t>.</w:t>
      </w:r>
    </w:p>
    <w:p w14:paraId="45B6B1D0" w14:textId="35274428" w:rsidR="00AF0910"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2) </w:t>
      </w:r>
      <w:r w:rsidRPr="00263611">
        <w:rPr>
          <w:rFonts w:ascii="Segoe UI" w:eastAsia="Times New Roman" w:hAnsi="Segoe UI" w:cs="Segoe UI"/>
          <w:color w:val="000000"/>
          <w:sz w:val="20"/>
          <w:szCs w:val="20"/>
          <w:shd w:val="clear" w:color="auto" w:fill="FFFFFF"/>
          <w:lang w:eastAsia="en-GB"/>
        </w:rPr>
        <w:t>The clinical significance of the clusters is unclear as they are not associated with any clinical characteristics or outcomes</w:t>
      </w:r>
      <w:r w:rsidRPr="00FD06DD">
        <w:rPr>
          <w:rFonts w:ascii="Segoe UI" w:eastAsia="Times New Roman" w:hAnsi="Segoe UI" w:cs="Segoe UI"/>
          <w:color w:val="000000"/>
          <w:sz w:val="20"/>
          <w:szCs w:val="20"/>
          <w:shd w:val="clear" w:color="auto" w:fill="FFFFFF"/>
          <w:lang w:eastAsia="en-GB"/>
        </w:rPr>
        <w:t xml:space="preserve"> such as acute exacerbations, COPD-related hospitalizations, or death. Are these phenotypes of the </w:t>
      </w:r>
      <w:proofErr w:type="spellStart"/>
      <w:r w:rsidRPr="00FD06DD">
        <w:rPr>
          <w:rFonts w:ascii="Segoe UI" w:eastAsia="Times New Roman" w:hAnsi="Segoe UI" w:cs="Segoe UI"/>
          <w:color w:val="000000"/>
          <w:sz w:val="20"/>
          <w:szCs w:val="20"/>
          <w:shd w:val="clear" w:color="auto" w:fill="FFFFFF"/>
          <w:lang w:eastAsia="en-GB"/>
        </w:rPr>
        <w:t>heterogenous</w:t>
      </w:r>
      <w:proofErr w:type="spellEnd"/>
      <w:r w:rsidRPr="00FD06DD">
        <w:rPr>
          <w:rFonts w:ascii="Segoe UI" w:eastAsia="Times New Roman" w:hAnsi="Segoe UI" w:cs="Segoe UI"/>
          <w:color w:val="000000"/>
          <w:sz w:val="20"/>
          <w:szCs w:val="20"/>
          <w:shd w:val="clear" w:color="auto" w:fill="FFFFFF"/>
          <w:lang w:eastAsia="en-GB"/>
        </w:rPr>
        <w:t xml:space="preserve"> COPD population?</w:t>
      </w:r>
    </w:p>
    <w:p w14:paraId="6AED7235" w14:textId="0973D1D3" w:rsidR="00DA2FDB" w:rsidRDefault="00AF0910"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sidRPr="005D66C8">
        <w:rPr>
          <w:rFonts w:ascii="Segoe UI" w:eastAsia="Times New Roman" w:hAnsi="Segoe UI" w:cs="Segoe UI"/>
          <w:color w:val="000000"/>
          <w:sz w:val="20"/>
          <w:szCs w:val="20"/>
          <w:shd w:val="clear" w:color="auto" w:fill="FFFFFF"/>
          <w:lang w:eastAsia="en-GB"/>
        </w:rPr>
        <w:t xml:space="preserve"> </w:t>
      </w:r>
      <w:r w:rsidR="00D42E44">
        <w:rPr>
          <w:rFonts w:ascii="Segoe UI" w:eastAsia="Times New Roman" w:hAnsi="Segoe UI" w:cs="Segoe UI"/>
          <w:color w:val="000000"/>
          <w:sz w:val="20"/>
          <w:szCs w:val="20"/>
          <w:shd w:val="clear" w:color="auto" w:fill="FFFFFF"/>
          <w:lang w:eastAsia="en-GB"/>
        </w:rPr>
        <w:t xml:space="preserve">Unfortunately we </w:t>
      </w:r>
      <w:r w:rsidR="00E0720B">
        <w:rPr>
          <w:rFonts w:ascii="Segoe UI" w:eastAsia="Times New Roman" w:hAnsi="Segoe UI" w:cs="Segoe UI"/>
          <w:color w:val="000000"/>
          <w:sz w:val="20"/>
          <w:szCs w:val="20"/>
          <w:shd w:val="clear" w:color="auto" w:fill="FFFFFF"/>
          <w:lang w:eastAsia="en-GB"/>
        </w:rPr>
        <w:t xml:space="preserve">cannot confirm whether the clusters identified </w:t>
      </w:r>
      <w:r w:rsidR="00DA2FDB">
        <w:rPr>
          <w:rFonts w:ascii="Segoe UI" w:eastAsia="Times New Roman" w:hAnsi="Segoe UI" w:cs="Segoe UI"/>
          <w:color w:val="000000"/>
          <w:sz w:val="20"/>
          <w:szCs w:val="20"/>
          <w:shd w:val="clear" w:color="auto" w:fill="FFFFFF"/>
          <w:lang w:eastAsia="en-GB"/>
        </w:rPr>
        <w:t xml:space="preserve">in our study </w:t>
      </w:r>
      <w:r w:rsidR="00E0720B">
        <w:rPr>
          <w:rFonts w:ascii="Segoe UI" w:eastAsia="Times New Roman" w:hAnsi="Segoe UI" w:cs="Segoe UI"/>
          <w:color w:val="000000"/>
          <w:sz w:val="20"/>
          <w:szCs w:val="20"/>
          <w:shd w:val="clear" w:color="auto" w:fill="FFFFFF"/>
          <w:lang w:eastAsia="en-GB"/>
        </w:rPr>
        <w:t xml:space="preserve">represent </w:t>
      </w:r>
      <w:r w:rsidR="00E0720B" w:rsidRPr="00FD06DD">
        <w:rPr>
          <w:rFonts w:ascii="Segoe UI" w:eastAsia="Times New Roman" w:hAnsi="Segoe UI" w:cs="Segoe UI"/>
          <w:color w:val="000000"/>
          <w:sz w:val="20"/>
          <w:szCs w:val="20"/>
          <w:shd w:val="clear" w:color="auto" w:fill="FFFFFF"/>
          <w:lang w:eastAsia="en-GB"/>
        </w:rPr>
        <w:t xml:space="preserve">phenotypes of the </w:t>
      </w:r>
      <w:proofErr w:type="spellStart"/>
      <w:r w:rsidR="00E0720B" w:rsidRPr="00FD06DD">
        <w:rPr>
          <w:rFonts w:ascii="Segoe UI" w:eastAsia="Times New Roman" w:hAnsi="Segoe UI" w:cs="Segoe UI"/>
          <w:color w:val="000000"/>
          <w:sz w:val="20"/>
          <w:szCs w:val="20"/>
          <w:shd w:val="clear" w:color="auto" w:fill="FFFFFF"/>
          <w:lang w:eastAsia="en-GB"/>
        </w:rPr>
        <w:t>heterogenous</w:t>
      </w:r>
      <w:proofErr w:type="spellEnd"/>
      <w:r w:rsidR="00E0720B" w:rsidRPr="00FD06DD">
        <w:rPr>
          <w:rFonts w:ascii="Segoe UI" w:eastAsia="Times New Roman" w:hAnsi="Segoe UI" w:cs="Segoe UI"/>
          <w:color w:val="000000"/>
          <w:sz w:val="20"/>
          <w:szCs w:val="20"/>
          <w:shd w:val="clear" w:color="auto" w:fill="FFFFFF"/>
          <w:lang w:eastAsia="en-GB"/>
        </w:rPr>
        <w:t xml:space="preserve"> COPD population</w:t>
      </w:r>
      <w:r w:rsidR="00E0720B">
        <w:rPr>
          <w:rFonts w:ascii="Segoe UI" w:eastAsia="Times New Roman" w:hAnsi="Segoe UI" w:cs="Segoe UI"/>
          <w:color w:val="000000"/>
          <w:sz w:val="20"/>
          <w:szCs w:val="20"/>
          <w:shd w:val="clear" w:color="auto" w:fill="FFFFFF"/>
          <w:lang w:eastAsia="en-GB"/>
        </w:rPr>
        <w:t xml:space="preserve">. According to </w:t>
      </w:r>
      <w:r w:rsidR="00DA2FDB">
        <w:rPr>
          <w:rFonts w:ascii="Segoe UI" w:eastAsia="Times New Roman" w:hAnsi="Segoe UI" w:cs="Segoe UI"/>
          <w:color w:val="000000"/>
          <w:sz w:val="20"/>
          <w:szCs w:val="20"/>
          <w:shd w:val="clear" w:color="auto" w:fill="FFFFFF"/>
          <w:lang w:eastAsia="en-GB"/>
        </w:rPr>
        <w:t>Han et al. (</w:t>
      </w:r>
      <w:r w:rsidR="00DA2FDB" w:rsidRPr="00DA2FDB">
        <w:rPr>
          <w:rFonts w:ascii="Segoe UI" w:eastAsia="Times New Roman" w:hAnsi="Segoe UI" w:cs="Segoe UI"/>
          <w:color w:val="000000"/>
          <w:sz w:val="20"/>
          <w:szCs w:val="20"/>
          <w:shd w:val="clear" w:color="auto" w:fill="FFFFFF"/>
          <w:lang w:eastAsia="en-GB"/>
        </w:rPr>
        <w:t xml:space="preserve">Am J </w:t>
      </w:r>
      <w:proofErr w:type="spellStart"/>
      <w:r w:rsidR="00DA2FDB" w:rsidRPr="00DA2FDB">
        <w:rPr>
          <w:rFonts w:ascii="Segoe UI" w:eastAsia="Times New Roman" w:hAnsi="Segoe UI" w:cs="Segoe UI"/>
          <w:color w:val="000000"/>
          <w:sz w:val="20"/>
          <w:szCs w:val="20"/>
          <w:shd w:val="clear" w:color="auto" w:fill="FFFFFF"/>
          <w:lang w:eastAsia="en-GB"/>
        </w:rPr>
        <w:t>Respir</w:t>
      </w:r>
      <w:proofErr w:type="spellEnd"/>
      <w:r w:rsidR="00DA2FDB" w:rsidRPr="00DA2FDB">
        <w:rPr>
          <w:rFonts w:ascii="Segoe UI" w:eastAsia="Times New Roman" w:hAnsi="Segoe UI" w:cs="Segoe UI"/>
          <w:color w:val="000000"/>
          <w:sz w:val="20"/>
          <w:szCs w:val="20"/>
          <w:shd w:val="clear" w:color="auto" w:fill="FFFFFF"/>
          <w:lang w:eastAsia="en-GB"/>
        </w:rPr>
        <w:t xml:space="preserve"> </w:t>
      </w:r>
      <w:proofErr w:type="spellStart"/>
      <w:r w:rsidR="00DA2FDB" w:rsidRPr="00DA2FDB">
        <w:rPr>
          <w:rFonts w:ascii="Segoe UI" w:eastAsia="Times New Roman" w:hAnsi="Segoe UI" w:cs="Segoe UI"/>
          <w:color w:val="000000"/>
          <w:sz w:val="20"/>
          <w:szCs w:val="20"/>
          <w:shd w:val="clear" w:color="auto" w:fill="FFFFFF"/>
          <w:lang w:eastAsia="en-GB"/>
        </w:rPr>
        <w:t>Crit</w:t>
      </w:r>
      <w:proofErr w:type="spellEnd"/>
      <w:r w:rsidR="00DA2FDB" w:rsidRPr="00DA2FDB">
        <w:rPr>
          <w:rFonts w:ascii="Segoe UI" w:eastAsia="Times New Roman" w:hAnsi="Segoe UI" w:cs="Segoe UI"/>
          <w:color w:val="000000"/>
          <w:sz w:val="20"/>
          <w:szCs w:val="20"/>
          <w:shd w:val="clear" w:color="auto" w:fill="FFFFFF"/>
          <w:lang w:eastAsia="en-GB"/>
        </w:rPr>
        <w:t xml:space="preserve"> Care Med. 2010</w:t>
      </w:r>
      <w:proofErr w:type="gramStart"/>
      <w:r w:rsidR="00DA2FDB" w:rsidRPr="00DA2FDB">
        <w:rPr>
          <w:rFonts w:ascii="Segoe UI" w:eastAsia="Times New Roman" w:hAnsi="Segoe UI" w:cs="Segoe UI"/>
          <w:color w:val="000000"/>
          <w:sz w:val="20"/>
          <w:szCs w:val="20"/>
          <w:shd w:val="clear" w:color="auto" w:fill="FFFFFF"/>
          <w:lang w:eastAsia="en-GB"/>
        </w:rPr>
        <w:t>;182:598</w:t>
      </w:r>
      <w:proofErr w:type="gramEnd"/>
      <w:r w:rsidR="00DA2FDB" w:rsidRPr="00DA2FDB">
        <w:rPr>
          <w:rFonts w:ascii="Segoe UI" w:eastAsia="Times New Roman" w:hAnsi="Segoe UI" w:cs="Segoe UI"/>
          <w:color w:val="000000"/>
          <w:sz w:val="20"/>
          <w:szCs w:val="20"/>
          <w:shd w:val="clear" w:color="auto" w:fill="FFFFFF"/>
          <w:lang w:eastAsia="en-GB"/>
        </w:rPr>
        <w:t>-604</w:t>
      </w:r>
      <w:r w:rsidR="00DA2FDB">
        <w:rPr>
          <w:rFonts w:ascii="Segoe UI" w:eastAsia="Times New Roman" w:hAnsi="Segoe UI" w:cs="Segoe UI"/>
          <w:color w:val="000000"/>
          <w:sz w:val="20"/>
          <w:szCs w:val="20"/>
          <w:shd w:val="clear" w:color="auto" w:fill="FFFFFF"/>
          <w:lang w:eastAsia="en-GB"/>
        </w:rPr>
        <w:t xml:space="preserve">), a clinical phenotype should </w:t>
      </w:r>
      <w:r w:rsidR="00DA2FDB" w:rsidRPr="00DA2FDB">
        <w:rPr>
          <w:rFonts w:ascii="Segoe UI" w:eastAsia="Times New Roman" w:hAnsi="Segoe UI" w:cs="Segoe UI"/>
          <w:color w:val="000000"/>
          <w:sz w:val="20"/>
          <w:szCs w:val="20"/>
          <w:shd w:val="clear" w:color="auto" w:fill="FFFFFF"/>
          <w:lang w:eastAsia="en-GB"/>
        </w:rPr>
        <w:t>relate to clinically meaningful outcomes</w:t>
      </w:r>
      <w:r w:rsidR="00DA2FDB">
        <w:rPr>
          <w:rFonts w:ascii="Segoe UI" w:eastAsia="Times New Roman" w:hAnsi="Segoe UI" w:cs="Segoe UI"/>
          <w:color w:val="000000"/>
          <w:sz w:val="20"/>
          <w:szCs w:val="20"/>
          <w:shd w:val="clear" w:color="auto" w:fill="FFFFFF"/>
          <w:lang w:eastAsia="en-GB"/>
        </w:rPr>
        <w:t>, such as</w:t>
      </w:r>
      <w:r w:rsidR="00DA2FDB" w:rsidRPr="00DA2FDB">
        <w:rPr>
          <w:rFonts w:ascii="Segoe UI" w:eastAsia="Times New Roman" w:hAnsi="Segoe UI" w:cs="Segoe UI"/>
          <w:color w:val="000000"/>
          <w:sz w:val="20"/>
          <w:szCs w:val="20"/>
          <w:shd w:val="clear" w:color="auto" w:fill="FFFFFF"/>
          <w:lang w:eastAsia="en-GB"/>
        </w:rPr>
        <w:t xml:space="preserve"> rate of disease progression or death</w:t>
      </w:r>
      <w:r w:rsidR="00DA2FDB">
        <w:rPr>
          <w:rFonts w:ascii="Segoe UI" w:eastAsia="Times New Roman" w:hAnsi="Segoe UI" w:cs="Segoe UI"/>
          <w:color w:val="000000"/>
          <w:sz w:val="20"/>
          <w:szCs w:val="20"/>
          <w:shd w:val="clear" w:color="auto" w:fill="FFFFFF"/>
          <w:lang w:eastAsia="en-GB"/>
        </w:rPr>
        <w:t>, and we were not able to test this due to the lack of follow-up measurements.</w:t>
      </w:r>
      <w:r w:rsidR="00DA2FDB" w:rsidRPr="00DA2FDB">
        <w:rPr>
          <w:rFonts w:ascii="Segoe UI" w:eastAsia="Times New Roman" w:hAnsi="Segoe UI" w:cs="Segoe UI"/>
          <w:color w:val="000000"/>
          <w:sz w:val="20"/>
          <w:szCs w:val="20"/>
          <w:shd w:val="clear" w:color="auto" w:fill="FFFFFF"/>
          <w:lang w:eastAsia="en-GB"/>
        </w:rPr>
        <w:t xml:space="preserve"> </w:t>
      </w:r>
      <w:r w:rsidR="00DA2FDB">
        <w:rPr>
          <w:rFonts w:ascii="Segoe UI" w:eastAsia="Times New Roman" w:hAnsi="Segoe UI" w:cs="Segoe UI"/>
          <w:color w:val="000000"/>
          <w:sz w:val="20"/>
          <w:szCs w:val="20"/>
          <w:shd w:val="clear" w:color="auto" w:fill="FFFFFF"/>
          <w:lang w:eastAsia="en-GB"/>
        </w:rPr>
        <w:t xml:space="preserve">This limitation is </w:t>
      </w:r>
      <w:r w:rsidR="008C28EB">
        <w:rPr>
          <w:rFonts w:ascii="Segoe UI" w:eastAsia="Times New Roman" w:hAnsi="Segoe UI" w:cs="Segoe UI"/>
          <w:color w:val="000000"/>
          <w:sz w:val="20"/>
          <w:szCs w:val="20"/>
          <w:shd w:val="clear" w:color="auto" w:fill="FFFFFF"/>
          <w:lang w:eastAsia="en-GB"/>
        </w:rPr>
        <w:t xml:space="preserve">already </w:t>
      </w:r>
      <w:r w:rsidR="00DA2FDB">
        <w:rPr>
          <w:rFonts w:ascii="Segoe UI" w:eastAsia="Times New Roman" w:hAnsi="Segoe UI" w:cs="Segoe UI"/>
          <w:color w:val="000000"/>
          <w:sz w:val="20"/>
          <w:szCs w:val="20"/>
          <w:shd w:val="clear" w:color="auto" w:fill="FFFFFF"/>
          <w:lang w:eastAsia="en-GB"/>
        </w:rPr>
        <w:t xml:space="preserve">present in the paper, but </w:t>
      </w:r>
      <w:r w:rsidR="008C28EB">
        <w:rPr>
          <w:rFonts w:ascii="Segoe UI" w:eastAsia="Times New Roman" w:hAnsi="Segoe UI" w:cs="Segoe UI"/>
          <w:color w:val="000000"/>
          <w:sz w:val="20"/>
          <w:szCs w:val="20"/>
          <w:shd w:val="clear" w:color="auto" w:fill="FFFFFF"/>
          <w:lang w:eastAsia="en-GB"/>
        </w:rPr>
        <w:t>we had</w:t>
      </w:r>
      <w:r w:rsidR="00DA2FDB">
        <w:rPr>
          <w:rFonts w:ascii="Segoe UI" w:eastAsia="Times New Roman" w:hAnsi="Segoe UI" w:cs="Segoe UI"/>
          <w:color w:val="000000"/>
          <w:sz w:val="20"/>
          <w:szCs w:val="20"/>
          <w:shd w:val="clear" w:color="auto" w:fill="FFFFFF"/>
          <w:lang w:eastAsia="en-GB"/>
        </w:rPr>
        <w:t xml:space="preserve"> rephrased </w:t>
      </w:r>
      <w:r w:rsidR="008C28EB">
        <w:rPr>
          <w:rFonts w:ascii="Segoe UI" w:eastAsia="Times New Roman" w:hAnsi="Segoe UI" w:cs="Segoe UI"/>
          <w:color w:val="000000"/>
          <w:sz w:val="20"/>
          <w:szCs w:val="20"/>
          <w:shd w:val="clear" w:color="auto" w:fill="FFFFFF"/>
          <w:lang w:eastAsia="en-GB"/>
        </w:rPr>
        <w:t xml:space="preserve">it </w:t>
      </w:r>
      <w:r w:rsidR="00DA2FDB">
        <w:rPr>
          <w:rFonts w:ascii="Segoe UI" w:eastAsia="Times New Roman" w:hAnsi="Segoe UI" w:cs="Segoe UI"/>
          <w:color w:val="000000"/>
          <w:sz w:val="20"/>
          <w:szCs w:val="20"/>
          <w:shd w:val="clear" w:color="auto" w:fill="FFFFFF"/>
          <w:lang w:eastAsia="en-GB"/>
        </w:rPr>
        <w:t>for better clarity</w:t>
      </w:r>
      <w:r w:rsidR="008C28EB">
        <w:rPr>
          <w:rFonts w:ascii="Segoe UI" w:eastAsia="Times New Roman" w:hAnsi="Segoe UI" w:cs="Segoe UI"/>
          <w:color w:val="000000"/>
          <w:sz w:val="20"/>
          <w:szCs w:val="20"/>
          <w:shd w:val="clear" w:color="auto" w:fill="FFFFFF"/>
          <w:lang w:eastAsia="en-GB"/>
        </w:rPr>
        <w:t xml:space="preserve"> (</w:t>
      </w:r>
      <w:r w:rsidR="008C28EB" w:rsidRPr="008C28EB">
        <w:rPr>
          <w:rFonts w:ascii="Segoe UI" w:eastAsia="Times New Roman" w:hAnsi="Segoe UI" w:cs="Segoe UI"/>
          <w:color w:val="000000"/>
          <w:sz w:val="20"/>
          <w:szCs w:val="20"/>
          <w:highlight w:val="yellow"/>
          <w:shd w:val="clear" w:color="auto" w:fill="FFFFFF"/>
          <w:lang w:eastAsia="en-GB"/>
        </w:rPr>
        <w:t>page 2</w:t>
      </w:r>
      <w:r w:rsidR="00263611">
        <w:rPr>
          <w:rFonts w:ascii="Segoe UI" w:eastAsia="Times New Roman" w:hAnsi="Segoe UI" w:cs="Segoe UI"/>
          <w:color w:val="000000"/>
          <w:sz w:val="20"/>
          <w:szCs w:val="20"/>
          <w:highlight w:val="yellow"/>
          <w:shd w:val="clear" w:color="auto" w:fill="FFFFFF"/>
          <w:lang w:eastAsia="en-GB"/>
        </w:rPr>
        <w:t>9</w:t>
      </w:r>
      <w:r w:rsidR="008C28EB" w:rsidRPr="008C28EB">
        <w:rPr>
          <w:rFonts w:ascii="Segoe UI" w:eastAsia="Times New Roman" w:hAnsi="Segoe UI" w:cs="Segoe UI"/>
          <w:color w:val="000000"/>
          <w:sz w:val="20"/>
          <w:szCs w:val="20"/>
          <w:highlight w:val="yellow"/>
          <w:shd w:val="clear" w:color="auto" w:fill="FFFFFF"/>
          <w:lang w:eastAsia="en-GB"/>
        </w:rPr>
        <w:t xml:space="preserve">, lines </w:t>
      </w:r>
      <w:r w:rsidR="00263611">
        <w:rPr>
          <w:rFonts w:ascii="Segoe UI" w:eastAsia="Times New Roman" w:hAnsi="Segoe UI" w:cs="Segoe UI"/>
          <w:color w:val="000000"/>
          <w:sz w:val="20"/>
          <w:szCs w:val="20"/>
          <w:highlight w:val="yellow"/>
          <w:shd w:val="clear" w:color="auto" w:fill="FFFFFF"/>
          <w:lang w:eastAsia="en-GB"/>
        </w:rPr>
        <w:t>506-508</w:t>
      </w:r>
      <w:r w:rsidR="008C28EB">
        <w:rPr>
          <w:rFonts w:ascii="Segoe UI" w:eastAsia="Times New Roman" w:hAnsi="Segoe UI" w:cs="Segoe UI"/>
          <w:color w:val="000000"/>
          <w:sz w:val="20"/>
          <w:szCs w:val="20"/>
          <w:shd w:val="clear" w:color="auto" w:fill="FFFFFF"/>
          <w:lang w:eastAsia="en-GB"/>
        </w:rPr>
        <w:t>)</w:t>
      </w:r>
      <w:r w:rsidR="00961E52">
        <w:rPr>
          <w:rFonts w:ascii="Segoe UI" w:eastAsia="Times New Roman" w:hAnsi="Segoe UI" w:cs="Segoe UI"/>
          <w:color w:val="000000"/>
          <w:sz w:val="20"/>
          <w:szCs w:val="20"/>
          <w:shd w:val="clear" w:color="auto" w:fill="FFFFFF"/>
          <w:lang w:eastAsia="en-GB"/>
        </w:rPr>
        <w:t>.</w:t>
      </w:r>
    </w:p>
    <w:p w14:paraId="2DF6369A" w14:textId="3E6E7F55" w:rsidR="00AF0910"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3) </w:t>
      </w:r>
      <w:r w:rsidRPr="00D40118">
        <w:rPr>
          <w:rFonts w:ascii="Segoe UI" w:eastAsia="Times New Roman" w:hAnsi="Segoe UI" w:cs="Segoe UI"/>
          <w:color w:val="000000"/>
          <w:sz w:val="20"/>
          <w:szCs w:val="20"/>
          <w:shd w:val="clear" w:color="auto" w:fill="FFFFFF"/>
          <w:lang w:eastAsia="en-GB"/>
        </w:rPr>
        <w:t>There is an overwhelming</w:t>
      </w:r>
      <w:r w:rsidRPr="00FD06DD">
        <w:rPr>
          <w:rFonts w:ascii="Segoe UI" w:eastAsia="Times New Roman" w:hAnsi="Segoe UI" w:cs="Segoe UI"/>
          <w:color w:val="000000"/>
          <w:sz w:val="20"/>
          <w:szCs w:val="20"/>
          <w:shd w:val="clear" w:color="auto" w:fill="FFFFFF"/>
          <w:lang w:eastAsia="en-GB"/>
        </w:rPr>
        <w:t xml:space="preserve"> abundance of data being presented, particularly in the Tables and Figures. Please focus the main messages to be conveyed and simplify the Tables and Figures.</w:t>
      </w:r>
    </w:p>
    <w:p w14:paraId="59997A7A" w14:textId="1553BFF4" w:rsidR="00F4487C" w:rsidRPr="00E8027E" w:rsidRDefault="00F4487C"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sidRPr="009F2159">
        <w:rPr>
          <w:rFonts w:ascii="Segoe UI" w:eastAsia="Times New Roman" w:hAnsi="Segoe UI" w:cs="Segoe UI"/>
          <w:color w:val="000000"/>
          <w:sz w:val="20"/>
          <w:szCs w:val="20"/>
          <w:shd w:val="clear" w:color="auto" w:fill="FFFFFF"/>
          <w:lang w:eastAsia="en-GB"/>
        </w:rPr>
        <w:t xml:space="preserve"> </w:t>
      </w:r>
      <w:r w:rsidR="004528C5">
        <w:rPr>
          <w:rFonts w:ascii="Segoe UI" w:eastAsia="Times New Roman" w:hAnsi="Segoe UI" w:cs="Segoe UI"/>
          <w:color w:val="000000"/>
          <w:sz w:val="20"/>
          <w:szCs w:val="20"/>
          <w:shd w:val="clear" w:color="auto" w:fill="FFFFFF"/>
          <w:lang w:eastAsia="en-GB"/>
        </w:rPr>
        <w:t>In an attempt to</w:t>
      </w:r>
      <w:r w:rsidR="009F2159">
        <w:rPr>
          <w:rFonts w:ascii="Segoe UI" w:eastAsia="Times New Roman" w:hAnsi="Segoe UI" w:cs="Segoe UI"/>
          <w:color w:val="000000"/>
          <w:sz w:val="20"/>
          <w:szCs w:val="20"/>
          <w:shd w:val="clear" w:color="auto" w:fill="FFFFFF"/>
          <w:lang w:eastAsia="en-GB"/>
        </w:rPr>
        <w:t xml:space="preserve"> simply and have a more concise manuscript </w:t>
      </w:r>
      <w:r w:rsidR="004528C5">
        <w:rPr>
          <w:rFonts w:ascii="Segoe UI" w:eastAsia="Times New Roman" w:hAnsi="Segoe UI" w:cs="Segoe UI"/>
          <w:color w:val="000000"/>
          <w:sz w:val="20"/>
          <w:szCs w:val="20"/>
          <w:shd w:val="clear" w:color="auto" w:fill="FFFFFF"/>
          <w:lang w:eastAsia="en-GB"/>
        </w:rPr>
        <w:t xml:space="preserve">we </w:t>
      </w:r>
      <w:r w:rsidR="009601FC">
        <w:rPr>
          <w:rFonts w:ascii="Segoe UI" w:eastAsia="Times New Roman" w:hAnsi="Segoe UI" w:cs="Segoe UI"/>
          <w:color w:val="000000"/>
          <w:sz w:val="20"/>
          <w:szCs w:val="20"/>
          <w:shd w:val="clear" w:color="auto" w:fill="FFFFFF"/>
          <w:lang w:eastAsia="en-GB"/>
        </w:rPr>
        <w:t xml:space="preserve">have </w:t>
      </w:r>
      <w:r w:rsidR="009F2159">
        <w:rPr>
          <w:rFonts w:ascii="Segoe UI" w:eastAsia="Times New Roman" w:hAnsi="Segoe UI" w:cs="Segoe UI"/>
          <w:color w:val="000000"/>
          <w:sz w:val="20"/>
          <w:szCs w:val="20"/>
          <w:shd w:val="clear" w:color="auto" w:fill="FFFFFF"/>
          <w:lang w:eastAsia="en-GB"/>
        </w:rPr>
        <w:t>remov</w:t>
      </w:r>
      <w:r w:rsidR="004528C5">
        <w:rPr>
          <w:rFonts w:ascii="Segoe UI" w:eastAsia="Times New Roman" w:hAnsi="Segoe UI" w:cs="Segoe UI"/>
          <w:color w:val="000000"/>
          <w:sz w:val="20"/>
          <w:szCs w:val="20"/>
          <w:shd w:val="clear" w:color="auto" w:fill="FFFFFF"/>
          <w:lang w:eastAsia="en-GB"/>
        </w:rPr>
        <w:t>ed</w:t>
      </w:r>
      <w:r w:rsidR="009F2159">
        <w:rPr>
          <w:rFonts w:ascii="Segoe UI" w:eastAsia="Times New Roman" w:hAnsi="Segoe UI" w:cs="Segoe UI"/>
          <w:color w:val="000000"/>
          <w:sz w:val="20"/>
          <w:szCs w:val="20"/>
          <w:shd w:val="clear" w:color="auto" w:fill="FFFFFF"/>
          <w:lang w:eastAsia="en-GB"/>
        </w:rPr>
        <w:t xml:space="preserve"> the analyses including healthy subjects (</w:t>
      </w:r>
      <w:r w:rsidR="007C4ACD" w:rsidRPr="00F226CC">
        <w:rPr>
          <w:rFonts w:ascii="Segoe UI" w:eastAsia="Times New Roman" w:hAnsi="Segoe UI" w:cs="Segoe UI"/>
          <w:color w:val="000000"/>
          <w:sz w:val="20"/>
          <w:szCs w:val="20"/>
          <w:highlight w:val="yellow"/>
          <w:shd w:val="clear" w:color="auto" w:fill="FFFFFF"/>
          <w:lang w:eastAsia="en-GB"/>
        </w:rPr>
        <w:t>pages 1</w:t>
      </w:r>
      <w:r w:rsidR="007C4ACD">
        <w:rPr>
          <w:rFonts w:ascii="Segoe UI" w:eastAsia="Times New Roman" w:hAnsi="Segoe UI" w:cs="Segoe UI"/>
          <w:color w:val="000000"/>
          <w:sz w:val="20"/>
          <w:szCs w:val="20"/>
          <w:highlight w:val="yellow"/>
          <w:shd w:val="clear" w:color="auto" w:fill="FFFFFF"/>
          <w:lang w:eastAsia="en-GB"/>
        </w:rPr>
        <w:t>6</w:t>
      </w:r>
      <w:r w:rsidR="007C4ACD" w:rsidRPr="00F226CC">
        <w:rPr>
          <w:rFonts w:ascii="Segoe UI" w:eastAsia="Times New Roman" w:hAnsi="Segoe UI" w:cs="Segoe UI"/>
          <w:color w:val="000000"/>
          <w:sz w:val="20"/>
          <w:szCs w:val="20"/>
          <w:highlight w:val="yellow"/>
          <w:shd w:val="clear" w:color="auto" w:fill="FFFFFF"/>
          <w:lang w:eastAsia="en-GB"/>
        </w:rPr>
        <w:t>-1</w:t>
      </w:r>
      <w:r w:rsidR="007C4ACD">
        <w:rPr>
          <w:rFonts w:ascii="Segoe UI" w:eastAsia="Times New Roman" w:hAnsi="Segoe UI" w:cs="Segoe UI"/>
          <w:color w:val="000000"/>
          <w:sz w:val="20"/>
          <w:szCs w:val="20"/>
          <w:highlight w:val="yellow"/>
          <w:shd w:val="clear" w:color="auto" w:fill="FFFFFF"/>
          <w:lang w:eastAsia="en-GB"/>
        </w:rPr>
        <w:t>8</w:t>
      </w:r>
      <w:r w:rsidR="007C4ACD" w:rsidRPr="00F226CC">
        <w:rPr>
          <w:rFonts w:ascii="Segoe UI" w:eastAsia="Times New Roman" w:hAnsi="Segoe UI" w:cs="Segoe UI"/>
          <w:color w:val="000000"/>
          <w:sz w:val="20"/>
          <w:szCs w:val="20"/>
          <w:highlight w:val="yellow"/>
          <w:shd w:val="clear" w:color="auto" w:fill="FFFFFF"/>
          <w:lang w:eastAsia="en-GB"/>
        </w:rPr>
        <w:t>, lines 2</w:t>
      </w:r>
      <w:r w:rsidR="007C4ACD">
        <w:rPr>
          <w:rFonts w:ascii="Segoe UI" w:eastAsia="Times New Roman" w:hAnsi="Segoe UI" w:cs="Segoe UI"/>
          <w:color w:val="000000"/>
          <w:sz w:val="20"/>
          <w:szCs w:val="20"/>
          <w:highlight w:val="yellow"/>
          <w:shd w:val="clear" w:color="auto" w:fill="FFFFFF"/>
          <w:lang w:eastAsia="en-GB"/>
        </w:rPr>
        <w:t>96</w:t>
      </w:r>
      <w:r w:rsidR="007C4ACD" w:rsidRPr="00F226CC">
        <w:rPr>
          <w:rFonts w:ascii="Segoe UI" w:eastAsia="Times New Roman" w:hAnsi="Segoe UI" w:cs="Segoe UI"/>
          <w:color w:val="000000"/>
          <w:sz w:val="20"/>
          <w:szCs w:val="20"/>
          <w:highlight w:val="yellow"/>
          <w:shd w:val="clear" w:color="auto" w:fill="FFFFFF"/>
          <w:lang w:eastAsia="en-GB"/>
        </w:rPr>
        <w:t>-3</w:t>
      </w:r>
      <w:r w:rsidR="007C4ACD">
        <w:rPr>
          <w:rFonts w:ascii="Segoe UI" w:eastAsia="Times New Roman" w:hAnsi="Segoe UI" w:cs="Segoe UI"/>
          <w:color w:val="000000"/>
          <w:sz w:val="20"/>
          <w:szCs w:val="20"/>
          <w:highlight w:val="yellow"/>
          <w:shd w:val="clear" w:color="auto" w:fill="FFFFFF"/>
          <w:lang w:eastAsia="en-GB"/>
        </w:rPr>
        <w:t>13</w:t>
      </w:r>
      <w:r w:rsidR="007C4ACD">
        <w:rPr>
          <w:rFonts w:ascii="Segoe UI" w:eastAsia="Times New Roman" w:hAnsi="Segoe UI" w:cs="Segoe UI"/>
          <w:color w:val="000000"/>
          <w:sz w:val="20"/>
          <w:szCs w:val="20"/>
          <w:shd w:val="clear" w:color="auto" w:fill="FFFFFF"/>
          <w:lang w:eastAsia="en-GB"/>
        </w:rPr>
        <w:t xml:space="preserve">; </w:t>
      </w:r>
      <w:r w:rsidR="007C4ACD">
        <w:rPr>
          <w:rFonts w:ascii="Segoe UI" w:eastAsia="Times New Roman" w:hAnsi="Segoe UI" w:cs="Segoe UI"/>
          <w:color w:val="000000"/>
          <w:sz w:val="20"/>
          <w:szCs w:val="20"/>
          <w:highlight w:val="yellow"/>
          <w:shd w:val="clear" w:color="auto" w:fill="FFFFFF"/>
          <w:lang w:eastAsia="en-GB"/>
        </w:rPr>
        <w:t>page</w:t>
      </w:r>
      <w:r w:rsidR="007C4ACD" w:rsidRPr="00F226CC">
        <w:rPr>
          <w:rFonts w:ascii="Segoe UI" w:eastAsia="Times New Roman" w:hAnsi="Segoe UI" w:cs="Segoe UI"/>
          <w:color w:val="000000"/>
          <w:sz w:val="20"/>
          <w:szCs w:val="20"/>
          <w:highlight w:val="yellow"/>
          <w:shd w:val="clear" w:color="auto" w:fill="FFFFFF"/>
          <w:lang w:eastAsia="en-GB"/>
        </w:rPr>
        <w:t xml:space="preserve"> </w:t>
      </w:r>
      <w:r w:rsidR="007C4ACD">
        <w:rPr>
          <w:rFonts w:ascii="Segoe UI" w:eastAsia="Times New Roman" w:hAnsi="Segoe UI" w:cs="Segoe UI"/>
          <w:color w:val="000000"/>
          <w:sz w:val="20"/>
          <w:szCs w:val="20"/>
          <w:highlight w:val="yellow"/>
          <w:shd w:val="clear" w:color="auto" w:fill="FFFFFF"/>
          <w:lang w:eastAsia="en-GB"/>
        </w:rPr>
        <w:t>24</w:t>
      </w:r>
      <w:r w:rsidR="007C4ACD" w:rsidRPr="00F226CC">
        <w:rPr>
          <w:rFonts w:ascii="Segoe UI" w:eastAsia="Times New Roman" w:hAnsi="Segoe UI" w:cs="Segoe UI"/>
          <w:color w:val="000000"/>
          <w:sz w:val="20"/>
          <w:szCs w:val="20"/>
          <w:highlight w:val="yellow"/>
          <w:shd w:val="clear" w:color="auto" w:fill="FFFFFF"/>
          <w:lang w:eastAsia="en-GB"/>
        </w:rPr>
        <w:t xml:space="preserve">, lines </w:t>
      </w:r>
      <w:r w:rsidR="007C4ACD">
        <w:rPr>
          <w:rFonts w:ascii="Segoe UI" w:eastAsia="Times New Roman" w:hAnsi="Segoe UI" w:cs="Segoe UI"/>
          <w:color w:val="000000"/>
          <w:sz w:val="20"/>
          <w:szCs w:val="20"/>
          <w:highlight w:val="yellow"/>
          <w:shd w:val="clear" w:color="auto" w:fill="FFFFFF"/>
          <w:lang w:eastAsia="en-GB"/>
        </w:rPr>
        <w:t>395</w:t>
      </w:r>
      <w:r w:rsidR="007C4ACD" w:rsidRPr="00F226CC">
        <w:rPr>
          <w:rFonts w:ascii="Segoe UI" w:eastAsia="Times New Roman" w:hAnsi="Segoe UI" w:cs="Segoe UI"/>
          <w:color w:val="000000"/>
          <w:sz w:val="20"/>
          <w:szCs w:val="20"/>
          <w:highlight w:val="yellow"/>
          <w:shd w:val="clear" w:color="auto" w:fill="FFFFFF"/>
          <w:lang w:eastAsia="en-GB"/>
        </w:rPr>
        <w:t>-</w:t>
      </w:r>
      <w:r w:rsidR="007C4ACD">
        <w:rPr>
          <w:rFonts w:ascii="Segoe UI" w:eastAsia="Times New Roman" w:hAnsi="Segoe UI" w:cs="Segoe UI"/>
          <w:color w:val="000000"/>
          <w:sz w:val="20"/>
          <w:szCs w:val="20"/>
          <w:highlight w:val="yellow"/>
          <w:shd w:val="clear" w:color="auto" w:fill="FFFFFF"/>
          <w:lang w:eastAsia="en-GB"/>
        </w:rPr>
        <w:t>401</w:t>
      </w:r>
      <w:r w:rsidR="009F2159">
        <w:rPr>
          <w:rFonts w:ascii="Segoe UI" w:eastAsia="Times New Roman" w:hAnsi="Segoe UI" w:cs="Segoe UI"/>
          <w:color w:val="000000"/>
          <w:sz w:val="20"/>
          <w:szCs w:val="20"/>
          <w:shd w:val="clear" w:color="auto" w:fill="FFFFFF"/>
          <w:lang w:eastAsia="en-GB"/>
        </w:rPr>
        <w:t xml:space="preserve">). </w:t>
      </w:r>
      <w:r w:rsidR="004528C5">
        <w:rPr>
          <w:rFonts w:ascii="Segoe UI" w:eastAsia="Times New Roman" w:hAnsi="Segoe UI" w:cs="Segoe UI"/>
          <w:color w:val="000000"/>
          <w:sz w:val="20"/>
          <w:szCs w:val="20"/>
          <w:shd w:val="clear" w:color="auto" w:fill="FFFFFF"/>
          <w:lang w:eastAsia="en-GB"/>
        </w:rPr>
        <w:t>Different reviewers have highlighted t</w:t>
      </w:r>
      <w:r w:rsidR="009F2159">
        <w:rPr>
          <w:rFonts w:ascii="Segoe UI" w:eastAsia="Times New Roman" w:hAnsi="Segoe UI" w:cs="Segoe UI"/>
          <w:color w:val="000000"/>
          <w:sz w:val="20"/>
          <w:szCs w:val="20"/>
          <w:shd w:val="clear" w:color="auto" w:fill="FFFFFF"/>
          <w:lang w:eastAsia="en-GB"/>
        </w:rPr>
        <w:t>hese anal</w:t>
      </w:r>
      <w:r w:rsidR="004528C5">
        <w:rPr>
          <w:rFonts w:ascii="Segoe UI" w:eastAsia="Times New Roman" w:hAnsi="Segoe UI" w:cs="Segoe UI"/>
          <w:color w:val="000000"/>
          <w:sz w:val="20"/>
          <w:szCs w:val="20"/>
          <w:shd w:val="clear" w:color="auto" w:fill="FFFFFF"/>
          <w:lang w:eastAsia="en-GB"/>
        </w:rPr>
        <w:t>yses as a concern.</w:t>
      </w:r>
      <w:r w:rsidR="00D61863">
        <w:rPr>
          <w:rFonts w:ascii="Segoe UI" w:eastAsia="Times New Roman" w:hAnsi="Segoe UI" w:cs="Segoe UI"/>
          <w:color w:val="000000"/>
          <w:sz w:val="20"/>
          <w:szCs w:val="20"/>
          <w:shd w:val="clear" w:color="auto" w:fill="FFFFFF"/>
          <w:lang w:eastAsia="en-GB"/>
        </w:rPr>
        <w:t xml:space="preserve"> Moreover, a</w:t>
      </w:r>
      <w:r w:rsidR="00D40118">
        <w:rPr>
          <w:rFonts w:ascii="Segoe UI" w:eastAsia="Times New Roman" w:hAnsi="Segoe UI" w:cs="Segoe UI"/>
          <w:color w:val="000000"/>
          <w:sz w:val="20"/>
          <w:szCs w:val="20"/>
          <w:shd w:val="clear" w:color="auto" w:fill="FFFFFF"/>
          <w:lang w:eastAsia="en-GB"/>
        </w:rPr>
        <w:t xml:space="preserve"> </w:t>
      </w:r>
      <w:r w:rsidR="00836BEA">
        <w:rPr>
          <w:rFonts w:ascii="Segoe UI" w:eastAsia="Times New Roman" w:hAnsi="Segoe UI" w:cs="Segoe UI"/>
          <w:color w:val="000000"/>
          <w:sz w:val="20"/>
          <w:szCs w:val="20"/>
          <w:shd w:val="clear" w:color="auto" w:fill="FFFFFF"/>
          <w:lang w:eastAsia="en-GB"/>
        </w:rPr>
        <w:t xml:space="preserve">potential </w:t>
      </w:r>
      <w:r w:rsidR="00D40118">
        <w:rPr>
          <w:rFonts w:ascii="Segoe UI" w:eastAsia="Times New Roman" w:hAnsi="Segoe UI" w:cs="Segoe UI"/>
          <w:color w:val="000000"/>
          <w:sz w:val="20"/>
          <w:szCs w:val="20"/>
          <w:shd w:val="clear" w:color="auto" w:fill="FFFFFF"/>
          <w:lang w:eastAsia="en-GB"/>
        </w:rPr>
        <w:t xml:space="preserve">problem </w:t>
      </w:r>
      <w:r w:rsidR="00836BEA">
        <w:rPr>
          <w:rFonts w:ascii="Segoe UI" w:eastAsia="Times New Roman" w:hAnsi="Segoe UI" w:cs="Segoe UI"/>
          <w:color w:val="000000"/>
          <w:sz w:val="20"/>
          <w:szCs w:val="20"/>
          <w:shd w:val="clear" w:color="auto" w:fill="FFFFFF"/>
          <w:lang w:eastAsia="en-GB"/>
        </w:rPr>
        <w:t>related to the large amount of data</w:t>
      </w:r>
      <w:r w:rsidR="009D0AE0">
        <w:rPr>
          <w:rFonts w:ascii="Segoe UI" w:eastAsia="Times New Roman" w:hAnsi="Segoe UI" w:cs="Segoe UI"/>
          <w:color w:val="000000"/>
          <w:sz w:val="20"/>
          <w:szCs w:val="20"/>
          <w:shd w:val="clear" w:color="auto" w:fill="FFFFFF"/>
          <w:lang w:eastAsia="en-GB"/>
        </w:rPr>
        <w:t xml:space="preserve"> could</w:t>
      </w:r>
      <w:r w:rsidR="00836BEA">
        <w:rPr>
          <w:rFonts w:ascii="Segoe UI" w:eastAsia="Times New Roman" w:hAnsi="Segoe UI" w:cs="Segoe UI"/>
          <w:color w:val="000000"/>
          <w:sz w:val="20"/>
          <w:szCs w:val="20"/>
          <w:shd w:val="clear" w:color="auto" w:fill="FFFFFF"/>
          <w:lang w:eastAsia="en-GB"/>
        </w:rPr>
        <w:t xml:space="preserve"> </w:t>
      </w:r>
      <w:r w:rsidR="008974C4">
        <w:rPr>
          <w:rFonts w:ascii="Segoe UI" w:eastAsia="Times New Roman" w:hAnsi="Segoe UI" w:cs="Segoe UI"/>
          <w:color w:val="000000"/>
          <w:sz w:val="20"/>
          <w:szCs w:val="20"/>
          <w:shd w:val="clear" w:color="auto" w:fill="FFFFFF"/>
          <w:lang w:eastAsia="en-GB"/>
        </w:rPr>
        <w:t xml:space="preserve">be </w:t>
      </w:r>
      <w:r w:rsidR="00836BEA">
        <w:rPr>
          <w:rFonts w:ascii="Segoe UI" w:eastAsia="Times New Roman" w:hAnsi="Segoe UI" w:cs="Segoe UI"/>
          <w:color w:val="000000"/>
          <w:sz w:val="20"/>
          <w:szCs w:val="20"/>
          <w:shd w:val="clear" w:color="auto" w:fill="FFFFFF"/>
          <w:lang w:eastAsia="en-GB"/>
        </w:rPr>
        <w:t>an insufficient discussion</w:t>
      </w:r>
      <w:r w:rsidR="004528C5">
        <w:rPr>
          <w:rFonts w:ascii="Segoe UI" w:eastAsia="Times New Roman" w:hAnsi="Segoe UI" w:cs="Segoe UI"/>
          <w:color w:val="000000"/>
          <w:sz w:val="20"/>
          <w:szCs w:val="20"/>
          <w:shd w:val="clear" w:color="auto" w:fill="FFFFFF"/>
          <w:lang w:eastAsia="en-GB"/>
        </w:rPr>
        <w:t xml:space="preserve">. </w:t>
      </w:r>
      <w:r w:rsidR="009D0AE0">
        <w:rPr>
          <w:rFonts w:ascii="Segoe UI" w:eastAsia="Times New Roman" w:hAnsi="Segoe UI" w:cs="Segoe UI"/>
          <w:color w:val="000000"/>
          <w:sz w:val="20"/>
          <w:szCs w:val="20"/>
          <w:shd w:val="clear" w:color="auto" w:fill="FFFFFF"/>
          <w:lang w:eastAsia="en-GB"/>
        </w:rPr>
        <w:t xml:space="preserve">In order to overcome this problem we have </w:t>
      </w:r>
      <w:r w:rsidR="004528C5">
        <w:rPr>
          <w:rFonts w:ascii="Segoe UI" w:eastAsia="Times New Roman" w:hAnsi="Segoe UI" w:cs="Segoe UI"/>
          <w:color w:val="000000"/>
          <w:sz w:val="20"/>
          <w:szCs w:val="20"/>
          <w:shd w:val="clear" w:color="auto" w:fill="FFFFFF"/>
          <w:lang w:eastAsia="en-GB"/>
        </w:rPr>
        <w:t xml:space="preserve">tried to </w:t>
      </w:r>
      <w:r w:rsidR="007C4ACD">
        <w:rPr>
          <w:rFonts w:ascii="Segoe UI" w:eastAsia="Times New Roman" w:hAnsi="Segoe UI" w:cs="Segoe UI"/>
          <w:color w:val="000000"/>
          <w:sz w:val="20"/>
          <w:szCs w:val="20"/>
          <w:shd w:val="clear" w:color="auto" w:fill="FFFFFF"/>
          <w:lang w:eastAsia="en-GB"/>
        </w:rPr>
        <w:t>better explain</w:t>
      </w:r>
      <w:r w:rsidR="004528C5">
        <w:rPr>
          <w:rFonts w:ascii="Segoe UI" w:eastAsia="Times New Roman" w:hAnsi="Segoe UI" w:cs="Segoe UI"/>
          <w:color w:val="000000"/>
          <w:sz w:val="20"/>
          <w:szCs w:val="20"/>
          <w:shd w:val="clear" w:color="auto" w:fill="FFFFFF"/>
          <w:lang w:eastAsia="en-GB"/>
        </w:rPr>
        <w:t xml:space="preserve"> some findings </w:t>
      </w:r>
      <w:r w:rsidR="009D0AE0">
        <w:rPr>
          <w:rFonts w:ascii="Segoe UI" w:eastAsia="Times New Roman" w:hAnsi="Segoe UI" w:cs="Segoe UI"/>
          <w:color w:val="000000"/>
          <w:sz w:val="20"/>
          <w:szCs w:val="20"/>
          <w:shd w:val="clear" w:color="auto" w:fill="FFFFFF"/>
          <w:lang w:eastAsia="en-GB"/>
        </w:rPr>
        <w:t>(</w:t>
      </w:r>
      <w:r w:rsidR="004528C5" w:rsidRPr="004528C5">
        <w:rPr>
          <w:rFonts w:ascii="Segoe UI" w:eastAsia="Times New Roman" w:hAnsi="Segoe UI" w:cs="Segoe UI"/>
          <w:color w:val="000000"/>
          <w:sz w:val="20"/>
          <w:szCs w:val="20"/>
          <w:highlight w:val="yellow"/>
          <w:shd w:val="clear" w:color="auto" w:fill="FFFFFF"/>
          <w:lang w:eastAsia="en-GB"/>
        </w:rPr>
        <w:t>p</w:t>
      </w:r>
      <w:r w:rsidR="00411AD4">
        <w:rPr>
          <w:rFonts w:ascii="Segoe UI" w:eastAsia="Times New Roman" w:hAnsi="Segoe UI" w:cs="Segoe UI"/>
          <w:color w:val="000000"/>
          <w:sz w:val="20"/>
          <w:szCs w:val="20"/>
          <w:highlight w:val="yellow"/>
          <w:shd w:val="clear" w:color="auto" w:fill="FFFFFF"/>
          <w:lang w:eastAsia="en-GB"/>
        </w:rPr>
        <w:t>ages 23</w:t>
      </w:r>
      <w:r w:rsidR="007C4ACD">
        <w:rPr>
          <w:rFonts w:ascii="Segoe UI" w:eastAsia="Times New Roman" w:hAnsi="Segoe UI" w:cs="Segoe UI"/>
          <w:color w:val="000000"/>
          <w:sz w:val="20"/>
          <w:szCs w:val="20"/>
          <w:highlight w:val="yellow"/>
          <w:shd w:val="clear" w:color="auto" w:fill="FFFFFF"/>
          <w:lang w:eastAsia="en-GB"/>
        </w:rPr>
        <w:t>-24, lines 3</w:t>
      </w:r>
      <w:r w:rsidR="00411AD4">
        <w:rPr>
          <w:rFonts w:ascii="Segoe UI" w:eastAsia="Times New Roman" w:hAnsi="Segoe UI" w:cs="Segoe UI"/>
          <w:color w:val="000000"/>
          <w:sz w:val="20"/>
          <w:szCs w:val="20"/>
          <w:highlight w:val="yellow"/>
          <w:shd w:val="clear" w:color="auto" w:fill="FFFFFF"/>
          <w:lang w:eastAsia="en-GB"/>
        </w:rPr>
        <w:t>8</w:t>
      </w:r>
      <w:r w:rsidR="007C4ACD">
        <w:rPr>
          <w:rFonts w:ascii="Segoe UI" w:eastAsia="Times New Roman" w:hAnsi="Segoe UI" w:cs="Segoe UI"/>
          <w:color w:val="000000"/>
          <w:sz w:val="20"/>
          <w:szCs w:val="20"/>
          <w:highlight w:val="yellow"/>
          <w:shd w:val="clear" w:color="auto" w:fill="FFFFFF"/>
          <w:lang w:eastAsia="en-GB"/>
        </w:rPr>
        <w:t>2</w:t>
      </w:r>
      <w:r w:rsidR="00411AD4">
        <w:rPr>
          <w:rFonts w:ascii="Segoe UI" w:eastAsia="Times New Roman" w:hAnsi="Segoe UI" w:cs="Segoe UI"/>
          <w:color w:val="000000"/>
          <w:sz w:val="20"/>
          <w:szCs w:val="20"/>
          <w:highlight w:val="yellow"/>
          <w:shd w:val="clear" w:color="auto" w:fill="FFFFFF"/>
          <w:lang w:eastAsia="en-GB"/>
        </w:rPr>
        <w:t>-3</w:t>
      </w:r>
      <w:r w:rsidR="007C4ACD">
        <w:rPr>
          <w:rFonts w:ascii="Segoe UI" w:eastAsia="Times New Roman" w:hAnsi="Segoe UI" w:cs="Segoe UI"/>
          <w:color w:val="000000"/>
          <w:sz w:val="20"/>
          <w:szCs w:val="20"/>
          <w:highlight w:val="yellow"/>
          <w:shd w:val="clear" w:color="auto" w:fill="FFFFFF"/>
          <w:lang w:eastAsia="en-GB"/>
        </w:rPr>
        <w:t>94</w:t>
      </w:r>
      <w:r w:rsidR="00411AD4">
        <w:rPr>
          <w:rFonts w:ascii="Segoe UI" w:eastAsia="Times New Roman" w:hAnsi="Segoe UI" w:cs="Segoe UI"/>
          <w:color w:val="000000"/>
          <w:sz w:val="20"/>
          <w:szCs w:val="20"/>
          <w:highlight w:val="yellow"/>
          <w:shd w:val="clear" w:color="auto" w:fill="FFFFFF"/>
          <w:lang w:eastAsia="en-GB"/>
        </w:rPr>
        <w:t>; page</w:t>
      </w:r>
      <w:r w:rsidR="00A163AA">
        <w:rPr>
          <w:rFonts w:ascii="Segoe UI" w:eastAsia="Times New Roman" w:hAnsi="Segoe UI" w:cs="Segoe UI"/>
          <w:color w:val="000000"/>
          <w:sz w:val="20"/>
          <w:szCs w:val="20"/>
          <w:highlight w:val="yellow"/>
          <w:shd w:val="clear" w:color="auto" w:fill="FFFFFF"/>
          <w:lang w:eastAsia="en-GB"/>
        </w:rPr>
        <w:t>s</w:t>
      </w:r>
      <w:r w:rsidR="00B0596C">
        <w:rPr>
          <w:rFonts w:ascii="Segoe UI" w:eastAsia="Times New Roman" w:hAnsi="Segoe UI" w:cs="Segoe UI"/>
          <w:color w:val="000000"/>
          <w:sz w:val="20"/>
          <w:szCs w:val="20"/>
          <w:highlight w:val="yellow"/>
          <w:shd w:val="clear" w:color="auto" w:fill="FFFFFF"/>
          <w:lang w:eastAsia="en-GB"/>
        </w:rPr>
        <w:t xml:space="preserve"> 2</w:t>
      </w:r>
      <w:r w:rsidR="00A163AA">
        <w:rPr>
          <w:rFonts w:ascii="Segoe UI" w:eastAsia="Times New Roman" w:hAnsi="Segoe UI" w:cs="Segoe UI"/>
          <w:color w:val="000000"/>
          <w:sz w:val="20"/>
          <w:szCs w:val="20"/>
          <w:highlight w:val="yellow"/>
          <w:shd w:val="clear" w:color="auto" w:fill="FFFFFF"/>
          <w:lang w:eastAsia="en-GB"/>
        </w:rPr>
        <w:t>5-26</w:t>
      </w:r>
      <w:r w:rsidR="00B0596C">
        <w:rPr>
          <w:rFonts w:ascii="Segoe UI" w:eastAsia="Times New Roman" w:hAnsi="Segoe UI" w:cs="Segoe UI"/>
          <w:color w:val="000000"/>
          <w:sz w:val="20"/>
          <w:szCs w:val="20"/>
          <w:highlight w:val="yellow"/>
          <w:shd w:val="clear" w:color="auto" w:fill="FFFFFF"/>
          <w:lang w:eastAsia="en-GB"/>
        </w:rPr>
        <w:t>, lines 4</w:t>
      </w:r>
      <w:r w:rsidR="00A163AA">
        <w:rPr>
          <w:rFonts w:ascii="Segoe UI" w:eastAsia="Times New Roman" w:hAnsi="Segoe UI" w:cs="Segoe UI"/>
          <w:color w:val="000000"/>
          <w:sz w:val="20"/>
          <w:szCs w:val="20"/>
          <w:highlight w:val="yellow"/>
          <w:shd w:val="clear" w:color="auto" w:fill="FFFFFF"/>
          <w:lang w:eastAsia="en-GB"/>
        </w:rPr>
        <w:t>27</w:t>
      </w:r>
      <w:r w:rsidR="00B0596C">
        <w:rPr>
          <w:rFonts w:ascii="Segoe UI" w:eastAsia="Times New Roman" w:hAnsi="Segoe UI" w:cs="Segoe UI"/>
          <w:color w:val="000000"/>
          <w:sz w:val="20"/>
          <w:szCs w:val="20"/>
          <w:highlight w:val="yellow"/>
          <w:shd w:val="clear" w:color="auto" w:fill="FFFFFF"/>
          <w:lang w:eastAsia="en-GB"/>
        </w:rPr>
        <w:t>-43</w:t>
      </w:r>
      <w:r w:rsidR="00A163AA">
        <w:rPr>
          <w:rFonts w:ascii="Segoe UI" w:eastAsia="Times New Roman" w:hAnsi="Segoe UI" w:cs="Segoe UI"/>
          <w:color w:val="000000"/>
          <w:sz w:val="20"/>
          <w:szCs w:val="20"/>
          <w:highlight w:val="yellow"/>
          <w:shd w:val="clear" w:color="auto" w:fill="FFFFFF"/>
          <w:lang w:eastAsia="en-GB"/>
        </w:rPr>
        <w:t>9</w:t>
      </w:r>
      <w:r w:rsidR="00B0596C">
        <w:rPr>
          <w:rFonts w:ascii="Segoe UI" w:eastAsia="Times New Roman" w:hAnsi="Segoe UI" w:cs="Segoe UI"/>
          <w:color w:val="000000"/>
          <w:sz w:val="20"/>
          <w:szCs w:val="20"/>
          <w:highlight w:val="yellow"/>
          <w:shd w:val="clear" w:color="auto" w:fill="FFFFFF"/>
          <w:lang w:eastAsia="en-GB"/>
        </w:rPr>
        <w:t xml:space="preserve">; </w:t>
      </w:r>
      <w:r w:rsidR="00411AD4">
        <w:rPr>
          <w:rFonts w:ascii="Segoe UI" w:eastAsia="Times New Roman" w:hAnsi="Segoe UI" w:cs="Segoe UI"/>
          <w:color w:val="000000"/>
          <w:sz w:val="20"/>
          <w:szCs w:val="20"/>
          <w:highlight w:val="yellow"/>
          <w:shd w:val="clear" w:color="auto" w:fill="FFFFFF"/>
          <w:lang w:eastAsia="en-GB"/>
        </w:rPr>
        <w:t>and</w:t>
      </w:r>
      <w:r w:rsidR="00B0596C">
        <w:rPr>
          <w:rFonts w:ascii="Segoe UI" w:eastAsia="Times New Roman" w:hAnsi="Segoe UI" w:cs="Segoe UI"/>
          <w:color w:val="000000"/>
          <w:sz w:val="20"/>
          <w:szCs w:val="20"/>
          <w:highlight w:val="yellow"/>
          <w:shd w:val="clear" w:color="auto" w:fill="FFFFFF"/>
          <w:lang w:eastAsia="en-GB"/>
        </w:rPr>
        <w:t xml:space="preserve"> page</w:t>
      </w:r>
      <w:r w:rsidR="00715FDE">
        <w:rPr>
          <w:rFonts w:ascii="Segoe UI" w:eastAsia="Times New Roman" w:hAnsi="Segoe UI" w:cs="Segoe UI"/>
          <w:color w:val="000000"/>
          <w:sz w:val="20"/>
          <w:szCs w:val="20"/>
          <w:highlight w:val="yellow"/>
          <w:shd w:val="clear" w:color="auto" w:fill="FFFFFF"/>
          <w:lang w:eastAsia="en-GB"/>
        </w:rPr>
        <w:t>s</w:t>
      </w:r>
      <w:r w:rsidR="00B0596C">
        <w:rPr>
          <w:rFonts w:ascii="Segoe UI" w:eastAsia="Times New Roman" w:hAnsi="Segoe UI" w:cs="Segoe UI"/>
          <w:color w:val="000000"/>
          <w:sz w:val="20"/>
          <w:szCs w:val="20"/>
          <w:highlight w:val="yellow"/>
          <w:shd w:val="clear" w:color="auto" w:fill="FFFFFF"/>
          <w:lang w:eastAsia="en-GB"/>
        </w:rPr>
        <w:t xml:space="preserve"> 2</w:t>
      </w:r>
      <w:r w:rsidR="00715FDE">
        <w:rPr>
          <w:rFonts w:ascii="Segoe UI" w:eastAsia="Times New Roman" w:hAnsi="Segoe UI" w:cs="Segoe UI"/>
          <w:color w:val="000000"/>
          <w:sz w:val="20"/>
          <w:szCs w:val="20"/>
          <w:highlight w:val="yellow"/>
          <w:shd w:val="clear" w:color="auto" w:fill="FFFFFF"/>
          <w:lang w:eastAsia="en-GB"/>
        </w:rPr>
        <w:t>7-28</w:t>
      </w:r>
      <w:r w:rsidR="00B0596C">
        <w:rPr>
          <w:rFonts w:ascii="Segoe UI" w:eastAsia="Times New Roman" w:hAnsi="Segoe UI" w:cs="Segoe UI"/>
          <w:color w:val="000000"/>
          <w:sz w:val="20"/>
          <w:szCs w:val="20"/>
          <w:highlight w:val="yellow"/>
          <w:shd w:val="clear" w:color="auto" w:fill="FFFFFF"/>
          <w:lang w:eastAsia="en-GB"/>
        </w:rPr>
        <w:t>, lines 4</w:t>
      </w:r>
      <w:r w:rsidR="00715FDE">
        <w:rPr>
          <w:rFonts w:ascii="Segoe UI" w:eastAsia="Times New Roman" w:hAnsi="Segoe UI" w:cs="Segoe UI"/>
          <w:color w:val="000000"/>
          <w:sz w:val="20"/>
          <w:szCs w:val="20"/>
          <w:highlight w:val="yellow"/>
          <w:shd w:val="clear" w:color="auto" w:fill="FFFFFF"/>
          <w:lang w:eastAsia="en-GB"/>
        </w:rPr>
        <w:t>74</w:t>
      </w:r>
      <w:r w:rsidR="00B0596C">
        <w:rPr>
          <w:rFonts w:ascii="Segoe UI" w:eastAsia="Times New Roman" w:hAnsi="Segoe UI" w:cs="Segoe UI"/>
          <w:color w:val="000000"/>
          <w:sz w:val="20"/>
          <w:szCs w:val="20"/>
          <w:highlight w:val="yellow"/>
          <w:shd w:val="clear" w:color="auto" w:fill="FFFFFF"/>
          <w:lang w:eastAsia="en-GB"/>
        </w:rPr>
        <w:t>-4</w:t>
      </w:r>
      <w:r w:rsidR="00715FDE">
        <w:rPr>
          <w:rFonts w:ascii="Segoe UI" w:eastAsia="Times New Roman" w:hAnsi="Segoe UI" w:cs="Segoe UI"/>
          <w:color w:val="000000"/>
          <w:sz w:val="20"/>
          <w:szCs w:val="20"/>
          <w:highlight w:val="yellow"/>
          <w:shd w:val="clear" w:color="auto" w:fill="FFFFFF"/>
          <w:lang w:eastAsia="en-GB"/>
        </w:rPr>
        <w:t>83</w:t>
      </w:r>
      <w:r w:rsidR="009D0AE0">
        <w:rPr>
          <w:rFonts w:ascii="Segoe UI" w:eastAsia="Times New Roman" w:hAnsi="Segoe UI" w:cs="Segoe UI"/>
          <w:color w:val="000000"/>
          <w:sz w:val="20"/>
          <w:szCs w:val="20"/>
          <w:shd w:val="clear" w:color="auto" w:fill="FFFFFF"/>
          <w:lang w:eastAsia="en-GB"/>
        </w:rPr>
        <w:t>).</w:t>
      </w:r>
    </w:p>
    <w:p w14:paraId="6FFC6D90" w14:textId="64614C6A" w:rsidR="00F4487C"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Abstract</w:t>
      </w:r>
      <w:r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4) </w:t>
      </w:r>
      <w:proofErr w:type="gramStart"/>
      <w:r w:rsidRPr="00417B32">
        <w:rPr>
          <w:rFonts w:ascii="Segoe UI" w:eastAsia="Times New Roman" w:hAnsi="Segoe UI" w:cs="Segoe UI"/>
          <w:color w:val="000000"/>
          <w:sz w:val="20"/>
          <w:szCs w:val="20"/>
          <w:shd w:val="clear" w:color="auto" w:fill="FFFFFF"/>
          <w:lang w:eastAsia="en-GB"/>
        </w:rPr>
        <w:t>What</w:t>
      </w:r>
      <w:proofErr w:type="gramEnd"/>
      <w:r w:rsidRPr="00417B32">
        <w:rPr>
          <w:rFonts w:ascii="Segoe UI" w:eastAsia="Times New Roman" w:hAnsi="Segoe UI" w:cs="Segoe UI"/>
          <w:color w:val="000000"/>
          <w:sz w:val="20"/>
          <w:szCs w:val="20"/>
          <w:shd w:val="clear" w:color="auto" w:fill="FFFFFF"/>
          <w:lang w:eastAsia="en-GB"/>
        </w:rPr>
        <w:t xml:space="preserve"> specifically is “insufficiently understood</w:t>
      </w:r>
      <w:r w:rsidRPr="00FD06DD">
        <w:rPr>
          <w:rFonts w:ascii="Segoe UI" w:eastAsia="Times New Roman" w:hAnsi="Segoe UI" w:cs="Segoe UI"/>
          <w:color w:val="000000"/>
          <w:sz w:val="20"/>
          <w:szCs w:val="20"/>
          <w:shd w:val="clear" w:color="auto" w:fill="FFFFFF"/>
          <w:lang w:eastAsia="en-GB"/>
        </w:rPr>
        <w:t>” about physical activity in COPD?</w:t>
      </w:r>
    </w:p>
    <w:p w14:paraId="420425F2" w14:textId="354B3402" w:rsidR="00F4487C" w:rsidRPr="00E8027E" w:rsidRDefault="00F4487C"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lastRenderedPageBreak/>
        <w:t>Response:</w:t>
      </w:r>
      <w:r>
        <w:rPr>
          <w:rFonts w:ascii="Segoe UI" w:eastAsia="Times New Roman" w:hAnsi="Segoe UI" w:cs="Segoe UI"/>
          <w:b/>
          <w:color w:val="000000"/>
          <w:sz w:val="20"/>
          <w:szCs w:val="20"/>
          <w:shd w:val="clear" w:color="auto" w:fill="FFFFFF"/>
          <w:lang w:eastAsia="en-GB"/>
        </w:rPr>
        <w:t xml:space="preserve"> </w:t>
      </w:r>
      <w:r w:rsidR="00265583" w:rsidRPr="00265583">
        <w:rPr>
          <w:rFonts w:ascii="Segoe UI" w:eastAsia="Times New Roman" w:hAnsi="Segoe UI" w:cs="Segoe UI"/>
          <w:color w:val="000000"/>
          <w:sz w:val="20"/>
          <w:szCs w:val="20"/>
          <w:shd w:val="clear" w:color="auto" w:fill="FFFFFF"/>
          <w:lang w:eastAsia="en-GB"/>
        </w:rPr>
        <w:t xml:space="preserve">It </w:t>
      </w:r>
      <w:r w:rsidR="00D75CA6">
        <w:rPr>
          <w:rFonts w:ascii="Segoe UI" w:eastAsia="Times New Roman" w:hAnsi="Segoe UI" w:cs="Segoe UI"/>
          <w:color w:val="000000"/>
          <w:sz w:val="20"/>
          <w:szCs w:val="20"/>
          <w:shd w:val="clear" w:color="auto" w:fill="FFFFFF"/>
          <w:lang w:eastAsia="en-GB"/>
        </w:rPr>
        <w:t xml:space="preserve">was </w:t>
      </w:r>
      <w:r w:rsidR="00265583" w:rsidRPr="00FD06DD">
        <w:rPr>
          <w:rFonts w:ascii="Segoe UI" w:eastAsia="Times New Roman" w:hAnsi="Segoe UI" w:cs="Segoe UI"/>
          <w:color w:val="000000"/>
          <w:sz w:val="20"/>
          <w:szCs w:val="20"/>
          <w:shd w:val="clear" w:color="auto" w:fill="FFFFFF"/>
          <w:lang w:eastAsia="en-GB"/>
        </w:rPr>
        <w:t>insufficiently understood</w:t>
      </w:r>
      <w:r w:rsidR="00265583">
        <w:rPr>
          <w:rFonts w:ascii="Segoe UI" w:eastAsia="Times New Roman" w:hAnsi="Segoe UI" w:cs="Segoe UI"/>
          <w:color w:val="000000"/>
          <w:sz w:val="20"/>
          <w:szCs w:val="20"/>
          <w:shd w:val="clear" w:color="auto" w:fill="FFFFFF"/>
          <w:lang w:eastAsia="en-GB"/>
        </w:rPr>
        <w:t xml:space="preserve"> </w:t>
      </w:r>
      <w:r w:rsidR="00D75CA6">
        <w:rPr>
          <w:rFonts w:ascii="Segoe UI" w:eastAsia="Times New Roman" w:hAnsi="Segoe UI" w:cs="Segoe UI"/>
          <w:color w:val="000000"/>
          <w:sz w:val="20"/>
          <w:szCs w:val="20"/>
          <w:shd w:val="clear" w:color="auto" w:fill="FFFFFF"/>
          <w:lang w:eastAsia="en-GB"/>
        </w:rPr>
        <w:t>how different physical activity measures relate to clinical characteristics</w:t>
      </w:r>
      <w:r w:rsidR="00A527CB">
        <w:rPr>
          <w:rFonts w:ascii="Segoe UI" w:eastAsia="Times New Roman" w:hAnsi="Segoe UI" w:cs="Segoe UI"/>
          <w:color w:val="000000"/>
          <w:sz w:val="20"/>
          <w:szCs w:val="20"/>
          <w:shd w:val="clear" w:color="auto" w:fill="FFFFFF"/>
          <w:lang w:eastAsia="en-GB"/>
        </w:rPr>
        <w:t>, for instance</w:t>
      </w:r>
      <w:r w:rsidR="00D75CA6">
        <w:rPr>
          <w:rFonts w:ascii="Segoe UI" w:eastAsia="Times New Roman" w:hAnsi="Segoe UI" w:cs="Segoe UI"/>
          <w:color w:val="000000"/>
          <w:sz w:val="20"/>
          <w:szCs w:val="20"/>
          <w:shd w:val="clear" w:color="auto" w:fill="FFFFFF"/>
          <w:lang w:eastAsia="en-GB"/>
        </w:rPr>
        <w:t>. With our study we have identified clusters based solely on physical activity measures and these clusters relate</w:t>
      </w:r>
      <w:r w:rsidR="008A038E">
        <w:rPr>
          <w:rFonts w:ascii="Segoe UI" w:eastAsia="Times New Roman" w:hAnsi="Segoe UI" w:cs="Segoe UI"/>
          <w:color w:val="000000"/>
          <w:sz w:val="20"/>
          <w:szCs w:val="20"/>
          <w:shd w:val="clear" w:color="auto" w:fill="FFFFFF"/>
          <w:lang w:eastAsia="en-GB"/>
        </w:rPr>
        <w:t>d</w:t>
      </w:r>
      <w:r w:rsidR="00D75CA6">
        <w:rPr>
          <w:rFonts w:ascii="Segoe UI" w:eastAsia="Times New Roman" w:hAnsi="Segoe UI" w:cs="Segoe UI"/>
          <w:color w:val="000000"/>
          <w:sz w:val="20"/>
          <w:szCs w:val="20"/>
          <w:shd w:val="clear" w:color="auto" w:fill="FFFFFF"/>
          <w:lang w:eastAsia="en-GB"/>
        </w:rPr>
        <w:t xml:space="preserve"> to clinical characteristics. We were able to identify clusters due to the use of different physical activity measures, such as the time in bouts of activity and in different intensities, </w:t>
      </w:r>
      <w:r w:rsidR="004D0231">
        <w:rPr>
          <w:rFonts w:ascii="Segoe UI" w:eastAsia="Times New Roman" w:hAnsi="Segoe UI" w:cs="Segoe UI"/>
          <w:color w:val="000000"/>
          <w:sz w:val="20"/>
          <w:szCs w:val="20"/>
          <w:shd w:val="clear" w:color="auto" w:fill="FFFFFF"/>
          <w:lang w:eastAsia="en-GB"/>
        </w:rPr>
        <w:t>and this was an advance compared to</w:t>
      </w:r>
      <w:r w:rsidR="003A3BBF">
        <w:rPr>
          <w:rFonts w:ascii="Segoe UI" w:eastAsia="Times New Roman" w:hAnsi="Segoe UI" w:cs="Segoe UI"/>
          <w:color w:val="000000"/>
          <w:sz w:val="20"/>
          <w:szCs w:val="20"/>
          <w:shd w:val="clear" w:color="auto" w:fill="FFFFFF"/>
          <w:lang w:eastAsia="en-GB"/>
        </w:rPr>
        <w:t xml:space="preserve"> </w:t>
      </w:r>
      <w:r w:rsidR="008A038E">
        <w:rPr>
          <w:rFonts w:ascii="Segoe UI" w:eastAsia="Times New Roman" w:hAnsi="Segoe UI" w:cs="Segoe UI"/>
          <w:color w:val="000000"/>
          <w:sz w:val="20"/>
          <w:szCs w:val="20"/>
          <w:shd w:val="clear" w:color="auto" w:fill="FFFFFF"/>
          <w:lang w:eastAsia="en-GB"/>
        </w:rPr>
        <w:t xml:space="preserve">many </w:t>
      </w:r>
      <w:r w:rsidR="003A3BBF">
        <w:rPr>
          <w:rFonts w:ascii="Segoe UI" w:eastAsia="Times New Roman" w:hAnsi="Segoe UI" w:cs="Segoe UI"/>
          <w:color w:val="000000"/>
          <w:sz w:val="20"/>
          <w:szCs w:val="20"/>
          <w:shd w:val="clear" w:color="auto" w:fill="FFFFFF"/>
          <w:lang w:eastAsia="en-GB"/>
        </w:rPr>
        <w:t xml:space="preserve">previous studies </w:t>
      </w:r>
      <w:r w:rsidR="004D0231">
        <w:rPr>
          <w:rFonts w:ascii="Segoe UI" w:eastAsia="Times New Roman" w:hAnsi="Segoe UI" w:cs="Segoe UI"/>
          <w:color w:val="000000"/>
          <w:sz w:val="20"/>
          <w:szCs w:val="20"/>
          <w:shd w:val="clear" w:color="auto" w:fill="FFFFFF"/>
          <w:lang w:eastAsia="en-GB"/>
        </w:rPr>
        <w:t>which</w:t>
      </w:r>
      <w:r w:rsidR="003A3BBF">
        <w:rPr>
          <w:rFonts w:ascii="Segoe UI" w:eastAsia="Times New Roman" w:hAnsi="Segoe UI" w:cs="Segoe UI"/>
          <w:color w:val="000000"/>
          <w:sz w:val="20"/>
          <w:szCs w:val="20"/>
          <w:shd w:val="clear" w:color="auto" w:fill="FFFFFF"/>
          <w:lang w:eastAsia="en-GB"/>
        </w:rPr>
        <w:t xml:space="preserve"> </w:t>
      </w:r>
      <w:r w:rsidR="00265583">
        <w:rPr>
          <w:rFonts w:ascii="Segoe UI" w:eastAsia="Times New Roman" w:hAnsi="Segoe UI" w:cs="Segoe UI"/>
          <w:color w:val="000000"/>
          <w:sz w:val="20"/>
          <w:szCs w:val="20"/>
          <w:shd w:val="clear" w:color="auto" w:fill="FFFFFF"/>
          <w:lang w:eastAsia="en-GB"/>
        </w:rPr>
        <w:t>presented ph</w:t>
      </w:r>
      <w:r w:rsidR="003A3BBF">
        <w:rPr>
          <w:rFonts w:ascii="Segoe UI" w:eastAsia="Times New Roman" w:hAnsi="Segoe UI" w:cs="Segoe UI"/>
          <w:color w:val="000000"/>
          <w:sz w:val="20"/>
          <w:szCs w:val="20"/>
          <w:shd w:val="clear" w:color="auto" w:fill="FFFFFF"/>
          <w:lang w:eastAsia="en-GB"/>
        </w:rPr>
        <w:t xml:space="preserve">ysical activity levels as an average </w:t>
      </w:r>
      <w:r w:rsidR="00D75CA6">
        <w:rPr>
          <w:rFonts w:ascii="Segoe UI" w:eastAsia="Times New Roman" w:hAnsi="Segoe UI" w:cs="Segoe UI"/>
          <w:color w:val="000000"/>
          <w:sz w:val="20"/>
          <w:szCs w:val="20"/>
          <w:shd w:val="clear" w:color="auto" w:fill="FFFFFF"/>
          <w:lang w:eastAsia="en-GB"/>
        </w:rPr>
        <w:t>value only</w:t>
      </w:r>
      <w:r w:rsidR="004D0231">
        <w:rPr>
          <w:rFonts w:ascii="Segoe UI" w:eastAsia="Times New Roman" w:hAnsi="Segoe UI" w:cs="Segoe UI"/>
          <w:color w:val="000000"/>
          <w:sz w:val="20"/>
          <w:szCs w:val="20"/>
          <w:shd w:val="clear" w:color="auto" w:fill="FFFFFF"/>
          <w:lang w:eastAsia="en-GB"/>
        </w:rPr>
        <w:t>. P</w:t>
      </w:r>
      <w:r w:rsidR="003A3BBF" w:rsidRPr="003A3BBF">
        <w:rPr>
          <w:rFonts w:ascii="Segoe UI" w:eastAsia="Times New Roman" w:hAnsi="Segoe UI" w:cs="Segoe UI"/>
          <w:color w:val="000000"/>
          <w:sz w:val="20"/>
          <w:szCs w:val="20"/>
          <w:shd w:val="clear" w:color="auto" w:fill="FFFFFF"/>
          <w:lang w:eastAsia="en-GB"/>
        </w:rPr>
        <w:t>hysical activity is a multi-dimensional construct which should be described by relevant constructs and measures</w:t>
      </w:r>
      <w:r w:rsidR="003A3BBF">
        <w:rPr>
          <w:rFonts w:ascii="Segoe UI" w:eastAsia="Times New Roman" w:hAnsi="Segoe UI" w:cs="Segoe UI"/>
          <w:color w:val="000000"/>
          <w:sz w:val="20"/>
          <w:szCs w:val="20"/>
          <w:shd w:val="clear" w:color="auto" w:fill="FFFFFF"/>
          <w:lang w:eastAsia="en-GB"/>
        </w:rPr>
        <w:t xml:space="preserve">. </w:t>
      </w:r>
      <w:r w:rsidR="00265583">
        <w:rPr>
          <w:rFonts w:ascii="Segoe UI" w:eastAsia="Times New Roman" w:hAnsi="Segoe UI" w:cs="Segoe UI"/>
          <w:color w:val="000000"/>
          <w:sz w:val="20"/>
          <w:szCs w:val="20"/>
          <w:shd w:val="clear" w:color="auto" w:fill="FFFFFF"/>
          <w:lang w:eastAsia="en-GB"/>
        </w:rPr>
        <w:t xml:space="preserve">These pieces </w:t>
      </w:r>
      <w:r w:rsidR="00D75CA6">
        <w:rPr>
          <w:rFonts w:ascii="Segoe UI" w:eastAsia="Times New Roman" w:hAnsi="Segoe UI" w:cs="Segoe UI"/>
          <w:color w:val="000000"/>
          <w:sz w:val="20"/>
          <w:szCs w:val="20"/>
          <w:shd w:val="clear" w:color="auto" w:fill="FFFFFF"/>
          <w:lang w:eastAsia="en-GB"/>
        </w:rPr>
        <w:t>of information were added to the abstract</w:t>
      </w:r>
      <w:r w:rsidR="004D0231">
        <w:rPr>
          <w:rFonts w:ascii="Segoe UI" w:eastAsia="Times New Roman" w:hAnsi="Segoe UI" w:cs="Segoe UI"/>
          <w:color w:val="000000"/>
          <w:sz w:val="20"/>
          <w:szCs w:val="20"/>
          <w:shd w:val="clear" w:color="auto" w:fill="FFFFFF"/>
          <w:lang w:eastAsia="en-GB"/>
        </w:rPr>
        <w:t xml:space="preserve"> for better clarity</w:t>
      </w:r>
      <w:r w:rsidR="00D75CA6">
        <w:rPr>
          <w:rFonts w:ascii="Segoe UI" w:eastAsia="Times New Roman" w:hAnsi="Segoe UI" w:cs="Segoe UI"/>
          <w:color w:val="000000"/>
          <w:sz w:val="20"/>
          <w:szCs w:val="20"/>
          <w:shd w:val="clear" w:color="auto" w:fill="FFFFFF"/>
          <w:lang w:eastAsia="en-GB"/>
        </w:rPr>
        <w:t>.</w:t>
      </w:r>
    </w:p>
    <w:p w14:paraId="34309FD6" w14:textId="1A47ED7E" w:rsidR="00F4487C"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5) </w:t>
      </w:r>
      <w:r w:rsidRPr="005A4482">
        <w:rPr>
          <w:rFonts w:ascii="Segoe UI" w:eastAsia="Times New Roman" w:hAnsi="Segoe UI" w:cs="Segoe UI"/>
          <w:color w:val="000000"/>
          <w:sz w:val="20"/>
          <w:szCs w:val="20"/>
          <w:shd w:val="clear" w:color="auto" w:fill="FFFFFF"/>
          <w:lang w:eastAsia="en-GB"/>
        </w:rPr>
        <w:t>It is unclear how</w:t>
      </w:r>
      <w:r w:rsidRPr="00FD06DD">
        <w:rPr>
          <w:rFonts w:ascii="Segoe UI" w:eastAsia="Times New Roman" w:hAnsi="Segoe UI" w:cs="Segoe UI"/>
          <w:color w:val="000000"/>
          <w:sz w:val="20"/>
          <w:szCs w:val="20"/>
          <w:shd w:val="clear" w:color="auto" w:fill="FFFFFF"/>
          <w:lang w:eastAsia="en-GB"/>
        </w:rPr>
        <w:t xml:space="preserve"> the clusters would be useful for PA interventions. How should PA interventions target PA patterns?</w:t>
      </w:r>
    </w:p>
    <w:p w14:paraId="4870B64C" w14:textId="36BFED07" w:rsidR="00F4487C" w:rsidRPr="00E8027E" w:rsidRDefault="00F4487C" w:rsidP="009278C3">
      <w:pPr>
        <w:spacing w:after="0" w:line="240" w:lineRule="auto"/>
        <w:rPr>
          <w:rFonts w:ascii="Segoe UI" w:eastAsia="Times New Roman" w:hAnsi="Segoe UI" w:cs="Segoe UI"/>
          <w:color w:val="000000"/>
          <w:sz w:val="20"/>
          <w:szCs w:val="20"/>
          <w:shd w:val="clear" w:color="auto" w:fill="FFFFFF"/>
          <w:lang w:eastAsia="en-GB"/>
        </w:rPr>
      </w:pPr>
      <w:r w:rsidRPr="000F0876">
        <w:rPr>
          <w:rFonts w:ascii="Segoe UI" w:eastAsia="Times New Roman" w:hAnsi="Segoe UI" w:cs="Segoe UI"/>
          <w:b/>
          <w:color w:val="000000"/>
          <w:sz w:val="20"/>
          <w:szCs w:val="20"/>
          <w:shd w:val="clear" w:color="auto" w:fill="FFFFFF"/>
          <w:lang w:eastAsia="en-GB"/>
        </w:rPr>
        <w:t xml:space="preserve">Response: </w:t>
      </w:r>
      <w:r w:rsidR="009857EB" w:rsidRPr="000F0876">
        <w:rPr>
          <w:rFonts w:ascii="Segoe UI" w:eastAsia="Times New Roman" w:hAnsi="Segoe UI" w:cs="Segoe UI"/>
          <w:color w:val="000000"/>
          <w:sz w:val="20"/>
          <w:szCs w:val="20"/>
          <w:shd w:val="clear" w:color="auto" w:fill="FFFFFF"/>
          <w:lang w:eastAsia="en-GB"/>
        </w:rPr>
        <w:t>We</w:t>
      </w:r>
      <w:r w:rsidR="009857EB">
        <w:rPr>
          <w:rFonts w:ascii="Segoe UI" w:eastAsia="Times New Roman" w:hAnsi="Segoe UI" w:cs="Segoe UI"/>
          <w:color w:val="000000"/>
          <w:sz w:val="20"/>
          <w:szCs w:val="20"/>
          <w:shd w:val="clear" w:color="auto" w:fill="FFFFFF"/>
          <w:lang w:eastAsia="en-GB"/>
        </w:rPr>
        <w:t xml:space="preserve"> believe future studies </w:t>
      </w:r>
      <w:r w:rsidR="000F0876">
        <w:rPr>
          <w:rFonts w:ascii="Segoe UI" w:eastAsia="Times New Roman" w:hAnsi="Segoe UI" w:cs="Segoe UI"/>
          <w:color w:val="000000"/>
          <w:sz w:val="20"/>
          <w:szCs w:val="20"/>
          <w:shd w:val="clear" w:color="auto" w:fill="FFFFFF"/>
          <w:lang w:eastAsia="en-GB"/>
        </w:rPr>
        <w:t>could provide</w:t>
      </w:r>
      <w:r w:rsidR="009857EB">
        <w:rPr>
          <w:rFonts w:ascii="Segoe UI" w:eastAsia="Times New Roman" w:hAnsi="Segoe UI" w:cs="Segoe UI"/>
          <w:color w:val="000000"/>
          <w:sz w:val="20"/>
          <w:szCs w:val="20"/>
          <w:shd w:val="clear" w:color="auto" w:fill="FFFFFF"/>
          <w:lang w:eastAsia="en-GB"/>
        </w:rPr>
        <w:t xml:space="preserve"> intervention</w:t>
      </w:r>
      <w:r w:rsidR="000F0876">
        <w:rPr>
          <w:rFonts w:ascii="Segoe UI" w:eastAsia="Times New Roman" w:hAnsi="Segoe UI" w:cs="Segoe UI"/>
          <w:color w:val="000000"/>
          <w:sz w:val="20"/>
          <w:szCs w:val="20"/>
          <w:shd w:val="clear" w:color="auto" w:fill="FFFFFF"/>
          <w:lang w:eastAsia="en-GB"/>
        </w:rPr>
        <w:t>s</w:t>
      </w:r>
      <w:r w:rsidR="009857EB">
        <w:rPr>
          <w:rFonts w:ascii="Segoe UI" w:eastAsia="Times New Roman" w:hAnsi="Segoe UI" w:cs="Segoe UI"/>
          <w:color w:val="000000"/>
          <w:sz w:val="20"/>
          <w:szCs w:val="20"/>
          <w:shd w:val="clear" w:color="auto" w:fill="FFFFFF"/>
          <w:lang w:eastAsia="en-GB"/>
        </w:rPr>
        <w:t xml:space="preserve"> </w:t>
      </w:r>
      <w:r w:rsidR="00457804">
        <w:rPr>
          <w:rFonts w:ascii="Segoe UI" w:eastAsia="Times New Roman" w:hAnsi="Segoe UI" w:cs="Segoe UI"/>
          <w:color w:val="000000"/>
          <w:sz w:val="20"/>
          <w:szCs w:val="20"/>
          <w:shd w:val="clear" w:color="auto" w:fill="FFFFFF"/>
          <w:lang w:eastAsia="en-GB"/>
        </w:rPr>
        <w:t xml:space="preserve">that were </w:t>
      </w:r>
      <w:r w:rsidR="009857EB">
        <w:rPr>
          <w:rFonts w:ascii="Segoe UI" w:eastAsia="Times New Roman" w:hAnsi="Segoe UI" w:cs="Segoe UI"/>
          <w:color w:val="000000"/>
          <w:sz w:val="20"/>
          <w:szCs w:val="20"/>
          <w:shd w:val="clear" w:color="auto" w:fill="FFFFFF"/>
          <w:lang w:eastAsia="en-GB"/>
        </w:rPr>
        <w:t xml:space="preserve">tailored to the needs of each group. </w:t>
      </w:r>
      <w:r w:rsidR="00EC7A80" w:rsidRPr="00EC7A80">
        <w:rPr>
          <w:rFonts w:ascii="Segoe UI" w:eastAsia="Times New Roman" w:hAnsi="Segoe UI" w:cs="Segoe UI"/>
          <w:color w:val="000000"/>
          <w:sz w:val="20"/>
          <w:szCs w:val="20"/>
          <w:shd w:val="clear" w:color="auto" w:fill="FFFFFF"/>
          <w:lang w:eastAsia="en-GB"/>
        </w:rPr>
        <w:t xml:space="preserve">Cluster 1, for instance, spent a median of 15 minutes only in moderate-to-vigorous intensity, which is half of the recommended 30 min·day-1 </w:t>
      </w:r>
      <w:r w:rsidR="00EC7A80">
        <w:rPr>
          <w:rFonts w:ascii="Segoe UI" w:eastAsia="Times New Roman" w:hAnsi="Segoe UI" w:cs="Segoe UI"/>
          <w:color w:val="000000"/>
          <w:sz w:val="20"/>
          <w:szCs w:val="20"/>
          <w:shd w:val="clear" w:color="auto" w:fill="FFFFFF"/>
          <w:lang w:eastAsia="en-GB"/>
        </w:rPr>
        <w:t xml:space="preserve">(Garber et al, Med </w:t>
      </w:r>
      <w:proofErr w:type="spellStart"/>
      <w:r w:rsidR="00EC7A80">
        <w:rPr>
          <w:rFonts w:ascii="Segoe UI" w:eastAsia="Times New Roman" w:hAnsi="Segoe UI" w:cs="Segoe UI"/>
          <w:color w:val="000000"/>
          <w:sz w:val="20"/>
          <w:szCs w:val="20"/>
          <w:shd w:val="clear" w:color="auto" w:fill="FFFFFF"/>
          <w:lang w:eastAsia="en-GB"/>
        </w:rPr>
        <w:t>Sci</w:t>
      </w:r>
      <w:proofErr w:type="spellEnd"/>
      <w:r w:rsidR="00EC7A80">
        <w:rPr>
          <w:rFonts w:ascii="Segoe UI" w:eastAsia="Times New Roman" w:hAnsi="Segoe UI" w:cs="Segoe UI"/>
          <w:color w:val="000000"/>
          <w:sz w:val="20"/>
          <w:szCs w:val="20"/>
          <w:shd w:val="clear" w:color="auto" w:fill="FFFFFF"/>
          <w:lang w:eastAsia="en-GB"/>
        </w:rPr>
        <w:t xml:space="preserve"> Sports </w:t>
      </w:r>
      <w:proofErr w:type="spellStart"/>
      <w:r w:rsidR="00EC7A80">
        <w:rPr>
          <w:rFonts w:ascii="Segoe UI" w:eastAsia="Times New Roman" w:hAnsi="Segoe UI" w:cs="Segoe UI"/>
          <w:color w:val="000000"/>
          <w:sz w:val="20"/>
          <w:szCs w:val="20"/>
          <w:shd w:val="clear" w:color="auto" w:fill="FFFFFF"/>
          <w:lang w:eastAsia="en-GB"/>
        </w:rPr>
        <w:t>Exerc</w:t>
      </w:r>
      <w:proofErr w:type="spellEnd"/>
      <w:r w:rsidR="00EC7A80">
        <w:rPr>
          <w:rFonts w:ascii="Segoe UI" w:eastAsia="Times New Roman" w:hAnsi="Segoe UI" w:cs="Segoe UI"/>
          <w:color w:val="000000"/>
          <w:sz w:val="20"/>
          <w:szCs w:val="20"/>
          <w:shd w:val="clear" w:color="auto" w:fill="FFFFFF"/>
          <w:lang w:eastAsia="en-GB"/>
        </w:rPr>
        <w:t>. 2011</w:t>
      </w:r>
      <w:r w:rsidR="00EC7A80" w:rsidRPr="00EC7A80">
        <w:rPr>
          <w:rFonts w:ascii="Segoe UI" w:eastAsia="Times New Roman" w:hAnsi="Segoe UI" w:cs="Segoe UI"/>
          <w:color w:val="000000"/>
          <w:sz w:val="20"/>
          <w:szCs w:val="20"/>
          <w:shd w:val="clear" w:color="auto" w:fill="FFFFFF"/>
          <w:lang w:eastAsia="en-GB"/>
        </w:rPr>
        <w:t>;43:1334-59</w:t>
      </w:r>
      <w:r w:rsidR="00EC7A80">
        <w:rPr>
          <w:rFonts w:ascii="Segoe UI" w:eastAsia="Times New Roman" w:hAnsi="Segoe UI" w:cs="Segoe UI"/>
          <w:color w:val="000000"/>
          <w:sz w:val="20"/>
          <w:szCs w:val="20"/>
          <w:shd w:val="clear" w:color="auto" w:fill="FFFFFF"/>
          <w:lang w:eastAsia="en-GB"/>
        </w:rPr>
        <w:t>)</w:t>
      </w:r>
      <w:r w:rsidR="00EC7A80" w:rsidRPr="00EC7A80">
        <w:rPr>
          <w:rFonts w:ascii="Segoe UI" w:eastAsia="Times New Roman" w:hAnsi="Segoe UI" w:cs="Segoe UI"/>
          <w:color w:val="000000"/>
          <w:sz w:val="20"/>
          <w:szCs w:val="20"/>
          <w:shd w:val="clear" w:color="auto" w:fill="FFFFFF"/>
          <w:lang w:eastAsia="en-GB"/>
        </w:rPr>
        <w:t xml:space="preserve">, </w:t>
      </w:r>
      <w:r w:rsidR="00356F25">
        <w:rPr>
          <w:rFonts w:ascii="Segoe UI" w:eastAsia="Times New Roman" w:hAnsi="Segoe UI" w:cs="Segoe UI"/>
          <w:color w:val="000000"/>
          <w:sz w:val="20"/>
          <w:szCs w:val="20"/>
          <w:shd w:val="clear" w:color="auto" w:fill="FFFFFF"/>
          <w:lang w:eastAsia="en-GB"/>
        </w:rPr>
        <w:t>and</w:t>
      </w:r>
      <w:r w:rsidR="00EC7A80" w:rsidRPr="00EC7A80">
        <w:rPr>
          <w:rFonts w:ascii="Segoe UI" w:eastAsia="Times New Roman" w:hAnsi="Segoe UI" w:cs="Segoe UI"/>
          <w:color w:val="000000"/>
          <w:sz w:val="20"/>
          <w:szCs w:val="20"/>
          <w:shd w:val="clear" w:color="auto" w:fill="FFFFFF"/>
          <w:lang w:eastAsia="en-GB"/>
        </w:rPr>
        <w:t xml:space="preserve"> more than 15 hours in very light intensity (i.e., sedentary behaviour), which is more than two times of what other studies have considered as harmful (i.e., 7- hours)</w:t>
      </w:r>
      <w:r w:rsidR="0053631A">
        <w:rPr>
          <w:rFonts w:ascii="Segoe UI" w:eastAsia="Times New Roman" w:hAnsi="Segoe UI" w:cs="Segoe UI"/>
          <w:color w:val="000000"/>
          <w:sz w:val="20"/>
          <w:szCs w:val="20"/>
          <w:shd w:val="clear" w:color="auto" w:fill="FFFFFF"/>
          <w:lang w:eastAsia="en-GB"/>
        </w:rPr>
        <w:t xml:space="preserve"> </w:t>
      </w:r>
      <w:r w:rsidR="00EC7A80">
        <w:rPr>
          <w:rFonts w:ascii="Segoe UI" w:eastAsia="Times New Roman" w:hAnsi="Segoe UI" w:cs="Segoe UI"/>
          <w:color w:val="000000"/>
          <w:sz w:val="20"/>
          <w:szCs w:val="20"/>
          <w:shd w:val="clear" w:color="auto" w:fill="FFFFFF"/>
          <w:lang w:eastAsia="en-GB"/>
        </w:rPr>
        <w:t>(</w:t>
      </w:r>
      <w:proofErr w:type="spellStart"/>
      <w:r w:rsidR="00EC7A80" w:rsidRPr="00EC7A80">
        <w:rPr>
          <w:rFonts w:ascii="Segoe UI" w:eastAsia="Times New Roman" w:hAnsi="Segoe UI" w:cs="Segoe UI"/>
          <w:color w:val="000000"/>
          <w:sz w:val="20"/>
          <w:szCs w:val="20"/>
          <w:shd w:val="clear" w:color="auto" w:fill="FFFFFF"/>
          <w:lang w:eastAsia="en-GB"/>
        </w:rPr>
        <w:t>Centers</w:t>
      </w:r>
      <w:proofErr w:type="spellEnd"/>
      <w:r w:rsidR="00EC7A80" w:rsidRPr="00EC7A80">
        <w:rPr>
          <w:rFonts w:ascii="Segoe UI" w:eastAsia="Times New Roman" w:hAnsi="Segoe UI" w:cs="Segoe UI"/>
          <w:color w:val="000000"/>
          <w:sz w:val="20"/>
          <w:szCs w:val="20"/>
          <w:shd w:val="clear" w:color="auto" w:fill="FFFFFF"/>
          <w:lang w:eastAsia="en-GB"/>
        </w:rPr>
        <w:t xml:space="preserve"> for Disease Control and Prevention</w:t>
      </w:r>
      <w:r w:rsidR="00EC7A80">
        <w:rPr>
          <w:rFonts w:ascii="Segoe UI" w:eastAsia="Times New Roman" w:hAnsi="Segoe UI" w:cs="Segoe UI"/>
          <w:color w:val="000000"/>
          <w:sz w:val="20"/>
          <w:szCs w:val="20"/>
          <w:shd w:val="clear" w:color="auto" w:fill="FFFFFF"/>
          <w:lang w:eastAsia="en-GB"/>
        </w:rPr>
        <w:t xml:space="preserve">, </w:t>
      </w:r>
      <w:r w:rsidR="00EC7A80" w:rsidRPr="00EC7A80">
        <w:rPr>
          <w:rFonts w:ascii="Segoe UI" w:eastAsia="Times New Roman" w:hAnsi="Segoe UI" w:cs="Segoe UI"/>
          <w:color w:val="000000"/>
          <w:sz w:val="20"/>
          <w:szCs w:val="20"/>
          <w:shd w:val="clear" w:color="auto" w:fill="FFFFFF"/>
          <w:lang w:eastAsia="en-GB"/>
        </w:rPr>
        <w:t>2011</w:t>
      </w:r>
      <w:r w:rsidR="00EC7A80">
        <w:rPr>
          <w:rFonts w:ascii="Segoe UI" w:eastAsia="Times New Roman" w:hAnsi="Segoe UI" w:cs="Segoe UI"/>
          <w:color w:val="000000"/>
          <w:sz w:val="20"/>
          <w:szCs w:val="20"/>
          <w:shd w:val="clear" w:color="auto" w:fill="FFFFFF"/>
          <w:lang w:eastAsia="en-GB"/>
        </w:rPr>
        <w:t xml:space="preserve">; Chau et al, </w:t>
      </w:r>
      <w:proofErr w:type="spellStart"/>
      <w:r w:rsidR="00EC7A80" w:rsidRPr="00EC7A80">
        <w:rPr>
          <w:rFonts w:ascii="Segoe UI" w:eastAsia="Times New Roman" w:hAnsi="Segoe UI" w:cs="Segoe UI"/>
          <w:color w:val="000000"/>
          <w:sz w:val="20"/>
          <w:szCs w:val="20"/>
          <w:shd w:val="clear" w:color="auto" w:fill="FFFFFF"/>
          <w:lang w:eastAsia="en-GB"/>
        </w:rPr>
        <w:t>PLoS</w:t>
      </w:r>
      <w:proofErr w:type="spellEnd"/>
      <w:r w:rsidR="00EC7A80" w:rsidRPr="00EC7A80">
        <w:rPr>
          <w:rFonts w:ascii="Segoe UI" w:eastAsia="Times New Roman" w:hAnsi="Segoe UI" w:cs="Segoe UI"/>
          <w:color w:val="000000"/>
          <w:sz w:val="20"/>
          <w:szCs w:val="20"/>
          <w:shd w:val="clear" w:color="auto" w:fill="FFFFFF"/>
          <w:lang w:eastAsia="en-GB"/>
        </w:rPr>
        <w:t xml:space="preserve"> One. 2013</w:t>
      </w:r>
      <w:r w:rsidR="00EC7A80">
        <w:rPr>
          <w:rFonts w:ascii="Segoe UI" w:eastAsia="Times New Roman" w:hAnsi="Segoe UI" w:cs="Segoe UI"/>
          <w:color w:val="000000"/>
          <w:sz w:val="20"/>
          <w:szCs w:val="20"/>
          <w:shd w:val="clear" w:color="auto" w:fill="FFFFFF"/>
          <w:lang w:eastAsia="en-GB"/>
        </w:rPr>
        <w:t>;</w:t>
      </w:r>
      <w:r w:rsidR="00EC7A80" w:rsidRPr="00EC7A80">
        <w:rPr>
          <w:rFonts w:ascii="Segoe UI" w:eastAsia="Times New Roman" w:hAnsi="Segoe UI" w:cs="Segoe UI"/>
          <w:color w:val="000000"/>
          <w:sz w:val="20"/>
          <w:szCs w:val="20"/>
          <w:shd w:val="clear" w:color="auto" w:fill="FFFFFF"/>
          <w:lang w:eastAsia="en-GB"/>
        </w:rPr>
        <w:t>13;8:e80000</w:t>
      </w:r>
      <w:r w:rsidR="00EC7A80">
        <w:rPr>
          <w:rFonts w:ascii="Segoe UI" w:eastAsia="Times New Roman" w:hAnsi="Segoe UI" w:cs="Segoe UI"/>
          <w:color w:val="000000"/>
          <w:sz w:val="20"/>
          <w:szCs w:val="20"/>
          <w:shd w:val="clear" w:color="auto" w:fill="FFFFFF"/>
          <w:lang w:eastAsia="en-GB"/>
        </w:rPr>
        <w:t xml:space="preserve">). </w:t>
      </w:r>
      <w:r w:rsidR="00EC7A80" w:rsidRPr="00EC7A80">
        <w:rPr>
          <w:rFonts w:ascii="Segoe UI" w:eastAsia="Times New Roman" w:hAnsi="Segoe UI" w:cs="Segoe UI"/>
          <w:color w:val="000000"/>
          <w:sz w:val="20"/>
          <w:szCs w:val="20"/>
          <w:shd w:val="clear" w:color="auto" w:fill="FFFFFF"/>
          <w:lang w:eastAsia="en-GB"/>
        </w:rPr>
        <w:t xml:space="preserve">This cluster, therefore, could benefit from an intervention focusing not only on increasing the amount of time in moderate-to-vigorous intensity, but also on reducing the time in very light intensity. Cluster 4, on the other hand, seems to spend enough time in moderate-to-vigorous intensity (i.e., &gt;2 hours), but would probably benefit from an intervention aiming to reduce the time in very light intensity, which is over 11 hours. Decreasing the time in very light intensity in this group without necessarily </w:t>
      </w:r>
      <w:r w:rsidR="005E42AD">
        <w:rPr>
          <w:rFonts w:ascii="Segoe UI" w:eastAsia="Times New Roman" w:hAnsi="Segoe UI" w:cs="Segoe UI"/>
          <w:color w:val="000000"/>
          <w:sz w:val="20"/>
          <w:szCs w:val="20"/>
          <w:shd w:val="clear" w:color="auto" w:fill="FFFFFF"/>
          <w:lang w:eastAsia="en-GB"/>
        </w:rPr>
        <w:t>increasing</w:t>
      </w:r>
      <w:r w:rsidR="00EC7A80" w:rsidRPr="00EC7A80">
        <w:rPr>
          <w:rFonts w:ascii="Segoe UI" w:eastAsia="Times New Roman" w:hAnsi="Segoe UI" w:cs="Segoe UI"/>
          <w:color w:val="000000"/>
          <w:sz w:val="20"/>
          <w:szCs w:val="20"/>
          <w:shd w:val="clear" w:color="auto" w:fill="FFFFFF"/>
          <w:lang w:eastAsia="en-GB"/>
        </w:rPr>
        <w:t xml:space="preserve"> the time in moderate-to-vigorous intensity would mean focusing on light intensity, </w:t>
      </w:r>
      <w:r w:rsidR="005E42AD">
        <w:rPr>
          <w:rFonts w:ascii="Segoe UI" w:eastAsia="Times New Roman" w:hAnsi="Segoe UI" w:cs="Segoe UI"/>
          <w:color w:val="000000"/>
          <w:sz w:val="20"/>
          <w:szCs w:val="20"/>
          <w:shd w:val="clear" w:color="auto" w:fill="FFFFFF"/>
          <w:lang w:eastAsia="en-GB"/>
        </w:rPr>
        <w:t>which</w:t>
      </w:r>
      <w:r w:rsidR="00EC7A80" w:rsidRPr="00EC7A80">
        <w:rPr>
          <w:rFonts w:ascii="Segoe UI" w:eastAsia="Times New Roman" w:hAnsi="Segoe UI" w:cs="Segoe UI"/>
          <w:color w:val="000000"/>
          <w:sz w:val="20"/>
          <w:szCs w:val="20"/>
          <w:shd w:val="clear" w:color="auto" w:fill="FFFFFF"/>
          <w:lang w:eastAsia="en-GB"/>
        </w:rPr>
        <w:t xml:space="preserve"> is supported by recent findings demonstrating the importance of increasing the amount of light intensity activities in COPD</w:t>
      </w:r>
      <w:r w:rsidR="005E42AD">
        <w:rPr>
          <w:rFonts w:ascii="Segoe UI" w:eastAsia="Times New Roman" w:hAnsi="Segoe UI" w:cs="Segoe UI"/>
          <w:color w:val="000000"/>
          <w:sz w:val="20"/>
          <w:szCs w:val="20"/>
          <w:shd w:val="clear" w:color="auto" w:fill="FFFFFF"/>
          <w:lang w:eastAsia="en-GB"/>
        </w:rPr>
        <w:t xml:space="preserve">. </w:t>
      </w:r>
      <w:r w:rsidR="00AE287F">
        <w:rPr>
          <w:rFonts w:ascii="Segoe UI" w:eastAsia="Times New Roman" w:hAnsi="Segoe UI" w:cs="Segoe UI"/>
          <w:color w:val="000000"/>
          <w:sz w:val="20"/>
          <w:szCs w:val="20"/>
          <w:shd w:val="clear" w:color="auto" w:fill="FFFFFF"/>
          <w:lang w:eastAsia="en-GB"/>
        </w:rPr>
        <w:t>These pieces of information were added to the discussion (</w:t>
      </w:r>
      <w:r w:rsidR="00AE287F" w:rsidRPr="00954659">
        <w:rPr>
          <w:rFonts w:ascii="Segoe UI" w:eastAsia="Times New Roman" w:hAnsi="Segoe UI" w:cs="Segoe UI"/>
          <w:color w:val="000000"/>
          <w:sz w:val="20"/>
          <w:szCs w:val="20"/>
          <w:highlight w:val="yellow"/>
          <w:shd w:val="clear" w:color="auto" w:fill="FFFFFF"/>
          <w:lang w:eastAsia="en-GB"/>
        </w:rPr>
        <w:t xml:space="preserve">page </w:t>
      </w:r>
      <w:r w:rsidR="00954659" w:rsidRPr="00954659">
        <w:rPr>
          <w:rFonts w:ascii="Segoe UI" w:eastAsia="Times New Roman" w:hAnsi="Segoe UI" w:cs="Segoe UI"/>
          <w:color w:val="000000"/>
          <w:sz w:val="20"/>
          <w:szCs w:val="20"/>
          <w:highlight w:val="yellow"/>
          <w:shd w:val="clear" w:color="auto" w:fill="FFFFFF"/>
          <w:lang w:eastAsia="en-GB"/>
        </w:rPr>
        <w:t>2</w:t>
      </w:r>
      <w:r w:rsidR="005173C6">
        <w:rPr>
          <w:rFonts w:ascii="Segoe UI" w:eastAsia="Times New Roman" w:hAnsi="Segoe UI" w:cs="Segoe UI"/>
          <w:color w:val="000000"/>
          <w:sz w:val="20"/>
          <w:szCs w:val="20"/>
          <w:highlight w:val="yellow"/>
          <w:shd w:val="clear" w:color="auto" w:fill="FFFFFF"/>
          <w:lang w:eastAsia="en-GB"/>
        </w:rPr>
        <w:t>5</w:t>
      </w:r>
      <w:r w:rsidR="00954659" w:rsidRPr="00954659">
        <w:rPr>
          <w:rFonts w:ascii="Segoe UI" w:eastAsia="Times New Roman" w:hAnsi="Segoe UI" w:cs="Segoe UI"/>
          <w:color w:val="000000"/>
          <w:sz w:val="20"/>
          <w:szCs w:val="20"/>
          <w:highlight w:val="yellow"/>
          <w:shd w:val="clear" w:color="auto" w:fill="FFFFFF"/>
          <w:lang w:eastAsia="en-GB"/>
        </w:rPr>
        <w:t>, lines 4</w:t>
      </w:r>
      <w:r w:rsidR="005173C6">
        <w:rPr>
          <w:rFonts w:ascii="Segoe UI" w:eastAsia="Times New Roman" w:hAnsi="Segoe UI" w:cs="Segoe UI"/>
          <w:color w:val="000000"/>
          <w:sz w:val="20"/>
          <w:szCs w:val="20"/>
          <w:highlight w:val="yellow"/>
          <w:shd w:val="clear" w:color="auto" w:fill="FFFFFF"/>
          <w:lang w:eastAsia="en-GB"/>
        </w:rPr>
        <w:t>15</w:t>
      </w:r>
      <w:r w:rsidR="005E42AD">
        <w:rPr>
          <w:rFonts w:ascii="Segoe UI" w:eastAsia="Times New Roman" w:hAnsi="Segoe UI" w:cs="Segoe UI"/>
          <w:color w:val="000000"/>
          <w:sz w:val="20"/>
          <w:szCs w:val="20"/>
          <w:highlight w:val="yellow"/>
          <w:shd w:val="clear" w:color="auto" w:fill="FFFFFF"/>
          <w:lang w:eastAsia="en-GB"/>
        </w:rPr>
        <w:t>-4</w:t>
      </w:r>
      <w:r w:rsidR="005173C6">
        <w:rPr>
          <w:rFonts w:ascii="Segoe UI" w:eastAsia="Times New Roman" w:hAnsi="Segoe UI" w:cs="Segoe UI"/>
          <w:color w:val="000000"/>
          <w:sz w:val="20"/>
          <w:szCs w:val="20"/>
          <w:highlight w:val="yellow"/>
          <w:shd w:val="clear" w:color="auto" w:fill="FFFFFF"/>
          <w:lang w:eastAsia="en-GB"/>
        </w:rPr>
        <w:t>19; pages 27-28, lines 474-483; page 28, lines 486-492</w:t>
      </w:r>
      <w:r w:rsidR="00AE287F">
        <w:rPr>
          <w:rFonts w:ascii="Segoe UI" w:eastAsia="Times New Roman" w:hAnsi="Segoe UI" w:cs="Segoe UI"/>
          <w:color w:val="000000"/>
          <w:sz w:val="20"/>
          <w:szCs w:val="20"/>
          <w:shd w:val="clear" w:color="auto" w:fill="FFFFFF"/>
          <w:lang w:eastAsia="en-GB"/>
        </w:rPr>
        <w:t>).</w:t>
      </w:r>
      <w:r w:rsidR="00402137">
        <w:rPr>
          <w:rFonts w:ascii="Segoe UI" w:eastAsia="Times New Roman" w:hAnsi="Segoe UI" w:cs="Segoe UI"/>
          <w:color w:val="000000"/>
          <w:sz w:val="20"/>
          <w:szCs w:val="20"/>
          <w:shd w:val="clear" w:color="auto" w:fill="FFFFFF"/>
          <w:lang w:eastAsia="en-GB"/>
        </w:rPr>
        <w:t xml:space="preserve"> Moreover, in order to highlight the novelty of having groups with </w:t>
      </w:r>
      <w:r w:rsidR="00402137" w:rsidRPr="009C23D5">
        <w:rPr>
          <w:rFonts w:ascii="Segoe UI" w:eastAsia="Times New Roman" w:hAnsi="Segoe UI" w:cs="Segoe UI"/>
          <w:color w:val="000000"/>
          <w:sz w:val="20"/>
          <w:szCs w:val="20"/>
          <w:shd w:val="clear" w:color="auto" w:fill="FFFFFF"/>
          <w:lang w:eastAsia="en-GB"/>
        </w:rPr>
        <w:t>mixed arrangement</w:t>
      </w:r>
      <w:r w:rsidR="00402137">
        <w:rPr>
          <w:rFonts w:ascii="Segoe UI" w:eastAsia="Times New Roman" w:hAnsi="Segoe UI" w:cs="Segoe UI"/>
          <w:color w:val="000000"/>
          <w:sz w:val="20"/>
          <w:szCs w:val="20"/>
          <w:shd w:val="clear" w:color="auto" w:fill="FFFFFF"/>
          <w:lang w:eastAsia="en-GB"/>
        </w:rPr>
        <w:t>s</w:t>
      </w:r>
      <w:r w:rsidR="00402137" w:rsidRPr="009C23D5">
        <w:rPr>
          <w:rFonts w:ascii="Segoe UI" w:eastAsia="Times New Roman" w:hAnsi="Segoe UI" w:cs="Segoe UI"/>
          <w:color w:val="000000"/>
          <w:sz w:val="20"/>
          <w:szCs w:val="20"/>
          <w:shd w:val="clear" w:color="auto" w:fill="FFFFFF"/>
          <w:lang w:eastAsia="en-GB"/>
        </w:rPr>
        <w:t xml:space="preserve"> of physical activity</w:t>
      </w:r>
      <w:r w:rsidR="00402137">
        <w:rPr>
          <w:rFonts w:ascii="Segoe UI" w:eastAsia="Times New Roman" w:hAnsi="Segoe UI" w:cs="Segoe UI"/>
          <w:color w:val="000000"/>
          <w:sz w:val="20"/>
          <w:szCs w:val="20"/>
          <w:shd w:val="clear" w:color="auto" w:fill="FFFFFF"/>
          <w:lang w:eastAsia="en-GB"/>
        </w:rPr>
        <w:t xml:space="preserve"> we added a figure presenting the amount of time in very light, light, and moderate-to-vigorous intensities (</w:t>
      </w:r>
      <w:r w:rsidR="00402137" w:rsidRPr="002716C3">
        <w:rPr>
          <w:rFonts w:ascii="Segoe UI" w:eastAsia="Times New Roman" w:hAnsi="Segoe UI" w:cs="Segoe UI"/>
          <w:color w:val="000000"/>
          <w:sz w:val="20"/>
          <w:szCs w:val="20"/>
          <w:highlight w:val="yellow"/>
          <w:shd w:val="clear" w:color="auto" w:fill="FFFFFF"/>
          <w:lang w:eastAsia="en-GB"/>
        </w:rPr>
        <w:t>Figure 5 in the revised version; page 19, line 33</w:t>
      </w:r>
      <w:r w:rsidR="00FD3437">
        <w:rPr>
          <w:rFonts w:ascii="Segoe UI" w:eastAsia="Times New Roman" w:hAnsi="Segoe UI" w:cs="Segoe UI"/>
          <w:color w:val="000000"/>
          <w:sz w:val="20"/>
          <w:szCs w:val="20"/>
          <w:highlight w:val="yellow"/>
          <w:shd w:val="clear" w:color="auto" w:fill="FFFFFF"/>
          <w:lang w:eastAsia="en-GB"/>
        </w:rPr>
        <w:t>3</w:t>
      </w:r>
      <w:r w:rsidR="00402137" w:rsidRPr="002716C3">
        <w:rPr>
          <w:rFonts w:ascii="Segoe UI" w:eastAsia="Times New Roman" w:hAnsi="Segoe UI" w:cs="Segoe UI"/>
          <w:color w:val="000000"/>
          <w:sz w:val="20"/>
          <w:szCs w:val="20"/>
          <w:highlight w:val="yellow"/>
          <w:shd w:val="clear" w:color="auto" w:fill="FFFFFF"/>
          <w:lang w:eastAsia="en-GB"/>
        </w:rPr>
        <w:t>-33</w:t>
      </w:r>
      <w:r w:rsidR="00FD3437">
        <w:rPr>
          <w:rFonts w:ascii="Segoe UI" w:eastAsia="Times New Roman" w:hAnsi="Segoe UI" w:cs="Segoe UI"/>
          <w:color w:val="000000"/>
          <w:sz w:val="20"/>
          <w:szCs w:val="20"/>
          <w:highlight w:val="yellow"/>
          <w:shd w:val="clear" w:color="auto" w:fill="FFFFFF"/>
          <w:lang w:eastAsia="en-GB"/>
        </w:rPr>
        <w:t>4</w:t>
      </w:r>
      <w:r w:rsidR="00402137">
        <w:rPr>
          <w:rFonts w:ascii="Segoe UI" w:eastAsia="Times New Roman" w:hAnsi="Segoe UI" w:cs="Segoe UI"/>
          <w:color w:val="000000"/>
          <w:sz w:val="20"/>
          <w:szCs w:val="20"/>
          <w:shd w:val="clear" w:color="auto" w:fill="FFFFFF"/>
          <w:lang w:eastAsia="en-GB"/>
        </w:rPr>
        <w:t>).</w:t>
      </w:r>
    </w:p>
    <w:p w14:paraId="270E6E7B" w14:textId="546EAE2C" w:rsidR="009C56EE"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D56AE5">
        <w:rPr>
          <w:rFonts w:ascii="Segoe UI" w:eastAsia="Times New Roman" w:hAnsi="Segoe UI" w:cs="Segoe UI"/>
          <w:color w:val="000000"/>
          <w:sz w:val="20"/>
          <w:szCs w:val="20"/>
          <w:shd w:val="clear" w:color="auto" w:fill="FFFFFF"/>
          <w:lang w:eastAsia="en-GB"/>
        </w:rPr>
        <w:t>Introduction</w:t>
      </w:r>
      <w:r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6) </w:t>
      </w:r>
      <w:r w:rsidRPr="00FD06DD">
        <w:rPr>
          <w:rFonts w:ascii="Segoe UI" w:eastAsia="Times New Roman" w:hAnsi="Segoe UI" w:cs="Segoe UI"/>
          <w:color w:val="000000"/>
          <w:sz w:val="20"/>
          <w:szCs w:val="20"/>
          <w:shd w:val="clear" w:color="auto" w:fill="FFFFFF"/>
          <w:lang w:eastAsia="en-GB"/>
        </w:rPr>
        <w:t xml:space="preserve">Why is it important to understand hourly patterns and temporal patterns? What is the hypothesis being entertained about temporal patterns—that it is better than summary values, intensity, or bouts? It seems the patterns are dictated more by human </w:t>
      </w:r>
      <w:proofErr w:type="spellStart"/>
      <w:r w:rsidRPr="00FD06DD">
        <w:rPr>
          <w:rFonts w:ascii="Segoe UI" w:eastAsia="Times New Roman" w:hAnsi="Segoe UI" w:cs="Segoe UI"/>
          <w:color w:val="000000"/>
          <w:sz w:val="20"/>
          <w:szCs w:val="20"/>
          <w:shd w:val="clear" w:color="auto" w:fill="FFFFFF"/>
          <w:lang w:eastAsia="en-GB"/>
        </w:rPr>
        <w:t>behavior</w:t>
      </w:r>
      <w:proofErr w:type="spellEnd"/>
      <w:r w:rsidRPr="00FD06DD">
        <w:rPr>
          <w:rFonts w:ascii="Segoe UI" w:eastAsia="Times New Roman" w:hAnsi="Segoe UI" w:cs="Segoe UI"/>
          <w:color w:val="000000"/>
          <w:sz w:val="20"/>
          <w:szCs w:val="20"/>
          <w:shd w:val="clear" w:color="auto" w:fill="FFFFFF"/>
          <w:lang w:eastAsia="en-GB"/>
        </w:rPr>
        <w:t xml:space="preserve"> (more active in morning/around lunch time, and less active in the afternoon as we settle down from a busy day and relax for the evening) than by COPD or its severity.</w:t>
      </w:r>
    </w:p>
    <w:p w14:paraId="6FB13B99" w14:textId="0490ABDF" w:rsidR="009C56EE" w:rsidRPr="00E8027E" w:rsidRDefault="009C56EE" w:rsidP="009278C3">
      <w:pPr>
        <w:spacing w:after="0" w:line="240" w:lineRule="auto"/>
        <w:rPr>
          <w:rFonts w:ascii="Segoe UI" w:eastAsia="Times New Roman" w:hAnsi="Segoe UI" w:cs="Segoe UI"/>
          <w:color w:val="000000"/>
          <w:sz w:val="20"/>
          <w:szCs w:val="20"/>
          <w:shd w:val="clear" w:color="auto" w:fill="FFFFFF"/>
          <w:lang w:eastAsia="en-GB"/>
        </w:rPr>
      </w:pPr>
      <w:r w:rsidRPr="00153CB3">
        <w:rPr>
          <w:rFonts w:ascii="Segoe UI" w:eastAsia="Times New Roman" w:hAnsi="Segoe UI" w:cs="Segoe UI"/>
          <w:b/>
          <w:color w:val="000000"/>
          <w:sz w:val="20"/>
          <w:szCs w:val="20"/>
          <w:shd w:val="clear" w:color="auto" w:fill="FFFFFF"/>
          <w:lang w:eastAsia="en-GB"/>
        </w:rPr>
        <w:t xml:space="preserve">Response: </w:t>
      </w:r>
      <w:r w:rsidR="000B326C" w:rsidRPr="000B326C">
        <w:rPr>
          <w:rFonts w:ascii="Segoe UI" w:eastAsia="Times New Roman" w:hAnsi="Segoe UI" w:cs="Segoe UI"/>
          <w:color w:val="000000"/>
          <w:sz w:val="20"/>
          <w:szCs w:val="20"/>
          <w:shd w:val="clear" w:color="auto" w:fill="FFFFFF"/>
          <w:lang w:eastAsia="en-GB"/>
        </w:rPr>
        <w:t>We do no</w:t>
      </w:r>
      <w:r w:rsidR="000B326C">
        <w:rPr>
          <w:rFonts w:ascii="Segoe UI" w:eastAsia="Times New Roman" w:hAnsi="Segoe UI" w:cs="Segoe UI"/>
          <w:color w:val="000000"/>
          <w:sz w:val="20"/>
          <w:szCs w:val="20"/>
          <w:shd w:val="clear" w:color="auto" w:fill="FFFFFF"/>
          <w:lang w:eastAsia="en-GB"/>
        </w:rPr>
        <w:t xml:space="preserve">t think hourly patterns are better than summary values. </w:t>
      </w:r>
      <w:r w:rsidR="00003758">
        <w:rPr>
          <w:rFonts w:ascii="Segoe UI" w:eastAsia="Times New Roman" w:hAnsi="Segoe UI" w:cs="Segoe UI"/>
          <w:color w:val="000000"/>
          <w:sz w:val="20"/>
          <w:szCs w:val="20"/>
          <w:shd w:val="clear" w:color="auto" w:fill="FFFFFF"/>
          <w:lang w:eastAsia="en-GB"/>
        </w:rPr>
        <w:t xml:space="preserve">We </w:t>
      </w:r>
      <w:r w:rsidR="000A5AF1">
        <w:rPr>
          <w:rFonts w:ascii="Segoe UI" w:eastAsia="Times New Roman" w:hAnsi="Segoe UI" w:cs="Segoe UI"/>
          <w:color w:val="000000"/>
          <w:sz w:val="20"/>
          <w:szCs w:val="20"/>
          <w:shd w:val="clear" w:color="auto" w:fill="FFFFFF"/>
          <w:lang w:eastAsia="en-GB"/>
        </w:rPr>
        <w:t>believe</w:t>
      </w:r>
      <w:r w:rsidR="00003758">
        <w:rPr>
          <w:rFonts w:ascii="Segoe UI" w:eastAsia="Times New Roman" w:hAnsi="Segoe UI" w:cs="Segoe UI"/>
          <w:color w:val="000000"/>
          <w:sz w:val="20"/>
          <w:szCs w:val="20"/>
          <w:shd w:val="clear" w:color="auto" w:fill="FFFFFF"/>
          <w:lang w:eastAsia="en-GB"/>
        </w:rPr>
        <w:t xml:space="preserve"> </w:t>
      </w:r>
      <w:r w:rsidR="006D7BC3">
        <w:rPr>
          <w:rFonts w:ascii="Segoe UI" w:eastAsia="Times New Roman" w:hAnsi="Segoe UI" w:cs="Segoe UI"/>
          <w:color w:val="000000"/>
          <w:sz w:val="20"/>
          <w:szCs w:val="20"/>
          <w:shd w:val="clear" w:color="auto" w:fill="FFFFFF"/>
          <w:lang w:eastAsia="en-GB"/>
        </w:rPr>
        <w:t xml:space="preserve">hourly patterns </w:t>
      </w:r>
      <w:r w:rsidR="00E714E0">
        <w:rPr>
          <w:rFonts w:ascii="Segoe UI" w:eastAsia="Times New Roman" w:hAnsi="Segoe UI" w:cs="Segoe UI"/>
          <w:color w:val="000000"/>
          <w:sz w:val="20"/>
          <w:szCs w:val="20"/>
          <w:shd w:val="clear" w:color="auto" w:fill="FFFFFF"/>
          <w:lang w:eastAsia="en-GB"/>
        </w:rPr>
        <w:t xml:space="preserve">have the potential to </w:t>
      </w:r>
      <w:r w:rsidR="006D7BC3">
        <w:rPr>
          <w:rFonts w:ascii="Segoe UI" w:eastAsia="Times New Roman" w:hAnsi="Segoe UI" w:cs="Segoe UI"/>
          <w:color w:val="000000"/>
          <w:sz w:val="20"/>
          <w:szCs w:val="20"/>
          <w:shd w:val="clear" w:color="auto" w:fill="FFFFFF"/>
          <w:lang w:eastAsia="en-GB"/>
        </w:rPr>
        <w:t xml:space="preserve">complement the information provided by summary </w:t>
      </w:r>
      <w:r w:rsidR="00F571C4">
        <w:rPr>
          <w:rFonts w:ascii="Segoe UI" w:eastAsia="Times New Roman" w:hAnsi="Segoe UI" w:cs="Segoe UI"/>
          <w:color w:val="000000"/>
          <w:sz w:val="20"/>
          <w:szCs w:val="20"/>
          <w:shd w:val="clear" w:color="auto" w:fill="FFFFFF"/>
          <w:lang w:eastAsia="en-GB"/>
        </w:rPr>
        <w:t>values</w:t>
      </w:r>
      <w:r w:rsidR="00003758">
        <w:rPr>
          <w:rFonts w:ascii="Segoe UI" w:eastAsia="Times New Roman" w:hAnsi="Segoe UI" w:cs="Segoe UI"/>
          <w:color w:val="000000"/>
          <w:sz w:val="20"/>
          <w:szCs w:val="20"/>
          <w:shd w:val="clear" w:color="auto" w:fill="FFFFFF"/>
          <w:lang w:eastAsia="en-GB"/>
        </w:rPr>
        <w:t xml:space="preserve">. </w:t>
      </w:r>
      <w:r w:rsidR="001F633B">
        <w:rPr>
          <w:rFonts w:ascii="Segoe UI" w:eastAsia="Times New Roman" w:hAnsi="Segoe UI" w:cs="Segoe UI"/>
          <w:color w:val="000000"/>
          <w:sz w:val="20"/>
          <w:szCs w:val="20"/>
          <w:shd w:val="clear" w:color="auto" w:fill="FFFFFF"/>
          <w:lang w:eastAsia="en-GB"/>
        </w:rPr>
        <w:t>For instance, in our study patients in GOLD grade 4 spent more time in very light intensity and less time in moderate-to-vigorous intensity</w:t>
      </w:r>
      <w:r w:rsidR="005E03FA">
        <w:rPr>
          <w:rFonts w:ascii="Segoe UI" w:eastAsia="Times New Roman" w:hAnsi="Segoe UI" w:cs="Segoe UI"/>
          <w:color w:val="000000"/>
          <w:sz w:val="20"/>
          <w:szCs w:val="20"/>
          <w:shd w:val="clear" w:color="auto" w:fill="FFFFFF"/>
          <w:lang w:eastAsia="en-GB"/>
        </w:rPr>
        <w:t xml:space="preserve"> compared to patients in other GOLD grades</w:t>
      </w:r>
      <w:r w:rsidR="001F633B">
        <w:rPr>
          <w:rFonts w:ascii="Segoe UI" w:eastAsia="Times New Roman" w:hAnsi="Segoe UI" w:cs="Segoe UI"/>
          <w:color w:val="000000"/>
          <w:sz w:val="20"/>
          <w:szCs w:val="20"/>
          <w:shd w:val="clear" w:color="auto" w:fill="FFFFFF"/>
          <w:lang w:eastAsia="en-GB"/>
        </w:rPr>
        <w:t xml:space="preserve">. However, the influence of GOLD grades on hourly patterns was </w:t>
      </w:r>
      <w:r w:rsidR="000A5AF1">
        <w:rPr>
          <w:rFonts w:ascii="Segoe UI" w:eastAsia="Times New Roman" w:hAnsi="Segoe UI" w:cs="Segoe UI"/>
          <w:color w:val="000000"/>
          <w:sz w:val="20"/>
          <w:szCs w:val="20"/>
          <w:shd w:val="clear" w:color="auto" w:fill="FFFFFF"/>
          <w:lang w:eastAsia="en-GB"/>
        </w:rPr>
        <w:t>only little or none</w:t>
      </w:r>
      <w:r w:rsidR="001F633B">
        <w:rPr>
          <w:rFonts w:ascii="Segoe UI" w:eastAsia="Times New Roman" w:hAnsi="Segoe UI" w:cs="Segoe UI"/>
          <w:color w:val="000000"/>
          <w:sz w:val="20"/>
          <w:szCs w:val="20"/>
          <w:shd w:val="clear" w:color="auto" w:fill="FFFFFF"/>
          <w:lang w:eastAsia="en-GB"/>
        </w:rPr>
        <w:t xml:space="preserve"> (Fig. 2E and 2F). </w:t>
      </w:r>
      <w:r w:rsidR="000B326C">
        <w:rPr>
          <w:rFonts w:ascii="Segoe UI" w:eastAsia="Times New Roman" w:hAnsi="Segoe UI" w:cs="Segoe UI"/>
          <w:color w:val="000000"/>
          <w:sz w:val="20"/>
          <w:szCs w:val="20"/>
          <w:shd w:val="clear" w:color="auto" w:fill="FFFFFF"/>
          <w:lang w:eastAsia="en-GB"/>
        </w:rPr>
        <w:t xml:space="preserve">Our hypothesis was that different hourly patterns could be found </w:t>
      </w:r>
      <w:r w:rsidR="001F633B">
        <w:rPr>
          <w:rFonts w:ascii="Segoe UI" w:eastAsia="Times New Roman" w:hAnsi="Segoe UI" w:cs="Segoe UI"/>
          <w:color w:val="000000"/>
          <w:sz w:val="20"/>
          <w:szCs w:val="20"/>
          <w:shd w:val="clear" w:color="auto" w:fill="FFFFFF"/>
          <w:lang w:eastAsia="en-GB"/>
        </w:rPr>
        <w:t xml:space="preserve">in patients with </w:t>
      </w:r>
      <w:r w:rsidR="000B326C">
        <w:rPr>
          <w:rFonts w:ascii="Segoe UI" w:eastAsia="Times New Roman" w:hAnsi="Segoe UI" w:cs="Segoe UI"/>
          <w:color w:val="000000"/>
          <w:sz w:val="20"/>
          <w:szCs w:val="20"/>
          <w:shd w:val="clear" w:color="auto" w:fill="FFFFFF"/>
          <w:lang w:eastAsia="en-GB"/>
        </w:rPr>
        <w:t xml:space="preserve">different characteristics. </w:t>
      </w:r>
      <w:r w:rsidR="003778EA">
        <w:rPr>
          <w:rFonts w:ascii="Segoe UI" w:eastAsia="Times New Roman" w:hAnsi="Segoe UI" w:cs="Segoe UI"/>
          <w:color w:val="000000"/>
          <w:sz w:val="20"/>
          <w:szCs w:val="20"/>
          <w:shd w:val="clear" w:color="auto" w:fill="FFFFFF"/>
          <w:lang w:eastAsia="en-GB"/>
        </w:rPr>
        <w:t>Inde</w:t>
      </w:r>
      <w:r w:rsidR="001F633B">
        <w:rPr>
          <w:rFonts w:ascii="Segoe UI" w:eastAsia="Times New Roman" w:hAnsi="Segoe UI" w:cs="Segoe UI"/>
          <w:color w:val="000000"/>
          <w:sz w:val="20"/>
          <w:szCs w:val="20"/>
          <w:shd w:val="clear" w:color="auto" w:fill="FFFFFF"/>
          <w:lang w:eastAsia="en-GB"/>
        </w:rPr>
        <w:t xml:space="preserve">ed, </w:t>
      </w:r>
      <w:r w:rsidR="001F633B" w:rsidRPr="00230D44">
        <w:rPr>
          <w:rFonts w:ascii="Segoe UI" w:eastAsia="Times New Roman" w:hAnsi="Segoe UI" w:cs="Segoe UI"/>
          <w:color w:val="000000"/>
          <w:sz w:val="20"/>
          <w:szCs w:val="20"/>
          <w:shd w:val="clear" w:color="auto" w:fill="FFFFFF"/>
          <w:lang w:eastAsia="en-GB"/>
        </w:rPr>
        <w:t xml:space="preserve">age, BMI, </w:t>
      </w:r>
      <w:proofErr w:type="spellStart"/>
      <w:r w:rsidR="001F633B" w:rsidRPr="00230D44">
        <w:rPr>
          <w:rFonts w:ascii="Segoe UI" w:eastAsia="Times New Roman" w:hAnsi="Segoe UI" w:cs="Segoe UI"/>
          <w:color w:val="000000"/>
          <w:sz w:val="20"/>
          <w:szCs w:val="20"/>
          <w:shd w:val="clear" w:color="auto" w:fill="FFFFFF"/>
          <w:lang w:eastAsia="en-GB"/>
        </w:rPr>
        <w:t>mMRC</w:t>
      </w:r>
      <w:proofErr w:type="spellEnd"/>
      <w:r w:rsidR="001F633B" w:rsidRPr="00230D44">
        <w:rPr>
          <w:rFonts w:ascii="Segoe UI" w:eastAsia="Times New Roman" w:hAnsi="Segoe UI" w:cs="Segoe UI"/>
          <w:color w:val="000000"/>
          <w:sz w:val="20"/>
          <w:szCs w:val="20"/>
          <w:shd w:val="clear" w:color="auto" w:fill="FFFFFF"/>
          <w:lang w:eastAsia="en-GB"/>
        </w:rPr>
        <w:t xml:space="preserve"> dyspnoea grades, and ADO index scores </w:t>
      </w:r>
      <w:r w:rsidR="001F633B">
        <w:rPr>
          <w:rFonts w:ascii="Segoe UI" w:eastAsia="Times New Roman" w:hAnsi="Segoe UI" w:cs="Segoe UI"/>
          <w:color w:val="000000"/>
          <w:sz w:val="20"/>
          <w:szCs w:val="20"/>
          <w:shd w:val="clear" w:color="auto" w:fill="FFFFFF"/>
          <w:lang w:eastAsia="en-GB"/>
        </w:rPr>
        <w:t>seem</w:t>
      </w:r>
      <w:r w:rsidR="008F2215">
        <w:rPr>
          <w:rFonts w:ascii="Segoe UI" w:eastAsia="Times New Roman" w:hAnsi="Segoe UI" w:cs="Segoe UI"/>
          <w:color w:val="000000"/>
          <w:sz w:val="20"/>
          <w:szCs w:val="20"/>
          <w:shd w:val="clear" w:color="auto" w:fill="FFFFFF"/>
          <w:lang w:eastAsia="en-GB"/>
        </w:rPr>
        <w:t>ed</w:t>
      </w:r>
      <w:r w:rsidR="001F633B">
        <w:rPr>
          <w:rFonts w:ascii="Segoe UI" w:eastAsia="Times New Roman" w:hAnsi="Segoe UI" w:cs="Segoe UI"/>
          <w:color w:val="000000"/>
          <w:sz w:val="20"/>
          <w:szCs w:val="20"/>
          <w:shd w:val="clear" w:color="auto" w:fill="FFFFFF"/>
          <w:lang w:eastAsia="en-GB"/>
        </w:rPr>
        <w:t xml:space="preserve"> to have a </w:t>
      </w:r>
      <w:r w:rsidR="00046D12">
        <w:rPr>
          <w:rFonts w:ascii="Segoe UI" w:eastAsia="Times New Roman" w:hAnsi="Segoe UI" w:cs="Segoe UI"/>
          <w:color w:val="000000"/>
          <w:sz w:val="20"/>
          <w:szCs w:val="20"/>
          <w:shd w:val="clear" w:color="auto" w:fill="FFFFFF"/>
          <w:lang w:eastAsia="en-GB"/>
        </w:rPr>
        <w:t>significant</w:t>
      </w:r>
      <w:r w:rsidR="001F633B" w:rsidRPr="00230D44">
        <w:rPr>
          <w:rFonts w:ascii="Segoe UI" w:eastAsia="Times New Roman" w:hAnsi="Segoe UI" w:cs="Segoe UI"/>
          <w:color w:val="000000"/>
          <w:sz w:val="20"/>
          <w:szCs w:val="20"/>
          <w:shd w:val="clear" w:color="auto" w:fill="FFFFFF"/>
          <w:lang w:eastAsia="en-GB"/>
        </w:rPr>
        <w:t xml:space="preserve"> influence o</w:t>
      </w:r>
      <w:r w:rsidR="001F633B">
        <w:rPr>
          <w:rFonts w:ascii="Segoe UI" w:eastAsia="Times New Roman" w:hAnsi="Segoe UI" w:cs="Segoe UI"/>
          <w:color w:val="000000"/>
          <w:sz w:val="20"/>
          <w:szCs w:val="20"/>
          <w:shd w:val="clear" w:color="auto" w:fill="FFFFFF"/>
          <w:lang w:eastAsia="en-GB"/>
        </w:rPr>
        <w:t xml:space="preserve">n </w:t>
      </w:r>
      <w:r w:rsidR="000A5AF1">
        <w:rPr>
          <w:rFonts w:ascii="Segoe UI" w:eastAsia="Times New Roman" w:hAnsi="Segoe UI" w:cs="Segoe UI"/>
          <w:color w:val="000000"/>
          <w:sz w:val="20"/>
          <w:szCs w:val="20"/>
          <w:shd w:val="clear" w:color="auto" w:fill="FFFFFF"/>
          <w:lang w:eastAsia="en-GB"/>
        </w:rPr>
        <w:t>hourly patterns</w:t>
      </w:r>
      <w:r w:rsidR="001F633B">
        <w:rPr>
          <w:rFonts w:ascii="Segoe UI" w:eastAsia="Times New Roman" w:hAnsi="Segoe UI" w:cs="Segoe UI"/>
          <w:color w:val="000000"/>
          <w:sz w:val="20"/>
          <w:szCs w:val="20"/>
          <w:shd w:val="clear" w:color="auto" w:fill="FFFFFF"/>
          <w:lang w:eastAsia="en-GB"/>
        </w:rPr>
        <w:t xml:space="preserve"> </w:t>
      </w:r>
      <w:r w:rsidR="008F2215" w:rsidRPr="008F2215">
        <w:rPr>
          <w:rFonts w:ascii="Segoe UI" w:eastAsia="Times New Roman" w:hAnsi="Segoe UI" w:cs="Segoe UI"/>
          <w:color w:val="000000"/>
          <w:sz w:val="20"/>
          <w:szCs w:val="20"/>
          <w:shd w:val="clear" w:color="auto" w:fill="FFFFFF"/>
          <w:lang w:eastAsia="en-GB"/>
        </w:rPr>
        <w:t xml:space="preserve">as there was little or no overlap between the 95% confidence intervals of </w:t>
      </w:r>
      <w:r w:rsidR="003778EA">
        <w:rPr>
          <w:rFonts w:ascii="Segoe UI" w:eastAsia="Times New Roman" w:hAnsi="Segoe UI" w:cs="Segoe UI"/>
          <w:color w:val="000000"/>
          <w:sz w:val="20"/>
          <w:szCs w:val="20"/>
          <w:shd w:val="clear" w:color="auto" w:fill="FFFFFF"/>
          <w:lang w:eastAsia="en-GB"/>
        </w:rPr>
        <w:t xml:space="preserve">the </w:t>
      </w:r>
      <w:r w:rsidR="00530339">
        <w:rPr>
          <w:rFonts w:ascii="Segoe UI" w:eastAsia="Times New Roman" w:hAnsi="Segoe UI" w:cs="Segoe UI"/>
          <w:color w:val="000000"/>
          <w:sz w:val="20"/>
          <w:szCs w:val="20"/>
          <w:shd w:val="clear" w:color="auto" w:fill="FFFFFF"/>
          <w:lang w:eastAsia="en-GB"/>
        </w:rPr>
        <w:t>hourly pattern</w:t>
      </w:r>
      <w:r w:rsidR="008F2215" w:rsidRPr="008F2215">
        <w:rPr>
          <w:rFonts w:ascii="Segoe UI" w:eastAsia="Times New Roman" w:hAnsi="Segoe UI" w:cs="Segoe UI"/>
          <w:color w:val="000000"/>
          <w:sz w:val="20"/>
          <w:szCs w:val="20"/>
          <w:shd w:val="clear" w:color="auto" w:fill="FFFFFF"/>
          <w:lang w:eastAsia="en-GB"/>
        </w:rPr>
        <w:t>s</w:t>
      </w:r>
      <w:r w:rsidR="001F633B">
        <w:rPr>
          <w:rFonts w:ascii="Segoe UI" w:eastAsia="Times New Roman" w:hAnsi="Segoe UI" w:cs="Segoe UI"/>
          <w:color w:val="000000"/>
          <w:sz w:val="20"/>
          <w:szCs w:val="20"/>
          <w:shd w:val="clear" w:color="auto" w:fill="FFFFFF"/>
          <w:lang w:eastAsia="en-GB"/>
        </w:rPr>
        <w:t xml:space="preserve">. </w:t>
      </w:r>
      <w:r w:rsidR="00790878">
        <w:rPr>
          <w:rFonts w:ascii="Segoe UI" w:eastAsia="Times New Roman" w:hAnsi="Segoe UI" w:cs="Segoe UI"/>
          <w:color w:val="000000"/>
          <w:sz w:val="20"/>
          <w:szCs w:val="20"/>
          <w:shd w:val="clear" w:color="auto" w:fill="FFFFFF"/>
          <w:lang w:eastAsia="en-GB"/>
        </w:rPr>
        <w:t xml:space="preserve">Only a few studies have used hourly patterns in </w:t>
      </w:r>
      <w:r w:rsidR="00790878" w:rsidRPr="00153CB3">
        <w:rPr>
          <w:rFonts w:ascii="Segoe UI" w:eastAsia="Times New Roman" w:hAnsi="Segoe UI" w:cs="Segoe UI"/>
          <w:color w:val="000000"/>
          <w:sz w:val="20"/>
          <w:szCs w:val="20"/>
          <w:shd w:val="clear" w:color="auto" w:fill="FFFFFF"/>
          <w:lang w:eastAsia="en-GB"/>
        </w:rPr>
        <w:t xml:space="preserve">COPD. </w:t>
      </w:r>
      <w:r w:rsidR="00790878" w:rsidRPr="00A844FD">
        <w:rPr>
          <w:rFonts w:ascii="Segoe UI" w:eastAsia="Times New Roman" w:hAnsi="Segoe UI" w:cs="Segoe UI"/>
          <w:color w:val="000000"/>
          <w:sz w:val="20"/>
          <w:szCs w:val="20"/>
          <w:shd w:val="clear" w:color="auto" w:fill="FFFFFF"/>
          <w:lang w:eastAsia="en-GB"/>
        </w:rPr>
        <w:t>Hecht et al. (COPD. 2009;6:121-9)</w:t>
      </w:r>
      <w:r w:rsidR="00790878">
        <w:rPr>
          <w:rFonts w:ascii="Segoe UI" w:eastAsia="Times New Roman" w:hAnsi="Segoe UI" w:cs="Segoe UI"/>
          <w:color w:val="000000"/>
          <w:sz w:val="20"/>
          <w:szCs w:val="20"/>
          <w:shd w:val="clear" w:color="auto" w:fill="FFFFFF"/>
          <w:lang w:eastAsia="en-GB"/>
        </w:rPr>
        <w:t xml:space="preserve"> observed the highest a</w:t>
      </w:r>
      <w:r w:rsidR="00790878" w:rsidRPr="00A844FD">
        <w:rPr>
          <w:rFonts w:ascii="Segoe UI" w:eastAsia="Times New Roman" w:hAnsi="Segoe UI" w:cs="Segoe UI"/>
          <w:color w:val="000000"/>
          <w:sz w:val="20"/>
          <w:szCs w:val="20"/>
          <w:shd w:val="clear" w:color="auto" w:fill="FFFFFF"/>
          <w:lang w:eastAsia="en-GB"/>
        </w:rPr>
        <w:t>ctivity level during the late morning and early afternoon hours</w:t>
      </w:r>
      <w:r w:rsidR="00790878">
        <w:rPr>
          <w:rFonts w:ascii="Segoe UI" w:eastAsia="Times New Roman" w:hAnsi="Segoe UI" w:cs="Segoe UI"/>
          <w:color w:val="000000"/>
          <w:sz w:val="20"/>
          <w:szCs w:val="20"/>
          <w:shd w:val="clear" w:color="auto" w:fill="FFFFFF"/>
          <w:lang w:eastAsia="en-GB"/>
        </w:rPr>
        <w:t xml:space="preserve">, whilst </w:t>
      </w:r>
      <w:proofErr w:type="spellStart"/>
      <w:r w:rsidR="00790878">
        <w:rPr>
          <w:rFonts w:ascii="Segoe UI" w:eastAsia="Times New Roman" w:hAnsi="Segoe UI" w:cs="Segoe UI"/>
          <w:color w:val="000000"/>
          <w:sz w:val="20"/>
          <w:szCs w:val="20"/>
          <w:shd w:val="clear" w:color="auto" w:fill="FFFFFF"/>
          <w:lang w:eastAsia="en-GB"/>
        </w:rPr>
        <w:t>Tabak</w:t>
      </w:r>
      <w:proofErr w:type="spellEnd"/>
      <w:r w:rsidR="00790878" w:rsidRPr="00A844FD">
        <w:rPr>
          <w:rFonts w:ascii="Segoe UI" w:eastAsia="Times New Roman" w:hAnsi="Segoe UI" w:cs="Segoe UI"/>
          <w:color w:val="000000"/>
          <w:sz w:val="20"/>
          <w:szCs w:val="20"/>
          <w:shd w:val="clear" w:color="auto" w:fill="FFFFFF"/>
          <w:lang w:eastAsia="en-GB"/>
        </w:rPr>
        <w:t xml:space="preserve"> et al. (</w:t>
      </w:r>
      <w:proofErr w:type="spellStart"/>
      <w:r w:rsidR="00790878">
        <w:rPr>
          <w:rFonts w:ascii="Segoe UI" w:eastAsia="Times New Roman" w:hAnsi="Segoe UI" w:cs="Segoe UI"/>
          <w:color w:val="000000"/>
          <w:sz w:val="20"/>
          <w:szCs w:val="20"/>
          <w:shd w:val="clear" w:color="auto" w:fill="FFFFFF"/>
          <w:lang w:eastAsia="en-GB"/>
        </w:rPr>
        <w:t>Int</w:t>
      </w:r>
      <w:proofErr w:type="spellEnd"/>
      <w:r w:rsidR="00790878">
        <w:rPr>
          <w:rFonts w:ascii="Segoe UI" w:eastAsia="Times New Roman" w:hAnsi="Segoe UI" w:cs="Segoe UI"/>
          <w:color w:val="000000"/>
          <w:sz w:val="20"/>
          <w:szCs w:val="20"/>
          <w:shd w:val="clear" w:color="auto" w:fill="FFFFFF"/>
          <w:lang w:eastAsia="en-GB"/>
        </w:rPr>
        <w:t xml:space="preserve"> J </w:t>
      </w:r>
      <w:proofErr w:type="spellStart"/>
      <w:r w:rsidR="00790878">
        <w:rPr>
          <w:rFonts w:ascii="Segoe UI" w:eastAsia="Times New Roman" w:hAnsi="Segoe UI" w:cs="Segoe UI"/>
          <w:color w:val="000000"/>
          <w:sz w:val="20"/>
          <w:szCs w:val="20"/>
          <w:shd w:val="clear" w:color="auto" w:fill="FFFFFF"/>
          <w:lang w:eastAsia="en-GB"/>
        </w:rPr>
        <w:t>Telemed</w:t>
      </w:r>
      <w:proofErr w:type="spellEnd"/>
      <w:r w:rsidR="00790878">
        <w:rPr>
          <w:rFonts w:ascii="Segoe UI" w:eastAsia="Times New Roman" w:hAnsi="Segoe UI" w:cs="Segoe UI"/>
          <w:color w:val="000000"/>
          <w:sz w:val="20"/>
          <w:szCs w:val="20"/>
          <w:shd w:val="clear" w:color="auto" w:fill="FFFFFF"/>
          <w:lang w:eastAsia="en-GB"/>
        </w:rPr>
        <w:t xml:space="preserve"> Appl. 2012;</w:t>
      </w:r>
      <w:r w:rsidR="00790878" w:rsidRPr="00C533BC">
        <w:rPr>
          <w:rFonts w:ascii="Segoe UI" w:eastAsia="Times New Roman" w:hAnsi="Segoe UI" w:cs="Segoe UI"/>
          <w:color w:val="000000"/>
          <w:sz w:val="20"/>
          <w:szCs w:val="20"/>
          <w:shd w:val="clear" w:color="auto" w:fill="FFFFFF"/>
          <w:lang w:eastAsia="en-GB"/>
        </w:rPr>
        <w:t>2012:438736</w:t>
      </w:r>
      <w:r w:rsidR="00790878" w:rsidRPr="00A844FD">
        <w:rPr>
          <w:rFonts w:ascii="Segoe UI" w:eastAsia="Times New Roman" w:hAnsi="Segoe UI" w:cs="Segoe UI"/>
          <w:color w:val="000000"/>
          <w:sz w:val="20"/>
          <w:szCs w:val="20"/>
          <w:shd w:val="clear" w:color="auto" w:fill="FFFFFF"/>
          <w:lang w:eastAsia="en-GB"/>
        </w:rPr>
        <w:t>)</w:t>
      </w:r>
      <w:r w:rsidR="00790878">
        <w:rPr>
          <w:rFonts w:ascii="Segoe UI" w:eastAsia="Times New Roman" w:hAnsi="Segoe UI" w:cs="Segoe UI"/>
          <w:color w:val="000000"/>
          <w:sz w:val="20"/>
          <w:szCs w:val="20"/>
          <w:shd w:val="clear" w:color="auto" w:fill="FFFFFF"/>
          <w:lang w:eastAsia="en-GB"/>
        </w:rPr>
        <w:t xml:space="preserve"> observed </w:t>
      </w:r>
      <w:r w:rsidR="00790878" w:rsidRPr="00F843BD">
        <w:rPr>
          <w:rFonts w:ascii="Segoe UI" w:eastAsia="Times New Roman" w:hAnsi="Segoe UI" w:cs="Segoe UI"/>
          <w:color w:val="000000"/>
          <w:sz w:val="20"/>
          <w:szCs w:val="20"/>
          <w:shd w:val="clear" w:color="auto" w:fill="FFFFFF"/>
          <w:lang w:eastAsia="en-GB"/>
        </w:rPr>
        <w:t xml:space="preserve">a </w:t>
      </w:r>
      <w:r w:rsidR="00790878">
        <w:rPr>
          <w:rFonts w:ascii="Segoe UI" w:eastAsia="Times New Roman" w:hAnsi="Segoe UI" w:cs="Segoe UI"/>
          <w:color w:val="000000"/>
          <w:sz w:val="20"/>
          <w:szCs w:val="20"/>
          <w:shd w:val="clear" w:color="auto" w:fill="FFFFFF"/>
          <w:lang w:eastAsia="en-GB"/>
        </w:rPr>
        <w:t xml:space="preserve">similar pattern of a </w:t>
      </w:r>
      <w:r w:rsidR="00E466CD">
        <w:rPr>
          <w:rFonts w:ascii="Segoe UI" w:eastAsia="Times New Roman" w:hAnsi="Segoe UI" w:cs="Segoe UI"/>
          <w:color w:val="000000"/>
          <w:sz w:val="20"/>
          <w:szCs w:val="20"/>
          <w:shd w:val="clear" w:color="auto" w:fill="FFFFFF"/>
          <w:lang w:eastAsia="en-GB"/>
        </w:rPr>
        <w:t xml:space="preserve">dip of lower activity in the </w:t>
      </w:r>
      <w:r w:rsidR="00790878" w:rsidRPr="00F843BD">
        <w:rPr>
          <w:rFonts w:ascii="Segoe UI" w:eastAsia="Times New Roman" w:hAnsi="Segoe UI" w:cs="Segoe UI"/>
          <w:color w:val="000000"/>
          <w:sz w:val="20"/>
          <w:szCs w:val="20"/>
          <w:shd w:val="clear" w:color="auto" w:fill="FFFFFF"/>
          <w:lang w:eastAsia="en-GB"/>
        </w:rPr>
        <w:t>daily activity pattern in the early afternoon</w:t>
      </w:r>
      <w:r w:rsidR="00790878">
        <w:rPr>
          <w:rFonts w:ascii="Segoe UI" w:eastAsia="Times New Roman" w:hAnsi="Segoe UI" w:cs="Segoe UI"/>
          <w:color w:val="000000"/>
          <w:sz w:val="20"/>
          <w:szCs w:val="20"/>
          <w:shd w:val="clear" w:color="auto" w:fill="FFFFFF"/>
          <w:lang w:eastAsia="en-GB"/>
        </w:rPr>
        <w:t xml:space="preserve"> in both employed and unemployed COPD patients</w:t>
      </w:r>
      <w:r w:rsidR="00790878" w:rsidRPr="00F843BD">
        <w:rPr>
          <w:rFonts w:ascii="Segoe UI" w:eastAsia="Times New Roman" w:hAnsi="Segoe UI" w:cs="Segoe UI"/>
          <w:color w:val="000000"/>
          <w:sz w:val="20"/>
          <w:szCs w:val="20"/>
          <w:shd w:val="clear" w:color="auto" w:fill="FFFFFF"/>
          <w:lang w:eastAsia="en-GB"/>
        </w:rPr>
        <w:t xml:space="preserve">. </w:t>
      </w:r>
      <w:r w:rsidR="00744F80">
        <w:rPr>
          <w:rFonts w:ascii="Segoe UI" w:eastAsia="Times New Roman" w:hAnsi="Segoe UI" w:cs="Segoe UI"/>
          <w:color w:val="000000"/>
          <w:sz w:val="20"/>
          <w:szCs w:val="20"/>
          <w:shd w:val="clear" w:color="auto" w:fill="FFFFFF"/>
          <w:lang w:eastAsia="en-GB"/>
        </w:rPr>
        <w:t>These pieces of information were added to the discussion (</w:t>
      </w:r>
      <w:r w:rsidR="00744F80" w:rsidRPr="000A5AF1">
        <w:rPr>
          <w:rFonts w:ascii="Segoe UI" w:eastAsia="Times New Roman" w:hAnsi="Segoe UI" w:cs="Segoe UI"/>
          <w:color w:val="000000"/>
          <w:sz w:val="20"/>
          <w:szCs w:val="20"/>
          <w:highlight w:val="yellow"/>
          <w:shd w:val="clear" w:color="auto" w:fill="FFFFFF"/>
          <w:lang w:eastAsia="en-GB"/>
        </w:rPr>
        <w:t>page 2</w:t>
      </w:r>
      <w:r w:rsidR="000C3605">
        <w:rPr>
          <w:rFonts w:ascii="Segoe UI" w:eastAsia="Times New Roman" w:hAnsi="Segoe UI" w:cs="Segoe UI"/>
          <w:color w:val="000000"/>
          <w:sz w:val="20"/>
          <w:szCs w:val="20"/>
          <w:highlight w:val="yellow"/>
          <w:shd w:val="clear" w:color="auto" w:fill="FFFFFF"/>
          <w:lang w:eastAsia="en-GB"/>
        </w:rPr>
        <w:t>4</w:t>
      </w:r>
      <w:r w:rsidR="00744F80" w:rsidRPr="000A5AF1">
        <w:rPr>
          <w:rFonts w:ascii="Segoe UI" w:eastAsia="Times New Roman" w:hAnsi="Segoe UI" w:cs="Segoe UI"/>
          <w:color w:val="000000"/>
          <w:sz w:val="20"/>
          <w:szCs w:val="20"/>
          <w:highlight w:val="yellow"/>
          <w:shd w:val="clear" w:color="auto" w:fill="FFFFFF"/>
          <w:lang w:eastAsia="en-GB"/>
        </w:rPr>
        <w:t>, lines 3</w:t>
      </w:r>
      <w:r w:rsidR="00046D12">
        <w:rPr>
          <w:rFonts w:ascii="Segoe UI" w:eastAsia="Times New Roman" w:hAnsi="Segoe UI" w:cs="Segoe UI"/>
          <w:color w:val="000000"/>
          <w:sz w:val="20"/>
          <w:szCs w:val="20"/>
          <w:highlight w:val="yellow"/>
          <w:shd w:val="clear" w:color="auto" w:fill="FFFFFF"/>
          <w:lang w:eastAsia="en-GB"/>
        </w:rPr>
        <w:t>86-394</w:t>
      </w:r>
      <w:r w:rsidR="00744F80">
        <w:rPr>
          <w:rFonts w:ascii="Segoe UI" w:eastAsia="Times New Roman" w:hAnsi="Segoe UI" w:cs="Segoe UI"/>
          <w:color w:val="000000"/>
          <w:sz w:val="20"/>
          <w:szCs w:val="20"/>
          <w:shd w:val="clear" w:color="auto" w:fill="FFFFFF"/>
          <w:lang w:eastAsia="en-GB"/>
        </w:rPr>
        <w:t xml:space="preserve">). </w:t>
      </w:r>
      <w:r w:rsidR="004801A0">
        <w:rPr>
          <w:rFonts w:ascii="Segoe UI" w:eastAsia="Times New Roman" w:hAnsi="Segoe UI" w:cs="Segoe UI"/>
          <w:color w:val="000000"/>
          <w:sz w:val="20"/>
          <w:szCs w:val="20"/>
          <w:shd w:val="clear" w:color="auto" w:fill="FFFFFF"/>
          <w:lang w:eastAsia="en-GB"/>
        </w:rPr>
        <w:t>H</w:t>
      </w:r>
      <w:r w:rsidR="00931AE7" w:rsidRPr="00153CB3">
        <w:rPr>
          <w:rFonts w:ascii="Segoe UI" w:eastAsia="Times New Roman" w:hAnsi="Segoe UI" w:cs="Segoe UI"/>
          <w:color w:val="000000"/>
          <w:sz w:val="20"/>
          <w:szCs w:val="20"/>
          <w:shd w:val="clear" w:color="auto" w:fill="FFFFFF"/>
          <w:lang w:eastAsia="en-GB"/>
        </w:rPr>
        <w:t xml:space="preserve">ourly patterns have been shown to provide useful information in </w:t>
      </w:r>
      <w:r w:rsidR="00790878">
        <w:rPr>
          <w:rFonts w:ascii="Segoe UI" w:eastAsia="Times New Roman" w:hAnsi="Segoe UI" w:cs="Segoe UI"/>
          <w:color w:val="000000"/>
          <w:sz w:val="20"/>
          <w:szCs w:val="20"/>
          <w:shd w:val="clear" w:color="auto" w:fill="FFFFFF"/>
          <w:lang w:eastAsia="en-GB"/>
        </w:rPr>
        <w:t>other</w:t>
      </w:r>
      <w:r w:rsidR="00931AE7" w:rsidRPr="00153CB3">
        <w:rPr>
          <w:rFonts w:ascii="Segoe UI" w:eastAsia="Times New Roman" w:hAnsi="Segoe UI" w:cs="Segoe UI"/>
          <w:color w:val="000000"/>
          <w:sz w:val="20"/>
          <w:szCs w:val="20"/>
          <w:shd w:val="clear" w:color="auto" w:fill="FFFFFF"/>
          <w:lang w:eastAsia="en-GB"/>
        </w:rPr>
        <w:t xml:space="preserve"> populations</w:t>
      </w:r>
      <w:r w:rsidR="00790878">
        <w:rPr>
          <w:rFonts w:ascii="Segoe UI" w:eastAsia="Times New Roman" w:hAnsi="Segoe UI" w:cs="Segoe UI"/>
          <w:color w:val="000000"/>
          <w:sz w:val="20"/>
          <w:szCs w:val="20"/>
          <w:shd w:val="clear" w:color="auto" w:fill="FFFFFF"/>
          <w:lang w:eastAsia="en-GB"/>
        </w:rPr>
        <w:t xml:space="preserve"> as well</w:t>
      </w:r>
      <w:r w:rsidR="00931AE7" w:rsidRPr="00153CB3">
        <w:rPr>
          <w:rFonts w:ascii="Segoe UI" w:eastAsia="Times New Roman" w:hAnsi="Segoe UI" w:cs="Segoe UI"/>
          <w:color w:val="000000"/>
          <w:sz w:val="20"/>
          <w:szCs w:val="20"/>
          <w:shd w:val="clear" w:color="auto" w:fill="FFFFFF"/>
          <w:lang w:eastAsia="en-GB"/>
        </w:rPr>
        <w:t>. In patients with Parkinson’s disease Rochester et al. (</w:t>
      </w:r>
      <w:proofErr w:type="spellStart"/>
      <w:r w:rsidR="00931AE7" w:rsidRPr="00153CB3">
        <w:rPr>
          <w:rFonts w:ascii="Segoe UI" w:eastAsia="Times New Roman" w:hAnsi="Segoe UI" w:cs="Segoe UI"/>
          <w:color w:val="000000"/>
          <w:sz w:val="20"/>
          <w:szCs w:val="20"/>
          <w:shd w:val="clear" w:color="auto" w:fill="FFFFFF"/>
          <w:lang w:eastAsia="en-GB"/>
        </w:rPr>
        <w:t>Disabil</w:t>
      </w:r>
      <w:proofErr w:type="spellEnd"/>
      <w:r w:rsidR="00931AE7" w:rsidRPr="00153CB3">
        <w:rPr>
          <w:rFonts w:ascii="Segoe UI" w:eastAsia="Times New Roman" w:hAnsi="Segoe UI" w:cs="Segoe UI"/>
          <w:color w:val="000000"/>
          <w:sz w:val="20"/>
          <w:szCs w:val="20"/>
          <w:shd w:val="clear" w:color="auto" w:fill="FFFFFF"/>
          <w:lang w:eastAsia="en-GB"/>
        </w:rPr>
        <w:t xml:space="preserve"> </w:t>
      </w:r>
      <w:proofErr w:type="spellStart"/>
      <w:r w:rsidR="00931AE7" w:rsidRPr="00153CB3">
        <w:rPr>
          <w:rFonts w:ascii="Segoe UI" w:eastAsia="Times New Roman" w:hAnsi="Segoe UI" w:cs="Segoe UI"/>
          <w:color w:val="000000"/>
          <w:sz w:val="20"/>
          <w:szCs w:val="20"/>
          <w:shd w:val="clear" w:color="auto" w:fill="FFFFFF"/>
          <w:lang w:eastAsia="en-GB"/>
        </w:rPr>
        <w:t>Rehabil</w:t>
      </w:r>
      <w:proofErr w:type="spellEnd"/>
      <w:r w:rsidR="00931AE7" w:rsidRPr="00153CB3">
        <w:rPr>
          <w:rFonts w:ascii="Segoe UI" w:eastAsia="Times New Roman" w:hAnsi="Segoe UI" w:cs="Segoe UI"/>
          <w:color w:val="000000"/>
          <w:sz w:val="20"/>
          <w:szCs w:val="20"/>
          <w:shd w:val="clear" w:color="auto" w:fill="FFFFFF"/>
          <w:lang w:eastAsia="en-GB"/>
        </w:rPr>
        <w:t>. 2006</w:t>
      </w:r>
      <w:proofErr w:type="gramStart"/>
      <w:r w:rsidR="00931AE7" w:rsidRPr="00153CB3">
        <w:rPr>
          <w:rFonts w:ascii="Segoe UI" w:eastAsia="Times New Roman" w:hAnsi="Segoe UI" w:cs="Segoe UI"/>
          <w:color w:val="000000"/>
          <w:sz w:val="20"/>
          <w:szCs w:val="20"/>
          <w:shd w:val="clear" w:color="auto" w:fill="FFFFFF"/>
          <w:lang w:eastAsia="en-GB"/>
        </w:rPr>
        <w:t>;28:1365</w:t>
      </w:r>
      <w:proofErr w:type="gramEnd"/>
      <w:r w:rsidR="00931AE7" w:rsidRPr="00153CB3">
        <w:rPr>
          <w:rFonts w:ascii="Segoe UI" w:eastAsia="Times New Roman" w:hAnsi="Segoe UI" w:cs="Segoe UI"/>
          <w:color w:val="000000"/>
          <w:sz w:val="20"/>
          <w:szCs w:val="20"/>
          <w:shd w:val="clear" w:color="auto" w:fill="FFFFFF"/>
          <w:lang w:eastAsia="en-GB"/>
        </w:rPr>
        <w:t xml:space="preserve">-71) observed a delayed morning start and reduced peak of activity compared to controls. </w:t>
      </w:r>
      <w:r w:rsidR="00F15626">
        <w:rPr>
          <w:rFonts w:ascii="Segoe UI" w:eastAsia="Times New Roman" w:hAnsi="Segoe UI" w:cs="Segoe UI"/>
          <w:color w:val="000000"/>
          <w:sz w:val="20"/>
          <w:szCs w:val="20"/>
          <w:shd w:val="clear" w:color="auto" w:fill="FFFFFF"/>
          <w:lang w:eastAsia="en-GB"/>
        </w:rPr>
        <w:t xml:space="preserve">In the study by </w:t>
      </w:r>
      <w:proofErr w:type="spellStart"/>
      <w:r w:rsidR="00153CB3" w:rsidRPr="00153CB3">
        <w:rPr>
          <w:rFonts w:ascii="Segoe UI" w:eastAsia="Times New Roman" w:hAnsi="Segoe UI" w:cs="Segoe UI"/>
          <w:color w:val="000000"/>
          <w:sz w:val="20"/>
          <w:szCs w:val="20"/>
          <w:shd w:val="clear" w:color="auto" w:fill="FFFFFF"/>
          <w:lang w:eastAsia="en-GB"/>
        </w:rPr>
        <w:t>Evering</w:t>
      </w:r>
      <w:proofErr w:type="spellEnd"/>
      <w:r w:rsidR="00153CB3" w:rsidRPr="00153CB3">
        <w:rPr>
          <w:rFonts w:ascii="Segoe UI" w:eastAsia="Times New Roman" w:hAnsi="Segoe UI" w:cs="Segoe UI"/>
          <w:color w:val="000000"/>
          <w:sz w:val="20"/>
          <w:szCs w:val="20"/>
          <w:shd w:val="clear" w:color="auto" w:fill="FFFFFF"/>
          <w:lang w:eastAsia="en-GB"/>
        </w:rPr>
        <w:t xml:space="preserve"> et al. (J </w:t>
      </w:r>
      <w:proofErr w:type="spellStart"/>
      <w:r w:rsidR="00153CB3" w:rsidRPr="00153CB3">
        <w:rPr>
          <w:rFonts w:ascii="Segoe UI" w:eastAsia="Times New Roman" w:hAnsi="Segoe UI" w:cs="Segoe UI"/>
          <w:color w:val="000000"/>
          <w:sz w:val="20"/>
          <w:szCs w:val="20"/>
          <w:shd w:val="clear" w:color="auto" w:fill="FFFFFF"/>
          <w:lang w:eastAsia="en-GB"/>
        </w:rPr>
        <w:t>Psychosom</w:t>
      </w:r>
      <w:proofErr w:type="spellEnd"/>
      <w:r w:rsidR="00153CB3" w:rsidRPr="00153CB3">
        <w:rPr>
          <w:rFonts w:ascii="Segoe UI" w:eastAsia="Times New Roman" w:hAnsi="Segoe UI" w:cs="Segoe UI"/>
          <w:color w:val="000000"/>
          <w:sz w:val="20"/>
          <w:szCs w:val="20"/>
          <w:shd w:val="clear" w:color="auto" w:fill="FFFFFF"/>
          <w:lang w:eastAsia="en-GB"/>
        </w:rPr>
        <w:t xml:space="preserve"> Res. 2011</w:t>
      </w:r>
      <w:proofErr w:type="gramStart"/>
      <w:r w:rsidR="00153CB3" w:rsidRPr="00153CB3">
        <w:rPr>
          <w:rFonts w:ascii="Segoe UI" w:eastAsia="Times New Roman" w:hAnsi="Segoe UI" w:cs="Segoe UI"/>
          <w:color w:val="000000"/>
          <w:sz w:val="20"/>
          <w:szCs w:val="20"/>
          <w:shd w:val="clear" w:color="auto" w:fill="FFFFFF"/>
          <w:lang w:eastAsia="en-GB"/>
        </w:rPr>
        <w:t>;71:129</w:t>
      </w:r>
      <w:proofErr w:type="gramEnd"/>
      <w:r w:rsidR="00153CB3" w:rsidRPr="00153CB3">
        <w:rPr>
          <w:rFonts w:ascii="Segoe UI" w:eastAsia="Times New Roman" w:hAnsi="Segoe UI" w:cs="Segoe UI"/>
          <w:color w:val="000000"/>
          <w:sz w:val="20"/>
          <w:szCs w:val="20"/>
          <w:shd w:val="clear" w:color="auto" w:fill="FFFFFF"/>
          <w:lang w:eastAsia="en-GB"/>
        </w:rPr>
        <w:t xml:space="preserve">-35) </w:t>
      </w:r>
      <w:r w:rsidR="00931AE7" w:rsidRPr="00153CB3">
        <w:rPr>
          <w:rFonts w:ascii="Segoe UI" w:eastAsia="Times New Roman" w:hAnsi="Segoe UI" w:cs="Segoe UI"/>
          <w:color w:val="000000"/>
          <w:sz w:val="20"/>
          <w:szCs w:val="20"/>
          <w:shd w:val="clear" w:color="auto" w:fill="FFFFFF"/>
          <w:lang w:eastAsia="en-GB"/>
        </w:rPr>
        <w:t xml:space="preserve">patients </w:t>
      </w:r>
      <w:r w:rsidR="00153CB3" w:rsidRPr="00153CB3">
        <w:rPr>
          <w:rFonts w:ascii="Segoe UI" w:eastAsia="Times New Roman" w:hAnsi="Segoe UI" w:cs="Segoe UI"/>
          <w:color w:val="000000"/>
          <w:sz w:val="20"/>
          <w:szCs w:val="20"/>
          <w:shd w:val="clear" w:color="auto" w:fill="FFFFFF"/>
          <w:lang w:eastAsia="en-GB"/>
        </w:rPr>
        <w:t xml:space="preserve">with chronic fatigue syndrome were significantly less physically active in the afternoon and </w:t>
      </w:r>
      <w:r w:rsidR="00153CB3" w:rsidRPr="00153CB3">
        <w:rPr>
          <w:rFonts w:ascii="Segoe UI" w:eastAsia="Times New Roman" w:hAnsi="Segoe UI" w:cs="Segoe UI"/>
          <w:color w:val="000000"/>
          <w:sz w:val="20"/>
          <w:szCs w:val="20"/>
          <w:shd w:val="clear" w:color="auto" w:fill="FFFFFF"/>
          <w:lang w:eastAsia="en-GB"/>
        </w:rPr>
        <w:lastRenderedPageBreak/>
        <w:t xml:space="preserve">evening compared to controls. </w:t>
      </w:r>
      <w:r w:rsidR="00F511AE">
        <w:rPr>
          <w:rFonts w:ascii="Segoe UI" w:eastAsia="Times New Roman" w:hAnsi="Segoe UI" w:cs="Segoe UI"/>
          <w:color w:val="000000"/>
          <w:sz w:val="20"/>
          <w:szCs w:val="20"/>
          <w:shd w:val="clear" w:color="auto" w:fill="FFFFFF"/>
          <w:lang w:eastAsia="en-GB"/>
        </w:rPr>
        <w:t xml:space="preserve">In order to highlight the importance of </w:t>
      </w:r>
      <w:r w:rsidR="000A5AF1">
        <w:rPr>
          <w:rFonts w:ascii="Segoe UI" w:eastAsia="Times New Roman" w:hAnsi="Segoe UI" w:cs="Segoe UI"/>
          <w:color w:val="000000"/>
          <w:sz w:val="20"/>
          <w:szCs w:val="20"/>
          <w:shd w:val="clear" w:color="auto" w:fill="FFFFFF"/>
          <w:lang w:eastAsia="en-GB"/>
        </w:rPr>
        <w:t xml:space="preserve">investigating </w:t>
      </w:r>
      <w:r w:rsidR="00F511AE">
        <w:rPr>
          <w:rFonts w:ascii="Segoe UI" w:eastAsia="Times New Roman" w:hAnsi="Segoe UI" w:cs="Segoe UI"/>
          <w:color w:val="000000"/>
          <w:sz w:val="20"/>
          <w:szCs w:val="20"/>
          <w:shd w:val="clear" w:color="auto" w:fill="FFFFFF"/>
          <w:lang w:eastAsia="en-GB"/>
        </w:rPr>
        <w:t xml:space="preserve">hourly patterns, </w:t>
      </w:r>
      <w:r w:rsidR="0048112D">
        <w:rPr>
          <w:rFonts w:ascii="Segoe UI" w:eastAsia="Times New Roman" w:hAnsi="Segoe UI" w:cs="Segoe UI"/>
          <w:color w:val="000000"/>
          <w:sz w:val="20"/>
          <w:szCs w:val="20"/>
          <w:shd w:val="clear" w:color="auto" w:fill="FFFFFF"/>
          <w:lang w:eastAsia="en-GB"/>
        </w:rPr>
        <w:t>we also added</w:t>
      </w:r>
      <w:r w:rsidR="00310EB7">
        <w:rPr>
          <w:rFonts w:ascii="Segoe UI" w:eastAsia="Times New Roman" w:hAnsi="Segoe UI" w:cs="Segoe UI"/>
          <w:color w:val="000000"/>
          <w:sz w:val="20"/>
          <w:szCs w:val="20"/>
          <w:shd w:val="clear" w:color="auto" w:fill="FFFFFF"/>
          <w:lang w:eastAsia="en-GB"/>
        </w:rPr>
        <w:t xml:space="preserve"> these p</w:t>
      </w:r>
      <w:r w:rsidR="00025966">
        <w:rPr>
          <w:rFonts w:ascii="Segoe UI" w:eastAsia="Times New Roman" w:hAnsi="Segoe UI" w:cs="Segoe UI"/>
          <w:color w:val="000000"/>
          <w:sz w:val="20"/>
          <w:szCs w:val="20"/>
          <w:shd w:val="clear" w:color="auto" w:fill="FFFFFF"/>
          <w:lang w:eastAsia="en-GB"/>
        </w:rPr>
        <w:t xml:space="preserve">ieces of information to the </w:t>
      </w:r>
      <w:r w:rsidR="00ED43BB">
        <w:rPr>
          <w:rFonts w:ascii="Segoe UI" w:eastAsia="Times New Roman" w:hAnsi="Segoe UI" w:cs="Segoe UI"/>
          <w:color w:val="000000"/>
          <w:sz w:val="20"/>
          <w:szCs w:val="20"/>
          <w:shd w:val="clear" w:color="auto" w:fill="FFFFFF"/>
          <w:lang w:eastAsia="en-GB"/>
        </w:rPr>
        <w:t>introduction</w:t>
      </w:r>
      <w:r w:rsidR="00025966">
        <w:rPr>
          <w:rFonts w:ascii="Segoe UI" w:eastAsia="Times New Roman" w:hAnsi="Segoe UI" w:cs="Segoe UI"/>
          <w:color w:val="000000"/>
          <w:sz w:val="20"/>
          <w:szCs w:val="20"/>
          <w:shd w:val="clear" w:color="auto" w:fill="FFFFFF"/>
          <w:lang w:eastAsia="en-GB"/>
        </w:rPr>
        <w:t xml:space="preserve"> (</w:t>
      </w:r>
      <w:r w:rsidR="00025966" w:rsidRPr="000A5AF1">
        <w:rPr>
          <w:rFonts w:ascii="Segoe UI" w:eastAsia="Times New Roman" w:hAnsi="Segoe UI" w:cs="Segoe UI"/>
          <w:color w:val="000000"/>
          <w:sz w:val="20"/>
          <w:szCs w:val="20"/>
          <w:highlight w:val="yellow"/>
          <w:shd w:val="clear" w:color="auto" w:fill="FFFFFF"/>
          <w:lang w:eastAsia="en-GB"/>
        </w:rPr>
        <w:t>page</w:t>
      </w:r>
      <w:r w:rsidR="00310EB7">
        <w:rPr>
          <w:rFonts w:ascii="Segoe UI" w:eastAsia="Times New Roman" w:hAnsi="Segoe UI" w:cs="Segoe UI"/>
          <w:color w:val="000000"/>
          <w:sz w:val="20"/>
          <w:szCs w:val="20"/>
          <w:highlight w:val="yellow"/>
          <w:shd w:val="clear" w:color="auto" w:fill="FFFFFF"/>
          <w:lang w:eastAsia="en-GB"/>
        </w:rPr>
        <w:t xml:space="preserve"> 7</w:t>
      </w:r>
      <w:r w:rsidR="00025966" w:rsidRPr="000A5AF1">
        <w:rPr>
          <w:rFonts w:ascii="Segoe UI" w:eastAsia="Times New Roman" w:hAnsi="Segoe UI" w:cs="Segoe UI"/>
          <w:color w:val="000000"/>
          <w:sz w:val="20"/>
          <w:szCs w:val="20"/>
          <w:highlight w:val="yellow"/>
          <w:shd w:val="clear" w:color="auto" w:fill="FFFFFF"/>
          <w:lang w:eastAsia="en-GB"/>
        </w:rPr>
        <w:t xml:space="preserve">, lines </w:t>
      </w:r>
      <w:r w:rsidR="00046D12">
        <w:rPr>
          <w:rFonts w:ascii="Segoe UI" w:eastAsia="Times New Roman" w:hAnsi="Segoe UI" w:cs="Segoe UI"/>
          <w:color w:val="000000"/>
          <w:sz w:val="20"/>
          <w:szCs w:val="20"/>
          <w:highlight w:val="yellow"/>
          <w:shd w:val="clear" w:color="auto" w:fill="FFFFFF"/>
          <w:lang w:eastAsia="en-GB"/>
        </w:rPr>
        <w:t>127</w:t>
      </w:r>
      <w:r w:rsidR="00310EB7">
        <w:rPr>
          <w:rFonts w:ascii="Segoe UI" w:eastAsia="Times New Roman" w:hAnsi="Segoe UI" w:cs="Segoe UI"/>
          <w:color w:val="000000"/>
          <w:sz w:val="20"/>
          <w:szCs w:val="20"/>
          <w:highlight w:val="yellow"/>
          <w:shd w:val="clear" w:color="auto" w:fill="FFFFFF"/>
          <w:lang w:eastAsia="en-GB"/>
        </w:rPr>
        <w:t>-13</w:t>
      </w:r>
      <w:r w:rsidR="00046D12">
        <w:rPr>
          <w:rFonts w:ascii="Segoe UI" w:eastAsia="Times New Roman" w:hAnsi="Segoe UI" w:cs="Segoe UI"/>
          <w:color w:val="000000"/>
          <w:sz w:val="20"/>
          <w:szCs w:val="20"/>
          <w:highlight w:val="yellow"/>
          <w:shd w:val="clear" w:color="auto" w:fill="FFFFFF"/>
          <w:lang w:eastAsia="en-GB"/>
        </w:rPr>
        <w:t>0</w:t>
      </w:r>
      <w:r w:rsidR="00025966">
        <w:rPr>
          <w:rFonts w:ascii="Segoe UI" w:eastAsia="Times New Roman" w:hAnsi="Segoe UI" w:cs="Segoe UI"/>
          <w:color w:val="000000"/>
          <w:sz w:val="20"/>
          <w:szCs w:val="20"/>
          <w:shd w:val="clear" w:color="auto" w:fill="FFFFFF"/>
          <w:lang w:eastAsia="en-GB"/>
        </w:rPr>
        <w:t>).</w:t>
      </w:r>
    </w:p>
    <w:p w14:paraId="7D485164" w14:textId="03BD6B9B" w:rsidR="009C56EE"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7) </w:t>
      </w:r>
      <w:r w:rsidRPr="000816A1">
        <w:rPr>
          <w:rFonts w:ascii="Segoe UI" w:eastAsia="Times New Roman" w:hAnsi="Segoe UI" w:cs="Segoe UI"/>
          <w:color w:val="000000"/>
          <w:sz w:val="20"/>
          <w:szCs w:val="20"/>
          <w:shd w:val="clear" w:color="auto" w:fill="FFFFFF"/>
          <w:lang w:eastAsia="en-GB"/>
        </w:rPr>
        <w:t>Reference 17 should be replaced or supplemented by the recent ERJ paper looking at the association between low-intensity PA and risk of</w:t>
      </w:r>
      <w:r w:rsidRPr="00FD06DD">
        <w:rPr>
          <w:rFonts w:ascii="Segoe UI" w:eastAsia="Times New Roman" w:hAnsi="Segoe UI" w:cs="Segoe UI"/>
          <w:color w:val="000000"/>
          <w:sz w:val="20"/>
          <w:szCs w:val="20"/>
          <w:shd w:val="clear" w:color="auto" w:fill="FFFFFF"/>
          <w:lang w:eastAsia="en-GB"/>
        </w:rPr>
        <w:t xml:space="preserve"> COPD-hospitalization.</w:t>
      </w:r>
    </w:p>
    <w:p w14:paraId="5A67706C" w14:textId="30B99305" w:rsidR="009C56EE" w:rsidRPr="00E8027E" w:rsidRDefault="009C56EE"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0816A1">
        <w:rPr>
          <w:rFonts w:ascii="Segoe UI" w:eastAsia="Times New Roman" w:hAnsi="Segoe UI" w:cs="Segoe UI"/>
          <w:color w:val="000000"/>
          <w:sz w:val="20"/>
          <w:szCs w:val="20"/>
          <w:shd w:val="clear" w:color="auto" w:fill="FFFFFF"/>
          <w:lang w:eastAsia="en-GB"/>
        </w:rPr>
        <w:t xml:space="preserve">The abovementioned paper was added to </w:t>
      </w:r>
      <w:r w:rsidR="00C85665">
        <w:rPr>
          <w:rFonts w:ascii="Segoe UI" w:eastAsia="Times New Roman" w:hAnsi="Segoe UI" w:cs="Segoe UI"/>
          <w:color w:val="000000"/>
          <w:sz w:val="20"/>
          <w:szCs w:val="20"/>
          <w:shd w:val="clear" w:color="auto" w:fill="FFFFFF"/>
          <w:lang w:eastAsia="en-GB"/>
        </w:rPr>
        <w:t>our manuscript</w:t>
      </w:r>
      <w:r w:rsidR="00CA7687">
        <w:rPr>
          <w:rFonts w:ascii="Segoe UI" w:eastAsia="Times New Roman" w:hAnsi="Segoe UI" w:cs="Segoe UI"/>
          <w:color w:val="000000"/>
          <w:sz w:val="20"/>
          <w:szCs w:val="20"/>
          <w:shd w:val="clear" w:color="auto" w:fill="FFFFFF"/>
          <w:lang w:eastAsia="en-GB"/>
        </w:rPr>
        <w:t>.</w:t>
      </w:r>
    </w:p>
    <w:p w14:paraId="4D50CC41" w14:textId="14D5DEC5" w:rsidR="009C56EE"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Methods</w:t>
      </w:r>
      <w:r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highlight w:val="magenta"/>
          <w:shd w:val="clear" w:color="auto" w:fill="FFFFFF"/>
          <w:lang w:eastAsia="en-GB"/>
        </w:rPr>
        <w:t xml:space="preserve">8) </w:t>
      </w:r>
      <w:r w:rsidRPr="003C3C8D">
        <w:rPr>
          <w:rFonts w:ascii="Segoe UI" w:eastAsia="Times New Roman" w:hAnsi="Segoe UI" w:cs="Segoe UI"/>
          <w:color w:val="000000"/>
          <w:sz w:val="20"/>
          <w:szCs w:val="20"/>
          <w:highlight w:val="magenta"/>
          <w:shd w:val="clear" w:color="auto" w:fill="FFFFFF"/>
          <w:lang w:eastAsia="en-GB"/>
        </w:rPr>
        <w:t>I raise concern whether it is ethical to include the 23 patients from Italy who did not give written informed consent. De-identification is important to protecting patient information and confidentiality, but this does not mean clinical data can be used for research purposes without consent.</w:t>
      </w:r>
    </w:p>
    <w:p w14:paraId="2FB8BE78" w14:textId="77777777" w:rsidR="009C56EE" w:rsidRPr="003C3C8D" w:rsidRDefault="009C56EE"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p>
    <w:p w14:paraId="5D6FC7CD" w14:textId="6BCFEDA7" w:rsidR="009C56EE"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9) </w:t>
      </w:r>
      <w:r w:rsidRPr="00FD06DD">
        <w:rPr>
          <w:rFonts w:ascii="Segoe UI" w:eastAsia="Times New Roman" w:hAnsi="Segoe UI" w:cs="Segoe UI"/>
          <w:color w:val="000000"/>
          <w:sz w:val="20"/>
          <w:szCs w:val="20"/>
          <w:shd w:val="clear" w:color="auto" w:fill="FFFFFF"/>
          <w:lang w:eastAsia="en-GB"/>
        </w:rPr>
        <w:t>What is the median split method? Please provide a reference.</w:t>
      </w:r>
    </w:p>
    <w:p w14:paraId="2450E4E2" w14:textId="0614CD34" w:rsidR="009C56EE" w:rsidRPr="00E8027E" w:rsidRDefault="009C56EE" w:rsidP="009278C3">
      <w:pPr>
        <w:spacing w:after="0" w:line="240" w:lineRule="auto"/>
        <w:rPr>
          <w:rFonts w:ascii="Segoe UI" w:eastAsia="Times New Roman" w:hAnsi="Segoe UI" w:cs="Segoe UI"/>
          <w:color w:val="000000"/>
          <w:sz w:val="20"/>
          <w:szCs w:val="20"/>
          <w:shd w:val="clear" w:color="auto" w:fill="FFFFFF"/>
          <w:lang w:eastAsia="en-GB"/>
        </w:rPr>
      </w:pPr>
      <w:r w:rsidRPr="00D64E13">
        <w:rPr>
          <w:rFonts w:ascii="Segoe UI" w:eastAsia="Times New Roman" w:hAnsi="Segoe UI" w:cs="Segoe UI"/>
          <w:b/>
          <w:color w:val="000000"/>
          <w:sz w:val="20"/>
          <w:szCs w:val="20"/>
          <w:shd w:val="clear" w:color="auto" w:fill="FFFFFF"/>
          <w:lang w:eastAsia="en-GB"/>
        </w:rPr>
        <w:t xml:space="preserve">Response: </w:t>
      </w:r>
      <w:r w:rsidR="00C920C2" w:rsidRPr="00D64E13">
        <w:rPr>
          <w:rFonts w:ascii="Segoe UI" w:eastAsia="Times New Roman" w:hAnsi="Segoe UI" w:cs="Segoe UI"/>
          <w:color w:val="000000"/>
          <w:sz w:val="20"/>
          <w:szCs w:val="20"/>
          <w:shd w:val="clear" w:color="auto" w:fill="FFFFFF"/>
          <w:lang w:eastAsia="en-GB"/>
        </w:rPr>
        <w:t>The median</w:t>
      </w:r>
      <w:r w:rsidR="00C920C2">
        <w:rPr>
          <w:rFonts w:ascii="Segoe UI" w:eastAsia="Times New Roman" w:hAnsi="Segoe UI" w:cs="Segoe UI"/>
          <w:color w:val="000000"/>
          <w:sz w:val="20"/>
          <w:szCs w:val="20"/>
          <w:shd w:val="clear" w:color="auto" w:fill="FFFFFF"/>
          <w:lang w:eastAsia="en-GB"/>
        </w:rPr>
        <w:t xml:space="preserve"> split method is simply a way of </w:t>
      </w:r>
      <w:r w:rsidR="00C920C2" w:rsidRPr="00C920C2">
        <w:rPr>
          <w:rFonts w:ascii="Segoe UI" w:eastAsia="Times New Roman" w:hAnsi="Segoe UI" w:cs="Segoe UI"/>
          <w:color w:val="000000"/>
          <w:sz w:val="20"/>
          <w:szCs w:val="20"/>
          <w:shd w:val="clear" w:color="auto" w:fill="FFFFFF"/>
          <w:lang w:eastAsia="en-GB"/>
        </w:rPr>
        <w:t>turning a continuous variable into a categorical one</w:t>
      </w:r>
      <w:r w:rsidR="00C920C2">
        <w:rPr>
          <w:rFonts w:ascii="Segoe UI" w:eastAsia="Times New Roman" w:hAnsi="Segoe UI" w:cs="Segoe UI"/>
          <w:color w:val="000000"/>
          <w:sz w:val="20"/>
          <w:szCs w:val="20"/>
          <w:shd w:val="clear" w:color="auto" w:fill="FFFFFF"/>
          <w:lang w:eastAsia="en-GB"/>
        </w:rPr>
        <w:t xml:space="preserve"> by </w:t>
      </w:r>
      <w:r w:rsidR="00790878">
        <w:rPr>
          <w:rFonts w:ascii="Segoe UI" w:eastAsia="Times New Roman" w:hAnsi="Segoe UI" w:cs="Segoe UI"/>
          <w:color w:val="000000"/>
          <w:sz w:val="20"/>
          <w:szCs w:val="20"/>
          <w:shd w:val="clear" w:color="auto" w:fill="FFFFFF"/>
          <w:lang w:eastAsia="en-GB"/>
        </w:rPr>
        <w:t xml:space="preserve">splitting </w:t>
      </w:r>
      <w:r w:rsidR="00C920C2">
        <w:rPr>
          <w:rFonts w:ascii="Segoe UI" w:eastAsia="Times New Roman" w:hAnsi="Segoe UI" w:cs="Segoe UI"/>
          <w:color w:val="000000"/>
          <w:sz w:val="20"/>
          <w:szCs w:val="20"/>
          <w:shd w:val="clear" w:color="auto" w:fill="FFFFFF"/>
          <w:lang w:eastAsia="en-GB"/>
        </w:rPr>
        <w:t>a sample in</w:t>
      </w:r>
      <w:r w:rsidR="00790878">
        <w:rPr>
          <w:rFonts w:ascii="Segoe UI" w:eastAsia="Times New Roman" w:hAnsi="Segoe UI" w:cs="Segoe UI"/>
          <w:color w:val="000000"/>
          <w:sz w:val="20"/>
          <w:szCs w:val="20"/>
          <w:shd w:val="clear" w:color="auto" w:fill="FFFFFF"/>
          <w:lang w:eastAsia="en-GB"/>
        </w:rPr>
        <w:t>to two, those</w:t>
      </w:r>
      <w:r w:rsidR="00C920C2">
        <w:rPr>
          <w:rFonts w:ascii="Segoe UI" w:eastAsia="Times New Roman" w:hAnsi="Segoe UI" w:cs="Segoe UI"/>
          <w:color w:val="000000"/>
          <w:sz w:val="20"/>
          <w:szCs w:val="20"/>
          <w:shd w:val="clear" w:color="auto" w:fill="FFFFFF"/>
          <w:lang w:eastAsia="en-GB"/>
        </w:rPr>
        <w:t xml:space="preserve"> above </w:t>
      </w:r>
      <w:r w:rsidR="00D64E13">
        <w:rPr>
          <w:rFonts w:ascii="Segoe UI" w:eastAsia="Times New Roman" w:hAnsi="Segoe UI" w:cs="Segoe UI"/>
          <w:color w:val="000000"/>
          <w:sz w:val="20"/>
          <w:szCs w:val="20"/>
          <w:shd w:val="clear" w:color="auto" w:fill="FFFFFF"/>
          <w:lang w:eastAsia="en-GB"/>
        </w:rPr>
        <w:t>and</w:t>
      </w:r>
      <w:r w:rsidR="00C920C2">
        <w:rPr>
          <w:rFonts w:ascii="Segoe UI" w:eastAsia="Times New Roman" w:hAnsi="Segoe UI" w:cs="Segoe UI"/>
          <w:color w:val="000000"/>
          <w:sz w:val="20"/>
          <w:szCs w:val="20"/>
          <w:shd w:val="clear" w:color="auto" w:fill="FFFFFF"/>
          <w:lang w:eastAsia="en-GB"/>
        </w:rPr>
        <w:t xml:space="preserve"> </w:t>
      </w:r>
      <w:r w:rsidR="00790878">
        <w:rPr>
          <w:rFonts w:ascii="Segoe UI" w:eastAsia="Times New Roman" w:hAnsi="Segoe UI" w:cs="Segoe UI"/>
          <w:color w:val="000000"/>
          <w:sz w:val="20"/>
          <w:szCs w:val="20"/>
          <w:shd w:val="clear" w:color="auto" w:fill="FFFFFF"/>
          <w:lang w:eastAsia="en-GB"/>
        </w:rPr>
        <w:t xml:space="preserve">those </w:t>
      </w:r>
      <w:r w:rsidR="00C920C2">
        <w:rPr>
          <w:rFonts w:ascii="Segoe UI" w:eastAsia="Times New Roman" w:hAnsi="Segoe UI" w:cs="Segoe UI"/>
          <w:color w:val="000000"/>
          <w:sz w:val="20"/>
          <w:szCs w:val="20"/>
          <w:shd w:val="clear" w:color="auto" w:fill="FFFFFF"/>
          <w:lang w:eastAsia="en-GB"/>
        </w:rPr>
        <w:t>below the</w:t>
      </w:r>
      <w:r w:rsidR="00790878">
        <w:rPr>
          <w:rFonts w:ascii="Segoe UI" w:eastAsia="Times New Roman" w:hAnsi="Segoe UI" w:cs="Segoe UI"/>
          <w:color w:val="000000"/>
          <w:sz w:val="20"/>
          <w:szCs w:val="20"/>
          <w:shd w:val="clear" w:color="auto" w:fill="FFFFFF"/>
          <w:lang w:eastAsia="en-GB"/>
        </w:rPr>
        <w:t xml:space="preserve"> median. As we could not find an appropriate </w:t>
      </w:r>
      <w:r w:rsidR="00C920C2">
        <w:rPr>
          <w:rFonts w:ascii="Segoe UI" w:eastAsia="Times New Roman" w:hAnsi="Segoe UI" w:cs="Segoe UI"/>
          <w:color w:val="000000"/>
          <w:sz w:val="20"/>
          <w:szCs w:val="20"/>
          <w:shd w:val="clear" w:color="auto" w:fill="FFFFFF"/>
          <w:lang w:eastAsia="en-GB"/>
        </w:rPr>
        <w:t xml:space="preserve">reference to add to this method we </w:t>
      </w:r>
      <w:r w:rsidR="000719EC">
        <w:rPr>
          <w:rFonts w:ascii="Segoe UI" w:eastAsia="Times New Roman" w:hAnsi="Segoe UI" w:cs="Segoe UI"/>
          <w:color w:val="000000"/>
          <w:sz w:val="20"/>
          <w:szCs w:val="20"/>
          <w:shd w:val="clear" w:color="auto" w:fill="FFFFFF"/>
          <w:lang w:eastAsia="en-GB"/>
        </w:rPr>
        <w:t xml:space="preserve">have </w:t>
      </w:r>
      <w:r w:rsidR="00C920C2">
        <w:rPr>
          <w:rFonts w:ascii="Segoe UI" w:eastAsia="Times New Roman" w:hAnsi="Segoe UI" w:cs="Segoe UI"/>
          <w:color w:val="000000"/>
          <w:sz w:val="20"/>
          <w:szCs w:val="20"/>
          <w:shd w:val="clear" w:color="auto" w:fill="FFFFFF"/>
          <w:lang w:eastAsia="en-GB"/>
        </w:rPr>
        <w:t xml:space="preserve">changed the text in order to avoid </w:t>
      </w:r>
      <w:r w:rsidR="000719EC">
        <w:rPr>
          <w:rFonts w:ascii="Segoe UI" w:eastAsia="Times New Roman" w:hAnsi="Segoe UI" w:cs="Segoe UI"/>
          <w:color w:val="000000"/>
          <w:sz w:val="20"/>
          <w:szCs w:val="20"/>
          <w:shd w:val="clear" w:color="auto" w:fill="FFFFFF"/>
          <w:lang w:eastAsia="en-GB"/>
        </w:rPr>
        <w:t>confusion</w:t>
      </w:r>
      <w:r w:rsidR="00C920C2">
        <w:rPr>
          <w:rFonts w:ascii="Segoe UI" w:eastAsia="Times New Roman" w:hAnsi="Segoe UI" w:cs="Segoe UI"/>
          <w:color w:val="000000"/>
          <w:sz w:val="20"/>
          <w:szCs w:val="20"/>
          <w:shd w:val="clear" w:color="auto" w:fill="FFFFFF"/>
          <w:lang w:eastAsia="en-GB"/>
        </w:rPr>
        <w:t xml:space="preserve"> (</w:t>
      </w:r>
      <w:r w:rsidR="00C920C2" w:rsidRPr="002965A2">
        <w:rPr>
          <w:rFonts w:ascii="Segoe UI" w:eastAsia="Times New Roman" w:hAnsi="Segoe UI" w:cs="Segoe UI"/>
          <w:color w:val="000000"/>
          <w:sz w:val="20"/>
          <w:szCs w:val="20"/>
          <w:highlight w:val="yellow"/>
          <w:shd w:val="clear" w:color="auto" w:fill="FFFFFF"/>
          <w:lang w:eastAsia="en-GB"/>
        </w:rPr>
        <w:t>page</w:t>
      </w:r>
      <w:r w:rsidR="002965A2" w:rsidRPr="002965A2">
        <w:rPr>
          <w:rFonts w:ascii="Segoe UI" w:eastAsia="Times New Roman" w:hAnsi="Segoe UI" w:cs="Segoe UI"/>
          <w:color w:val="000000"/>
          <w:sz w:val="20"/>
          <w:szCs w:val="20"/>
          <w:highlight w:val="yellow"/>
          <w:shd w:val="clear" w:color="auto" w:fill="FFFFFF"/>
          <w:lang w:eastAsia="en-GB"/>
        </w:rPr>
        <w:t xml:space="preserve"> </w:t>
      </w:r>
      <w:r w:rsidR="00A46BD5">
        <w:rPr>
          <w:rFonts w:ascii="Segoe UI" w:eastAsia="Times New Roman" w:hAnsi="Segoe UI" w:cs="Segoe UI"/>
          <w:color w:val="000000"/>
          <w:sz w:val="20"/>
          <w:szCs w:val="20"/>
          <w:highlight w:val="yellow"/>
          <w:shd w:val="clear" w:color="auto" w:fill="FFFFFF"/>
          <w:lang w:eastAsia="en-GB"/>
        </w:rPr>
        <w:t>9</w:t>
      </w:r>
      <w:r w:rsidR="00C920C2" w:rsidRPr="002965A2">
        <w:rPr>
          <w:rFonts w:ascii="Segoe UI" w:eastAsia="Times New Roman" w:hAnsi="Segoe UI" w:cs="Segoe UI"/>
          <w:color w:val="000000"/>
          <w:sz w:val="20"/>
          <w:szCs w:val="20"/>
          <w:highlight w:val="yellow"/>
          <w:shd w:val="clear" w:color="auto" w:fill="FFFFFF"/>
          <w:lang w:eastAsia="en-GB"/>
        </w:rPr>
        <w:t>, line</w:t>
      </w:r>
      <w:r w:rsidR="002965A2" w:rsidRPr="002965A2">
        <w:rPr>
          <w:rFonts w:ascii="Segoe UI" w:eastAsia="Times New Roman" w:hAnsi="Segoe UI" w:cs="Segoe UI"/>
          <w:color w:val="000000"/>
          <w:sz w:val="20"/>
          <w:szCs w:val="20"/>
          <w:highlight w:val="yellow"/>
          <w:shd w:val="clear" w:color="auto" w:fill="FFFFFF"/>
          <w:lang w:eastAsia="en-GB"/>
        </w:rPr>
        <w:t>s 1</w:t>
      </w:r>
      <w:r w:rsidR="00A46BD5">
        <w:rPr>
          <w:rFonts w:ascii="Segoe UI" w:eastAsia="Times New Roman" w:hAnsi="Segoe UI" w:cs="Segoe UI"/>
          <w:color w:val="000000"/>
          <w:sz w:val="20"/>
          <w:szCs w:val="20"/>
          <w:highlight w:val="yellow"/>
          <w:shd w:val="clear" w:color="auto" w:fill="FFFFFF"/>
          <w:lang w:eastAsia="en-GB"/>
        </w:rPr>
        <w:t>7</w:t>
      </w:r>
      <w:r w:rsidR="002846E7">
        <w:rPr>
          <w:rFonts w:ascii="Segoe UI" w:eastAsia="Times New Roman" w:hAnsi="Segoe UI" w:cs="Segoe UI"/>
          <w:color w:val="000000"/>
          <w:sz w:val="20"/>
          <w:szCs w:val="20"/>
          <w:highlight w:val="yellow"/>
          <w:shd w:val="clear" w:color="auto" w:fill="FFFFFF"/>
          <w:lang w:eastAsia="en-GB"/>
        </w:rPr>
        <w:t>5</w:t>
      </w:r>
      <w:r w:rsidR="00A46BD5">
        <w:rPr>
          <w:rFonts w:ascii="Segoe UI" w:eastAsia="Times New Roman" w:hAnsi="Segoe UI" w:cs="Segoe UI"/>
          <w:color w:val="000000"/>
          <w:sz w:val="20"/>
          <w:szCs w:val="20"/>
          <w:highlight w:val="yellow"/>
          <w:shd w:val="clear" w:color="auto" w:fill="FFFFFF"/>
          <w:lang w:eastAsia="en-GB"/>
        </w:rPr>
        <w:t>-17</w:t>
      </w:r>
      <w:r w:rsidR="002846E7">
        <w:rPr>
          <w:rFonts w:ascii="Segoe UI" w:eastAsia="Times New Roman" w:hAnsi="Segoe UI" w:cs="Segoe UI"/>
          <w:color w:val="000000"/>
          <w:sz w:val="20"/>
          <w:szCs w:val="20"/>
          <w:highlight w:val="yellow"/>
          <w:shd w:val="clear" w:color="auto" w:fill="FFFFFF"/>
          <w:lang w:eastAsia="en-GB"/>
        </w:rPr>
        <w:t>6</w:t>
      </w:r>
      <w:r w:rsidR="00C920C2">
        <w:rPr>
          <w:rFonts w:ascii="Segoe UI" w:eastAsia="Times New Roman" w:hAnsi="Segoe UI" w:cs="Segoe UI"/>
          <w:color w:val="000000"/>
          <w:sz w:val="20"/>
          <w:szCs w:val="20"/>
          <w:shd w:val="clear" w:color="auto" w:fill="FFFFFF"/>
          <w:lang w:eastAsia="en-GB"/>
        </w:rPr>
        <w:t>).</w:t>
      </w:r>
    </w:p>
    <w:p w14:paraId="4E696AAC" w14:textId="22DD0174" w:rsidR="009C56EE"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10) </w:t>
      </w:r>
      <w:r w:rsidRPr="00FD06DD">
        <w:rPr>
          <w:rFonts w:ascii="Segoe UI" w:eastAsia="Times New Roman" w:hAnsi="Segoe UI" w:cs="Segoe UI"/>
          <w:color w:val="000000"/>
          <w:sz w:val="20"/>
          <w:szCs w:val="20"/>
          <w:shd w:val="clear" w:color="auto" w:fill="FFFFFF"/>
          <w:lang w:eastAsia="en-GB"/>
        </w:rPr>
        <w:t>How was clinical stability at the time of PA assessment defined? How long since the last acute exacerbation or hospitalization was the PA monitored?</w:t>
      </w:r>
    </w:p>
    <w:p w14:paraId="3D2E27A5" w14:textId="77777777" w:rsidR="009C56EE" w:rsidRPr="00E8027E" w:rsidRDefault="009C56EE"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8F5B55">
        <w:rPr>
          <w:rFonts w:ascii="Segoe UI" w:eastAsia="Times New Roman" w:hAnsi="Segoe UI" w:cs="Segoe UI"/>
          <w:color w:val="000000"/>
          <w:sz w:val="20"/>
          <w:szCs w:val="20"/>
          <w:shd w:val="clear" w:color="auto" w:fill="FFFFFF"/>
          <w:lang w:eastAsia="en-GB"/>
        </w:rPr>
        <w:t xml:space="preserve">The criterion for clinical stability varied slightly between </w:t>
      </w:r>
      <w:r w:rsidR="003D6420">
        <w:rPr>
          <w:rFonts w:ascii="Segoe UI" w:eastAsia="Times New Roman" w:hAnsi="Segoe UI" w:cs="Segoe UI"/>
          <w:color w:val="000000"/>
          <w:sz w:val="20"/>
          <w:szCs w:val="20"/>
          <w:shd w:val="clear" w:color="auto" w:fill="FFFFFF"/>
          <w:lang w:eastAsia="en-GB"/>
        </w:rPr>
        <w:t>centres</w:t>
      </w:r>
      <w:r w:rsidR="008F5B55">
        <w:rPr>
          <w:rFonts w:ascii="Segoe UI" w:eastAsia="Times New Roman" w:hAnsi="Segoe UI" w:cs="Segoe UI"/>
          <w:color w:val="000000"/>
          <w:sz w:val="20"/>
          <w:szCs w:val="20"/>
          <w:shd w:val="clear" w:color="auto" w:fill="FFFFFF"/>
          <w:lang w:eastAsia="en-GB"/>
        </w:rPr>
        <w:t xml:space="preserve">, but </w:t>
      </w:r>
      <w:r w:rsidR="00E137CA">
        <w:rPr>
          <w:rFonts w:ascii="Segoe UI" w:eastAsia="Times New Roman" w:hAnsi="Segoe UI" w:cs="Segoe UI"/>
          <w:color w:val="000000"/>
          <w:sz w:val="20"/>
          <w:szCs w:val="20"/>
          <w:shd w:val="clear" w:color="auto" w:fill="FFFFFF"/>
          <w:lang w:eastAsia="en-GB"/>
        </w:rPr>
        <w:t xml:space="preserve">the vast majority included patients who were </w:t>
      </w:r>
      <w:r w:rsidR="008F5B55">
        <w:rPr>
          <w:rFonts w:ascii="Segoe UI" w:eastAsia="Times New Roman" w:hAnsi="Segoe UI" w:cs="Segoe UI"/>
          <w:color w:val="000000"/>
          <w:sz w:val="20"/>
          <w:szCs w:val="20"/>
          <w:shd w:val="clear" w:color="auto" w:fill="FFFFFF"/>
          <w:lang w:eastAsia="en-GB"/>
        </w:rPr>
        <w:t>stable for at least 4 weeks.</w:t>
      </w:r>
    </w:p>
    <w:p w14:paraId="2EB3B2A5" w14:textId="138D7445" w:rsidR="009C56EE"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00762D67">
        <w:rPr>
          <w:rFonts w:ascii="Segoe UI" w:eastAsia="Times New Roman" w:hAnsi="Segoe UI" w:cs="Segoe UI"/>
          <w:sz w:val="20"/>
          <w:szCs w:val="20"/>
          <w:shd w:val="clear" w:color="auto" w:fill="FFFFFF"/>
          <w:lang w:eastAsia="en-GB"/>
        </w:rPr>
        <w:t xml:space="preserve">11) </w:t>
      </w:r>
      <w:r w:rsidRPr="0029230F">
        <w:rPr>
          <w:rFonts w:ascii="Segoe UI" w:eastAsia="Times New Roman" w:hAnsi="Segoe UI" w:cs="Segoe UI"/>
          <w:sz w:val="20"/>
          <w:szCs w:val="20"/>
          <w:shd w:val="clear" w:color="auto" w:fill="FFFFFF"/>
          <w:lang w:eastAsia="en-GB"/>
        </w:rPr>
        <w:t xml:space="preserve">Was the diagnosis </w:t>
      </w:r>
      <w:r w:rsidRPr="0029230F">
        <w:rPr>
          <w:rFonts w:ascii="Segoe UI" w:eastAsia="Times New Roman" w:hAnsi="Segoe UI" w:cs="Segoe UI"/>
          <w:color w:val="000000"/>
          <w:sz w:val="20"/>
          <w:szCs w:val="20"/>
          <w:shd w:val="clear" w:color="auto" w:fill="FFFFFF"/>
          <w:lang w:eastAsia="en-GB"/>
        </w:rPr>
        <w:t>of COPD</w:t>
      </w:r>
      <w:r w:rsidRPr="00FD06DD">
        <w:rPr>
          <w:rFonts w:ascii="Segoe UI" w:eastAsia="Times New Roman" w:hAnsi="Segoe UI" w:cs="Segoe UI"/>
          <w:color w:val="000000"/>
          <w:sz w:val="20"/>
          <w:szCs w:val="20"/>
          <w:shd w:val="clear" w:color="auto" w:fill="FFFFFF"/>
          <w:lang w:eastAsia="en-GB"/>
        </w:rPr>
        <w:t xml:space="preserve"> based on the FEV1/FVC ratio alone? Is there possibility of misclassification of asthma for COPD?</w:t>
      </w:r>
    </w:p>
    <w:p w14:paraId="3ED92547" w14:textId="203A3A30" w:rsidR="009C56EE" w:rsidRPr="00E8027E" w:rsidRDefault="009C56EE"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29230F">
        <w:rPr>
          <w:rFonts w:ascii="Segoe UI" w:eastAsia="Times New Roman" w:hAnsi="Segoe UI" w:cs="Segoe UI"/>
          <w:color w:val="000000"/>
          <w:sz w:val="20"/>
          <w:szCs w:val="20"/>
          <w:shd w:val="clear" w:color="auto" w:fill="FFFFFF"/>
          <w:lang w:eastAsia="en-GB"/>
        </w:rPr>
        <w:t>T</w:t>
      </w:r>
      <w:r w:rsidR="003D6420">
        <w:rPr>
          <w:rFonts w:ascii="Segoe UI" w:eastAsia="Times New Roman" w:hAnsi="Segoe UI" w:cs="Segoe UI"/>
          <w:color w:val="000000"/>
          <w:sz w:val="20"/>
          <w:szCs w:val="20"/>
          <w:shd w:val="clear" w:color="auto" w:fill="FFFFFF"/>
          <w:lang w:eastAsia="en-GB"/>
        </w:rPr>
        <w:t>h</w:t>
      </w:r>
      <w:r w:rsidR="00B51361">
        <w:rPr>
          <w:rFonts w:ascii="Segoe UI" w:eastAsia="Times New Roman" w:hAnsi="Segoe UI" w:cs="Segoe UI"/>
          <w:color w:val="000000"/>
          <w:sz w:val="20"/>
          <w:szCs w:val="20"/>
          <w:shd w:val="clear" w:color="auto" w:fill="FFFFFF"/>
          <w:lang w:eastAsia="en-GB"/>
        </w:rPr>
        <w:t>is</w:t>
      </w:r>
      <w:r w:rsidR="003D6420">
        <w:rPr>
          <w:rFonts w:ascii="Segoe UI" w:eastAsia="Times New Roman" w:hAnsi="Segoe UI" w:cs="Segoe UI"/>
          <w:color w:val="000000"/>
          <w:sz w:val="20"/>
          <w:szCs w:val="20"/>
          <w:shd w:val="clear" w:color="auto" w:fill="FFFFFF"/>
          <w:lang w:eastAsia="en-GB"/>
        </w:rPr>
        <w:t xml:space="preserve"> criterion </w:t>
      </w:r>
      <w:r w:rsidR="00BE1316">
        <w:rPr>
          <w:rFonts w:ascii="Segoe UI" w:eastAsia="Times New Roman" w:hAnsi="Segoe UI" w:cs="Segoe UI"/>
          <w:color w:val="000000"/>
          <w:sz w:val="20"/>
          <w:szCs w:val="20"/>
          <w:shd w:val="clear" w:color="auto" w:fill="FFFFFF"/>
          <w:lang w:eastAsia="en-GB"/>
        </w:rPr>
        <w:t xml:space="preserve">also </w:t>
      </w:r>
      <w:r w:rsidR="003D6420">
        <w:rPr>
          <w:rFonts w:ascii="Segoe UI" w:eastAsia="Times New Roman" w:hAnsi="Segoe UI" w:cs="Segoe UI"/>
          <w:color w:val="000000"/>
          <w:sz w:val="20"/>
          <w:szCs w:val="20"/>
          <w:shd w:val="clear" w:color="auto" w:fill="FFFFFF"/>
          <w:lang w:eastAsia="en-GB"/>
        </w:rPr>
        <w:t xml:space="preserve">varied slightly between </w:t>
      </w:r>
      <w:r w:rsidR="000406D7">
        <w:rPr>
          <w:rFonts w:ascii="Segoe UI" w:eastAsia="Times New Roman" w:hAnsi="Segoe UI" w:cs="Segoe UI"/>
          <w:color w:val="000000"/>
          <w:sz w:val="20"/>
          <w:szCs w:val="20"/>
          <w:shd w:val="clear" w:color="auto" w:fill="FFFFFF"/>
          <w:lang w:eastAsia="en-GB"/>
        </w:rPr>
        <w:t>centres but</w:t>
      </w:r>
      <w:r w:rsidR="003D6420">
        <w:rPr>
          <w:rFonts w:ascii="Segoe UI" w:eastAsia="Times New Roman" w:hAnsi="Segoe UI" w:cs="Segoe UI"/>
          <w:color w:val="000000"/>
          <w:sz w:val="20"/>
          <w:szCs w:val="20"/>
          <w:shd w:val="clear" w:color="auto" w:fill="FFFFFF"/>
          <w:lang w:eastAsia="en-GB"/>
        </w:rPr>
        <w:t xml:space="preserve"> </w:t>
      </w:r>
      <w:r w:rsidR="000406D7">
        <w:rPr>
          <w:rFonts w:ascii="Segoe UI" w:eastAsia="Times New Roman" w:hAnsi="Segoe UI" w:cs="Segoe UI"/>
          <w:color w:val="000000"/>
          <w:sz w:val="20"/>
          <w:szCs w:val="20"/>
          <w:shd w:val="clear" w:color="auto" w:fill="FFFFFF"/>
          <w:lang w:eastAsia="en-GB"/>
        </w:rPr>
        <w:t>in all of them the diagnosis was based on</w:t>
      </w:r>
      <w:r w:rsidR="00B51361">
        <w:rPr>
          <w:rFonts w:ascii="Segoe UI" w:eastAsia="Times New Roman" w:hAnsi="Segoe UI" w:cs="Segoe UI"/>
          <w:color w:val="000000"/>
          <w:sz w:val="20"/>
          <w:szCs w:val="20"/>
          <w:shd w:val="clear" w:color="auto" w:fill="FFFFFF"/>
          <w:lang w:eastAsia="en-GB"/>
        </w:rPr>
        <w:t xml:space="preserve"> </w:t>
      </w:r>
      <w:r w:rsidR="00B51361">
        <w:t>post-bronchodilator spirometry</w:t>
      </w:r>
      <w:r w:rsidR="000406D7">
        <w:rPr>
          <w:rFonts w:ascii="Segoe UI" w:eastAsia="Times New Roman" w:hAnsi="Segoe UI" w:cs="Segoe UI"/>
          <w:color w:val="000000"/>
          <w:sz w:val="20"/>
          <w:szCs w:val="20"/>
          <w:shd w:val="clear" w:color="auto" w:fill="FFFFFF"/>
          <w:lang w:eastAsia="en-GB"/>
        </w:rPr>
        <w:t xml:space="preserve"> </w:t>
      </w:r>
      <w:r w:rsidR="00B51361">
        <w:rPr>
          <w:rFonts w:ascii="Segoe UI" w:eastAsia="Times New Roman" w:hAnsi="Segoe UI" w:cs="Segoe UI"/>
          <w:color w:val="000000"/>
          <w:sz w:val="20"/>
          <w:szCs w:val="20"/>
          <w:shd w:val="clear" w:color="auto" w:fill="FFFFFF"/>
          <w:lang w:eastAsia="en-GB"/>
        </w:rPr>
        <w:t xml:space="preserve">according to </w:t>
      </w:r>
      <w:r w:rsidR="000406D7">
        <w:rPr>
          <w:rFonts w:ascii="Segoe UI" w:eastAsia="Times New Roman" w:hAnsi="Segoe UI" w:cs="Segoe UI"/>
          <w:color w:val="000000"/>
          <w:sz w:val="20"/>
          <w:szCs w:val="20"/>
          <w:shd w:val="clear" w:color="auto" w:fill="FFFFFF"/>
          <w:lang w:eastAsia="en-GB"/>
        </w:rPr>
        <w:t>international guidelines.</w:t>
      </w:r>
      <w:r w:rsidR="00EC5B9A">
        <w:rPr>
          <w:rFonts w:ascii="Segoe UI" w:eastAsia="Times New Roman" w:hAnsi="Segoe UI" w:cs="Segoe UI"/>
          <w:color w:val="000000"/>
          <w:sz w:val="20"/>
          <w:szCs w:val="20"/>
          <w:shd w:val="clear" w:color="auto" w:fill="FFFFFF"/>
          <w:lang w:eastAsia="en-GB"/>
        </w:rPr>
        <w:t xml:space="preserve"> </w:t>
      </w:r>
      <w:r w:rsidR="00191741">
        <w:rPr>
          <w:rFonts w:ascii="Segoe UI" w:eastAsia="Times New Roman" w:hAnsi="Segoe UI" w:cs="Segoe UI"/>
          <w:color w:val="000000"/>
          <w:sz w:val="20"/>
          <w:szCs w:val="20"/>
          <w:shd w:val="clear" w:color="auto" w:fill="FFFFFF"/>
          <w:lang w:eastAsia="en-GB"/>
        </w:rPr>
        <w:t>Additionally, some centres excluded patients with</w:t>
      </w:r>
      <w:r w:rsidR="00191741" w:rsidRPr="00945993">
        <w:rPr>
          <w:rFonts w:ascii="Segoe UI" w:eastAsia="Times New Roman" w:hAnsi="Segoe UI" w:cs="Segoe UI"/>
          <w:color w:val="000000"/>
          <w:sz w:val="20"/>
          <w:szCs w:val="20"/>
          <w:shd w:val="clear" w:color="auto" w:fill="FFFFFF"/>
          <w:lang w:eastAsia="en-GB"/>
        </w:rPr>
        <w:t xml:space="preserve"> history of asthma </w:t>
      </w:r>
      <w:r w:rsidR="00191741">
        <w:rPr>
          <w:rFonts w:ascii="Segoe UI" w:eastAsia="Times New Roman" w:hAnsi="Segoe UI" w:cs="Segoe UI"/>
          <w:color w:val="000000"/>
          <w:sz w:val="20"/>
          <w:szCs w:val="20"/>
          <w:shd w:val="clear" w:color="auto" w:fill="FFFFFF"/>
          <w:lang w:eastAsia="en-GB"/>
        </w:rPr>
        <w:t xml:space="preserve">or </w:t>
      </w:r>
      <w:r w:rsidR="00191741" w:rsidRPr="00945993">
        <w:rPr>
          <w:rFonts w:ascii="Segoe UI" w:eastAsia="Times New Roman" w:hAnsi="Segoe UI" w:cs="Segoe UI"/>
          <w:color w:val="000000"/>
          <w:sz w:val="20"/>
          <w:szCs w:val="20"/>
          <w:shd w:val="clear" w:color="auto" w:fill="FFFFFF"/>
          <w:lang w:eastAsia="en-GB"/>
        </w:rPr>
        <w:t>respiratory disorders other than COPD</w:t>
      </w:r>
      <w:r w:rsidR="00191741">
        <w:rPr>
          <w:rFonts w:ascii="Segoe UI" w:eastAsia="Times New Roman" w:hAnsi="Segoe UI" w:cs="Segoe UI"/>
          <w:color w:val="000000"/>
          <w:sz w:val="20"/>
          <w:szCs w:val="20"/>
          <w:shd w:val="clear" w:color="auto" w:fill="FFFFFF"/>
          <w:lang w:eastAsia="en-GB"/>
        </w:rPr>
        <w:t xml:space="preserve">. </w:t>
      </w:r>
      <w:r w:rsidR="00945993">
        <w:rPr>
          <w:rFonts w:ascii="Segoe UI" w:eastAsia="Times New Roman" w:hAnsi="Segoe UI" w:cs="Segoe UI"/>
          <w:color w:val="000000"/>
          <w:sz w:val="20"/>
          <w:szCs w:val="20"/>
          <w:shd w:val="clear" w:color="auto" w:fill="FFFFFF"/>
          <w:lang w:eastAsia="en-GB"/>
        </w:rPr>
        <w:t>Therefore, a p</w:t>
      </w:r>
      <w:r w:rsidR="00EC5B9A">
        <w:rPr>
          <w:rFonts w:ascii="Segoe UI" w:eastAsia="Times New Roman" w:hAnsi="Segoe UI" w:cs="Segoe UI"/>
          <w:color w:val="000000"/>
          <w:sz w:val="20"/>
          <w:szCs w:val="20"/>
          <w:shd w:val="clear" w:color="auto" w:fill="FFFFFF"/>
          <w:lang w:eastAsia="en-GB"/>
        </w:rPr>
        <w:t xml:space="preserve">ossibility of </w:t>
      </w:r>
      <w:r w:rsidR="009E21CB">
        <w:rPr>
          <w:rFonts w:ascii="Segoe UI" w:eastAsia="Times New Roman" w:hAnsi="Segoe UI" w:cs="Segoe UI"/>
          <w:color w:val="000000"/>
          <w:sz w:val="20"/>
          <w:szCs w:val="20"/>
          <w:shd w:val="clear" w:color="auto" w:fill="FFFFFF"/>
          <w:lang w:eastAsia="en-GB"/>
        </w:rPr>
        <w:t xml:space="preserve">misclassification of asthma </w:t>
      </w:r>
      <w:r w:rsidR="00191741">
        <w:rPr>
          <w:rFonts w:ascii="Segoe UI" w:eastAsia="Times New Roman" w:hAnsi="Segoe UI" w:cs="Segoe UI"/>
          <w:color w:val="000000"/>
          <w:sz w:val="20"/>
          <w:szCs w:val="20"/>
          <w:shd w:val="clear" w:color="auto" w:fill="FFFFFF"/>
          <w:lang w:eastAsia="en-GB"/>
        </w:rPr>
        <w:t>seems</w:t>
      </w:r>
      <w:r w:rsidR="00945993">
        <w:rPr>
          <w:rFonts w:ascii="Segoe UI" w:eastAsia="Times New Roman" w:hAnsi="Segoe UI" w:cs="Segoe UI"/>
          <w:color w:val="000000"/>
          <w:sz w:val="20"/>
          <w:szCs w:val="20"/>
          <w:shd w:val="clear" w:color="auto" w:fill="FFFFFF"/>
          <w:lang w:eastAsia="en-GB"/>
        </w:rPr>
        <w:t xml:space="preserve"> unlikely</w:t>
      </w:r>
      <w:r w:rsidR="0027727E">
        <w:rPr>
          <w:rFonts w:ascii="Segoe UI" w:eastAsia="Times New Roman" w:hAnsi="Segoe UI" w:cs="Segoe UI"/>
          <w:color w:val="000000"/>
          <w:sz w:val="20"/>
          <w:szCs w:val="20"/>
          <w:shd w:val="clear" w:color="auto" w:fill="FFFFFF"/>
          <w:lang w:eastAsia="en-GB"/>
        </w:rPr>
        <w:t xml:space="preserve">. </w:t>
      </w:r>
    </w:p>
    <w:p w14:paraId="2B77FD9F" w14:textId="34B2263A" w:rsidR="009C56EE"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12) </w:t>
      </w:r>
      <w:r w:rsidRPr="00D239C9">
        <w:rPr>
          <w:rFonts w:ascii="Segoe UI" w:eastAsia="Times New Roman" w:hAnsi="Segoe UI" w:cs="Segoe UI"/>
          <w:color w:val="000000"/>
          <w:sz w:val="20"/>
          <w:szCs w:val="20"/>
          <w:shd w:val="clear" w:color="auto" w:fill="FFFFFF"/>
          <w:lang w:eastAsia="en-GB"/>
        </w:rPr>
        <w:t>After discussing how</w:t>
      </w:r>
      <w:r w:rsidRPr="00FD06DD">
        <w:rPr>
          <w:rFonts w:ascii="Segoe UI" w:eastAsia="Times New Roman" w:hAnsi="Segoe UI" w:cs="Segoe UI"/>
          <w:color w:val="000000"/>
          <w:sz w:val="20"/>
          <w:szCs w:val="20"/>
          <w:shd w:val="clear" w:color="auto" w:fill="FFFFFF"/>
          <w:lang w:eastAsia="en-GB"/>
        </w:rPr>
        <w:t xml:space="preserve"> PA should not be represented by summary data, the PA measures in this study represent “the average” of all valid weekdays. Please discuss.</w:t>
      </w:r>
    </w:p>
    <w:p w14:paraId="354974A9" w14:textId="03ACEDC8" w:rsidR="009C56EE" w:rsidRPr="00E8027E" w:rsidRDefault="009C56EE"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sidRPr="00F82FE9">
        <w:rPr>
          <w:rFonts w:ascii="Segoe UI" w:eastAsia="Times New Roman" w:hAnsi="Segoe UI" w:cs="Segoe UI"/>
          <w:color w:val="000000"/>
          <w:sz w:val="20"/>
          <w:szCs w:val="20"/>
          <w:shd w:val="clear" w:color="auto" w:fill="FFFFFF"/>
          <w:lang w:eastAsia="en-GB"/>
        </w:rPr>
        <w:t xml:space="preserve"> </w:t>
      </w:r>
      <w:r w:rsidR="007C4EA1">
        <w:rPr>
          <w:rFonts w:ascii="Segoe UI" w:eastAsia="Times New Roman" w:hAnsi="Segoe UI" w:cs="Segoe UI"/>
          <w:color w:val="000000"/>
          <w:sz w:val="20"/>
          <w:szCs w:val="20"/>
          <w:shd w:val="clear" w:color="auto" w:fill="FFFFFF"/>
          <w:lang w:eastAsia="en-GB"/>
        </w:rPr>
        <w:t xml:space="preserve">Summary data have been shown to provide useful information in previous studies, but we think these data can be complemented by other measures, such as physical activity hourly patterns. Therefore, summary values were used in our study due to the valuable information provided with them, but they were complemented with the information provided with physical activity hourly patterns. </w:t>
      </w:r>
      <w:r w:rsidR="00E17EC2">
        <w:rPr>
          <w:rFonts w:ascii="Segoe UI" w:eastAsia="Times New Roman" w:hAnsi="Segoe UI" w:cs="Segoe UI"/>
          <w:color w:val="000000"/>
          <w:sz w:val="20"/>
          <w:szCs w:val="20"/>
          <w:shd w:val="clear" w:color="auto" w:fill="FFFFFF"/>
          <w:lang w:eastAsia="en-GB"/>
        </w:rPr>
        <w:t>Please r</w:t>
      </w:r>
      <w:r w:rsidR="00E17EC2" w:rsidRPr="0002665A">
        <w:rPr>
          <w:rFonts w:ascii="Segoe UI" w:eastAsia="Times New Roman" w:hAnsi="Segoe UI" w:cs="Segoe UI"/>
          <w:color w:val="000000"/>
          <w:sz w:val="20"/>
          <w:szCs w:val="20"/>
          <w:shd w:val="clear" w:color="auto" w:fill="FFFFFF"/>
          <w:lang w:eastAsia="en-GB"/>
        </w:rPr>
        <w:t>efer to our response to</w:t>
      </w:r>
      <w:r w:rsidR="00762D67">
        <w:rPr>
          <w:rFonts w:ascii="Segoe UI" w:eastAsia="Times New Roman" w:hAnsi="Segoe UI" w:cs="Segoe UI"/>
          <w:color w:val="000000"/>
          <w:sz w:val="20"/>
          <w:szCs w:val="20"/>
          <w:shd w:val="clear" w:color="auto" w:fill="FFFFFF"/>
          <w:lang w:eastAsia="en-GB"/>
        </w:rPr>
        <w:t xml:space="preserve"> </w:t>
      </w:r>
      <w:r w:rsidR="00E17EC2">
        <w:rPr>
          <w:rFonts w:ascii="Segoe UI" w:eastAsia="Times New Roman" w:hAnsi="Segoe UI" w:cs="Segoe UI"/>
          <w:color w:val="000000"/>
          <w:sz w:val="20"/>
          <w:szCs w:val="20"/>
          <w:shd w:val="clear" w:color="auto" w:fill="FFFFFF"/>
          <w:lang w:eastAsia="en-GB"/>
        </w:rPr>
        <w:t xml:space="preserve">comment </w:t>
      </w:r>
      <w:r w:rsidR="00762D67">
        <w:rPr>
          <w:rFonts w:ascii="Segoe UI" w:eastAsia="Times New Roman" w:hAnsi="Segoe UI" w:cs="Segoe UI"/>
          <w:color w:val="000000"/>
          <w:sz w:val="20"/>
          <w:szCs w:val="20"/>
          <w:shd w:val="clear" w:color="auto" w:fill="FFFFFF"/>
          <w:lang w:eastAsia="en-GB"/>
        </w:rPr>
        <w:t>6 for more details about the importance of hourly patterns</w:t>
      </w:r>
      <w:r w:rsidR="00E17EC2">
        <w:rPr>
          <w:rFonts w:ascii="Segoe UI" w:eastAsia="Times New Roman" w:hAnsi="Segoe UI" w:cs="Segoe UI"/>
          <w:color w:val="000000"/>
          <w:sz w:val="20"/>
          <w:szCs w:val="20"/>
          <w:shd w:val="clear" w:color="auto" w:fill="FFFFFF"/>
          <w:lang w:eastAsia="en-GB"/>
        </w:rPr>
        <w:t>.</w:t>
      </w:r>
    </w:p>
    <w:p w14:paraId="5E0D3E33" w14:textId="31714A86" w:rsidR="009C56EE" w:rsidRPr="0093511A"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13) </w:t>
      </w:r>
      <w:r w:rsidRPr="0093511A">
        <w:rPr>
          <w:rFonts w:ascii="Segoe UI" w:eastAsia="Times New Roman" w:hAnsi="Segoe UI" w:cs="Segoe UI"/>
          <w:color w:val="000000"/>
          <w:sz w:val="20"/>
          <w:szCs w:val="20"/>
          <w:shd w:val="clear" w:color="auto" w:fill="FFFFFF"/>
          <w:lang w:eastAsia="en-GB"/>
        </w:rPr>
        <w:t>What are the units to PA being used, if not steps per day?</w:t>
      </w:r>
    </w:p>
    <w:p w14:paraId="3D181D51" w14:textId="5288032D" w:rsidR="009C56EE" w:rsidRPr="00E8027E" w:rsidRDefault="009C56EE" w:rsidP="009278C3">
      <w:pPr>
        <w:spacing w:after="0" w:line="240" w:lineRule="auto"/>
        <w:rPr>
          <w:rFonts w:ascii="Segoe UI" w:eastAsia="Times New Roman" w:hAnsi="Segoe UI" w:cs="Segoe UI"/>
          <w:color w:val="000000"/>
          <w:sz w:val="20"/>
          <w:szCs w:val="20"/>
          <w:shd w:val="clear" w:color="auto" w:fill="FFFFFF"/>
          <w:lang w:eastAsia="en-GB"/>
        </w:rPr>
      </w:pPr>
      <w:r w:rsidRPr="0093511A">
        <w:rPr>
          <w:rFonts w:ascii="Segoe UI" w:eastAsia="Times New Roman" w:hAnsi="Segoe UI" w:cs="Segoe UI"/>
          <w:b/>
          <w:color w:val="000000"/>
          <w:sz w:val="20"/>
          <w:szCs w:val="20"/>
          <w:shd w:val="clear" w:color="auto" w:fill="FFFFFF"/>
          <w:lang w:eastAsia="en-GB"/>
        </w:rPr>
        <w:t xml:space="preserve">Response: </w:t>
      </w:r>
      <w:r w:rsidR="00C66F38" w:rsidRPr="0093511A">
        <w:rPr>
          <w:rFonts w:ascii="Segoe UI" w:eastAsia="Times New Roman" w:hAnsi="Segoe UI" w:cs="Segoe UI"/>
          <w:color w:val="000000"/>
          <w:sz w:val="20"/>
          <w:szCs w:val="20"/>
          <w:shd w:val="clear" w:color="auto" w:fill="FFFFFF"/>
          <w:lang w:eastAsia="en-GB"/>
        </w:rPr>
        <w:t>Different</w:t>
      </w:r>
      <w:r w:rsidR="00C66F38">
        <w:rPr>
          <w:rFonts w:ascii="Segoe UI" w:eastAsia="Times New Roman" w:hAnsi="Segoe UI" w:cs="Segoe UI"/>
          <w:color w:val="000000"/>
          <w:sz w:val="20"/>
          <w:szCs w:val="20"/>
          <w:shd w:val="clear" w:color="auto" w:fill="FFFFFF"/>
          <w:lang w:eastAsia="en-GB"/>
        </w:rPr>
        <w:t xml:space="preserve"> units were used</w:t>
      </w:r>
      <w:r w:rsidR="00D239C9">
        <w:rPr>
          <w:rFonts w:ascii="Segoe UI" w:eastAsia="Times New Roman" w:hAnsi="Segoe UI" w:cs="Segoe UI"/>
          <w:color w:val="000000"/>
          <w:sz w:val="20"/>
          <w:szCs w:val="20"/>
          <w:shd w:val="clear" w:color="auto" w:fill="FFFFFF"/>
          <w:lang w:eastAsia="en-GB"/>
        </w:rPr>
        <w:t xml:space="preserve"> depending on the parameter</w:t>
      </w:r>
      <w:r w:rsidR="00C66F38">
        <w:rPr>
          <w:rFonts w:ascii="Segoe UI" w:eastAsia="Times New Roman" w:hAnsi="Segoe UI" w:cs="Segoe UI"/>
          <w:color w:val="000000"/>
          <w:sz w:val="20"/>
          <w:szCs w:val="20"/>
          <w:shd w:val="clear" w:color="auto" w:fill="FFFFFF"/>
          <w:lang w:eastAsia="en-GB"/>
        </w:rPr>
        <w:t xml:space="preserve"> investigated. For instance, </w:t>
      </w:r>
      <w:r w:rsidR="002F56B9">
        <w:rPr>
          <w:rFonts w:ascii="Segoe UI" w:eastAsia="Times New Roman" w:hAnsi="Segoe UI" w:cs="Segoe UI"/>
          <w:color w:val="000000"/>
          <w:sz w:val="20"/>
          <w:szCs w:val="20"/>
          <w:shd w:val="clear" w:color="auto" w:fill="FFFFFF"/>
          <w:lang w:eastAsia="en-GB"/>
        </w:rPr>
        <w:t xml:space="preserve">the time in different intensities was expressed as </w:t>
      </w:r>
      <w:r w:rsidR="002F56B9" w:rsidRPr="002F56B9">
        <w:rPr>
          <w:rFonts w:ascii="Segoe UI" w:eastAsia="Times New Roman" w:hAnsi="Segoe UI" w:cs="Segoe UI"/>
          <w:color w:val="000000"/>
          <w:sz w:val="20"/>
          <w:szCs w:val="20"/>
          <w:shd w:val="clear" w:color="auto" w:fill="FFFFFF"/>
          <w:lang w:eastAsia="en-GB"/>
        </w:rPr>
        <w:t>min∙day</w:t>
      </w:r>
      <w:r w:rsidR="002F56B9" w:rsidRPr="002F56B9">
        <w:rPr>
          <w:rFonts w:ascii="Segoe UI" w:eastAsia="Times New Roman" w:hAnsi="Segoe UI" w:cs="Segoe UI"/>
          <w:color w:val="000000"/>
          <w:sz w:val="20"/>
          <w:szCs w:val="20"/>
          <w:shd w:val="clear" w:color="auto" w:fill="FFFFFF"/>
          <w:vertAlign w:val="superscript"/>
          <w:lang w:eastAsia="en-GB"/>
        </w:rPr>
        <w:t>-1</w:t>
      </w:r>
      <w:r w:rsidR="002F56B9">
        <w:rPr>
          <w:rFonts w:ascii="Segoe UI" w:eastAsia="Times New Roman" w:hAnsi="Segoe UI" w:cs="Segoe UI"/>
          <w:color w:val="000000"/>
          <w:sz w:val="20"/>
          <w:szCs w:val="20"/>
          <w:shd w:val="clear" w:color="auto" w:fill="FFFFFF"/>
          <w:lang w:eastAsia="en-GB"/>
        </w:rPr>
        <w:t xml:space="preserve">, while energy expenditure was </w:t>
      </w:r>
      <w:r w:rsidR="007C4EA1">
        <w:rPr>
          <w:rFonts w:ascii="Segoe UI" w:eastAsia="Times New Roman" w:hAnsi="Segoe UI" w:cs="Segoe UI"/>
          <w:color w:val="000000"/>
          <w:sz w:val="20"/>
          <w:szCs w:val="20"/>
          <w:shd w:val="clear" w:color="auto" w:fill="FFFFFF"/>
          <w:lang w:eastAsia="en-GB"/>
        </w:rPr>
        <w:t xml:space="preserve">expressed as </w:t>
      </w:r>
      <w:r w:rsidR="002F56B9" w:rsidRPr="002F56B9">
        <w:rPr>
          <w:rFonts w:ascii="Segoe UI" w:eastAsia="Times New Roman" w:hAnsi="Segoe UI" w:cs="Segoe UI"/>
          <w:color w:val="000000"/>
          <w:sz w:val="20"/>
          <w:szCs w:val="20"/>
          <w:shd w:val="clear" w:color="auto" w:fill="FFFFFF"/>
          <w:lang w:eastAsia="en-GB"/>
        </w:rPr>
        <w:t>METs-min∙day</w:t>
      </w:r>
      <w:r w:rsidR="002F56B9" w:rsidRPr="002F56B9">
        <w:rPr>
          <w:rFonts w:ascii="Segoe UI" w:eastAsia="Times New Roman" w:hAnsi="Segoe UI" w:cs="Segoe UI"/>
          <w:color w:val="000000"/>
          <w:sz w:val="20"/>
          <w:szCs w:val="20"/>
          <w:shd w:val="clear" w:color="auto" w:fill="FFFFFF"/>
          <w:vertAlign w:val="superscript"/>
          <w:lang w:eastAsia="en-GB"/>
        </w:rPr>
        <w:t>-1</w:t>
      </w:r>
      <w:r w:rsidR="002F56B9">
        <w:rPr>
          <w:rFonts w:ascii="Segoe UI" w:eastAsia="Times New Roman" w:hAnsi="Segoe UI" w:cs="Segoe UI"/>
          <w:color w:val="000000"/>
          <w:sz w:val="20"/>
          <w:szCs w:val="20"/>
          <w:shd w:val="clear" w:color="auto" w:fill="FFFFFF"/>
          <w:lang w:eastAsia="en-GB"/>
        </w:rPr>
        <w:t>.</w:t>
      </w:r>
    </w:p>
    <w:p w14:paraId="612990C1" w14:textId="6244CD25" w:rsidR="009C56EE"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14) </w:t>
      </w:r>
      <w:r w:rsidRPr="00FD06DD">
        <w:rPr>
          <w:rFonts w:ascii="Segoe UI" w:eastAsia="Times New Roman" w:hAnsi="Segoe UI" w:cs="Segoe UI"/>
          <w:color w:val="000000"/>
          <w:sz w:val="20"/>
          <w:szCs w:val="20"/>
          <w:shd w:val="clear" w:color="auto" w:fill="FFFFFF"/>
          <w:lang w:eastAsia="en-GB"/>
        </w:rPr>
        <w:t xml:space="preserve">The aims stated in the last paragraph of the Introduction do not include anything on PA intensity, but the methods and results discuss PA intensity in great detail. Please clarify. There is also no aim on PA bouts, but the results seem to focus on bouts. Please explain what </w:t>
      </w:r>
      <w:proofErr w:type="gramStart"/>
      <w:r w:rsidRPr="00FD06DD">
        <w:rPr>
          <w:rFonts w:ascii="Segoe UI" w:eastAsia="Times New Roman" w:hAnsi="Segoe UI" w:cs="Segoe UI"/>
          <w:color w:val="000000"/>
          <w:sz w:val="20"/>
          <w:szCs w:val="20"/>
          <w:shd w:val="clear" w:color="auto" w:fill="FFFFFF"/>
          <w:lang w:eastAsia="en-GB"/>
        </w:rPr>
        <w:t>are physical activity measures</w:t>
      </w:r>
      <w:proofErr w:type="gramEnd"/>
      <w:r w:rsidRPr="00FD06DD">
        <w:rPr>
          <w:rFonts w:ascii="Segoe UI" w:eastAsia="Times New Roman" w:hAnsi="Segoe UI" w:cs="Segoe UI"/>
          <w:color w:val="000000"/>
          <w:sz w:val="20"/>
          <w:szCs w:val="20"/>
          <w:shd w:val="clear" w:color="auto" w:fill="FFFFFF"/>
          <w:lang w:eastAsia="en-GB"/>
        </w:rPr>
        <w:t>. There is also no discussion of GOLD stage but these are presented extensively in the Figures.</w:t>
      </w:r>
    </w:p>
    <w:p w14:paraId="12A31E46" w14:textId="5E58EB3A" w:rsidR="009C56EE" w:rsidRDefault="009C56EE"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945402">
        <w:rPr>
          <w:rFonts w:ascii="Segoe UI" w:eastAsia="Times New Roman" w:hAnsi="Segoe UI" w:cs="Segoe UI"/>
          <w:color w:val="000000"/>
          <w:sz w:val="20"/>
          <w:szCs w:val="20"/>
          <w:shd w:val="clear" w:color="auto" w:fill="FFFFFF"/>
          <w:lang w:eastAsia="en-GB"/>
        </w:rPr>
        <w:t>We underst</w:t>
      </w:r>
      <w:r w:rsidR="001729CF">
        <w:rPr>
          <w:rFonts w:ascii="Segoe UI" w:eastAsia="Times New Roman" w:hAnsi="Segoe UI" w:cs="Segoe UI"/>
          <w:color w:val="000000"/>
          <w:sz w:val="20"/>
          <w:szCs w:val="20"/>
          <w:shd w:val="clear" w:color="auto" w:fill="FFFFFF"/>
          <w:lang w:eastAsia="en-GB"/>
        </w:rPr>
        <w:t>and</w:t>
      </w:r>
      <w:r w:rsidR="00945402">
        <w:rPr>
          <w:rFonts w:ascii="Segoe UI" w:eastAsia="Times New Roman" w:hAnsi="Segoe UI" w:cs="Segoe UI"/>
          <w:color w:val="000000"/>
          <w:sz w:val="20"/>
          <w:szCs w:val="20"/>
          <w:shd w:val="clear" w:color="auto" w:fill="FFFFFF"/>
          <w:lang w:eastAsia="en-GB"/>
        </w:rPr>
        <w:t xml:space="preserve"> physical activity measures as </w:t>
      </w:r>
      <w:r w:rsidR="001729CF">
        <w:rPr>
          <w:rFonts w:ascii="Segoe UI" w:eastAsia="Times New Roman" w:hAnsi="Segoe UI" w:cs="Segoe UI"/>
          <w:color w:val="000000"/>
          <w:sz w:val="20"/>
          <w:szCs w:val="20"/>
          <w:shd w:val="clear" w:color="auto" w:fill="FFFFFF"/>
          <w:lang w:eastAsia="en-GB"/>
        </w:rPr>
        <w:t>parameters</w:t>
      </w:r>
      <w:r w:rsidR="00945402">
        <w:rPr>
          <w:rFonts w:ascii="Segoe UI" w:eastAsia="Times New Roman" w:hAnsi="Segoe UI" w:cs="Segoe UI"/>
          <w:color w:val="000000"/>
          <w:sz w:val="20"/>
          <w:szCs w:val="20"/>
          <w:shd w:val="clear" w:color="auto" w:fill="FFFFFF"/>
          <w:lang w:eastAsia="en-GB"/>
        </w:rPr>
        <w:t xml:space="preserve"> </w:t>
      </w:r>
      <w:r w:rsidR="00C345CA">
        <w:rPr>
          <w:rFonts w:ascii="Segoe UI" w:eastAsia="Times New Roman" w:hAnsi="Segoe UI" w:cs="Segoe UI"/>
          <w:color w:val="000000"/>
          <w:sz w:val="20"/>
          <w:szCs w:val="20"/>
          <w:shd w:val="clear" w:color="auto" w:fill="FFFFFF"/>
          <w:lang w:eastAsia="en-GB"/>
        </w:rPr>
        <w:t xml:space="preserve">derived from </w:t>
      </w:r>
      <w:r w:rsidR="00945402">
        <w:rPr>
          <w:rFonts w:ascii="Segoe UI" w:eastAsia="Times New Roman" w:hAnsi="Segoe UI" w:cs="Segoe UI"/>
          <w:color w:val="000000"/>
          <w:sz w:val="20"/>
          <w:szCs w:val="20"/>
          <w:shd w:val="clear" w:color="auto" w:fill="FFFFFF"/>
          <w:lang w:eastAsia="en-GB"/>
        </w:rPr>
        <w:t>physical activity</w:t>
      </w:r>
      <w:r w:rsidR="00C345CA">
        <w:rPr>
          <w:rFonts w:ascii="Segoe UI" w:eastAsia="Times New Roman" w:hAnsi="Segoe UI" w:cs="Segoe UI"/>
          <w:color w:val="000000"/>
          <w:sz w:val="20"/>
          <w:szCs w:val="20"/>
          <w:shd w:val="clear" w:color="auto" w:fill="FFFFFF"/>
          <w:lang w:eastAsia="en-GB"/>
        </w:rPr>
        <w:t xml:space="preserve"> data</w:t>
      </w:r>
      <w:r w:rsidR="00945402">
        <w:rPr>
          <w:rFonts w:ascii="Segoe UI" w:eastAsia="Times New Roman" w:hAnsi="Segoe UI" w:cs="Segoe UI"/>
          <w:color w:val="000000"/>
          <w:sz w:val="20"/>
          <w:szCs w:val="20"/>
          <w:shd w:val="clear" w:color="auto" w:fill="FFFFFF"/>
          <w:lang w:eastAsia="en-GB"/>
        </w:rPr>
        <w:t xml:space="preserve">, such as the time in different intensities and in bouts of activity. Therefore, </w:t>
      </w:r>
      <w:r w:rsidR="008008B1">
        <w:rPr>
          <w:rFonts w:ascii="Segoe UI" w:eastAsia="Times New Roman" w:hAnsi="Segoe UI" w:cs="Segoe UI"/>
          <w:color w:val="000000"/>
          <w:sz w:val="20"/>
          <w:szCs w:val="20"/>
          <w:shd w:val="clear" w:color="auto" w:fill="FFFFFF"/>
          <w:lang w:eastAsia="en-GB"/>
        </w:rPr>
        <w:t>these two parameters are indeed repre</w:t>
      </w:r>
      <w:r w:rsidR="00945402">
        <w:rPr>
          <w:rFonts w:ascii="Segoe UI" w:eastAsia="Times New Roman" w:hAnsi="Segoe UI" w:cs="Segoe UI"/>
          <w:color w:val="000000"/>
          <w:sz w:val="20"/>
          <w:szCs w:val="20"/>
          <w:shd w:val="clear" w:color="auto" w:fill="FFFFFF"/>
          <w:lang w:eastAsia="en-GB"/>
        </w:rPr>
        <w:t>sent</w:t>
      </w:r>
      <w:r w:rsidR="008008B1">
        <w:rPr>
          <w:rFonts w:ascii="Segoe UI" w:eastAsia="Times New Roman" w:hAnsi="Segoe UI" w:cs="Segoe UI"/>
          <w:color w:val="000000"/>
          <w:sz w:val="20"/>
          <w:szCs w:val="20"/>
          <w:shd w:val="clear" w:color="auto" w:fill="FFFFFF"/>
          <w:lang w:eastAsia="en-GB"/>
        </w:rPr>
        <w:t>ations</w:t>
      </w:r>
      <w:r w:rsidR="00945402">
        <w:rPr>
          <w:rFonts w:ascii="Segoe UI" w:eastAsia="Times New Roman" w:hAnsi="Segoe UI" w:cs="Segoe UI"/>
          <w:color w:val="000000"/>
          <w:sz w:val="20"/>
          <w:szCs w:val="20"/>
          <w:shd w:val="clear" w:color="auto" w:fill="FFFFFF"/>
          <w:lang w:eastAsia="en-GB"/>
        </w:rPr>
        <w:t xml:space="preserve"> of physical activity measures.</w:t>
      </w:r>
      <w:r w:rsidR="00E671EE">
        <w:rPr>
          <w:rFonts w:ascii="Segoe UI" w:eastAsia="Times New Roman" w:hAnsi="Segoe UI" w:cs="Segoe UI"/>
          <w:color w:val="000000"/>
          <w:sz w:val="20"/>
          <w:szCs w:val="20"/>
          <w:shd w:val="clear" w:color="auto" w:fill="FFFFFF"/>
          <w:lang w:eastAsia="en-GB"/>
        </w:rPr>
        <w:t xml:space="preserve"> </w:t>
      </w:r>
      <w:r w:rsidR="008008B1">
        <w:rPr>
          <w:rFonts w:ascii="Segoe UI" w:eastAsia="Times New Roman" w:hAnsi="Segoe UI" w:cs="Segoe UI"/>
          <w:color w:val="000000"/>
          <w:sz w:val="20"/>
          <w:szCs w:val="20"/>
          <w:shd w:val="clear" w:color="auto" w:fill="FFFFFF"/>
          <w:lang w:eastAsia="en-GB"/>
        </w:rPr>
        <w:t xml:space="preserve">We did not mention about intensity of </w:t>
      </w:r>
      <w:r w:rsidR="008008B1">
        <w:rPr>
          <w:rFonts w:ascii="Segoe UI" w:eastAsia="Times New Roman" w:hAnsi="Segoe UI" w:cs="Segoe UI"/>
          <w:color w:val="000000"/>
          <w:sz w:val="20"/>
          <w:szCs w:val="20"/>
          <w:shd w:val="clear" w:color="auto" w:fill="FFFFFF"/>
          <w:lang w:eastAsia="en-GB"/>
        </w:rPr>
        <w:lastRenderedPageBreak/>
        <w:t xml:space="preserve">activity or bouts of activity in the aims as we used the term ‘physical activity measures’, which </w:t>
      </w:r>
      <w:r w:rsidR="00A31D6A">
        <w:rPr>
          <w:rFonts w:ascii="Segoe UI" w:eastAsia="Times New Roman" w:hAnsi="Segoe UI" w:cs="Segoe UI"/>
          <w:color w:val="000000"/>
          <w:sz w:val="20"/>
          <w:szCs w:val="20"/>
          <w:shd w:val="clear" w:color="auto" w:fill="FFFFFF"/>
          <w:lang w:eastAsia="en-GB"/>
        </w:rPr>
        <w:t xml:space="preserve">in our understanding </w:t>
      </w:r>
      <w:r w:rsidR="008008B1">
        <w:rPr>
          <w:rFonts w:ascii="Segoe UI" w:eastAsia="Times New Roman" w:hAnsi="Segoe UI" w:cs="Segoe UI"/>
          <w:color w:val="000000"/>
          <w:sz w:val="20"/>
          <w:szCs w:val="20"/>
          <w:shd w:val="clear" w:color="auto" w:fill="FFFFFF"/>
          <w:lang w:eastAsia="en-GB"/>
        </w:rPr>
        <w:t>encompasses these two parameters</w:t>
      </w:r>
      <w:r w:rsidR="00E671EE">
        <w:rPr>
          <w:rFonts w:ascii="Segoe UI" w:eastAsia="Times New Roman" w:hAnsi="Segoe UI" w:cs="Segoe UI"/>
          <w:color w:val="000000"/>
          <w:sz w:val="20"/>
          <w:szCs w:val="20"/>
          <w:shd w:val="clear" w:color="auto" w:fill="FFFFFF"/>
          <w:lang w:eastAsia="en-GB"/>
        </w:rPr>
        <w:t>.</w:t>
      </w:r>
      <w:r w:rsidR="00945402">
        <w:rPr>
          <w:rFonts w:ascii="Segoe UI" w:eastAsia="Times New Roman" w:hAnsi="Segoe UI" w:cs="Segoe UI"/>
          <w:color w:val="000000"/>
          <w:sz w:val="20"/>
          <w:szCs w:val="20"/>
          <w:shd w:val="clear" w:color="auto" w:fill="FFFFFF"/>
          <w:lang w:eastAsia="en-GB"/>
        </w:rPr>
        <w:t xml:space="preserve"> </w:t>
      </w:r>
      <w:r w:rsidR="00583924">
        <w:rPr>
          <w:rFonts w:ascii="Segoe UI" w:eastAsia="Times New Roman" w:hAnsi="Segoe UI" w:cs="Segoe UI"/>
          <w:color w:val="000000"/>
          <w:sz w:val="20"/>
          <w:szCs w:val="20"/>
          <w:shd w:val="clear" w:color="auto" w:fill="FFFFFF"/>
          <w:lang w:eastAsia="en-GB"/>
        </w:rPr>
        <w:t xml:space="preserve">Moreover, a brief discussion about </w:t>
      </w:r>
      <w:r w:rsidR="00185582">
        <w:rPr>
          <w:rFonts w:ascii="Segoe UI" w:eastAsia="Times New Roman" w:hAnsi="Segoe UI" w:cs="Segoe UI"/>
          <w:color w:val="000000"/>
          <w:sz w:val="20"/>
          <w:szCs w:val="20"/>
          <w:shd w:val="clear" w:color="auto" w:fill="FFFFFF"/>
          <w:lang w:eastAsia="en-GB"/>
        </w:rPr>
        <w:t xml:space="preserve">the </w:t>
      </w:r>
      <w:r w:rsidR="00945402">
        <w:rPr>
          <w:rFonts w:ascii="Segoe UI" w:eastAsia="Times New Roman" w:hAnsi="Segoe UI" w:cs="Segoe UI"/>
          <w:color w:val="000000"/>
          <w:sz w:val="20"/>
          <w:szCs w:val="20"/>
          <w:shd w:val="clear" w:color="auto" w:fill="FFFFFF"/>
          <w:lang w:eastAsia="en-GB"/>
        </w:rPr>
        <w:t xml:space="preserve">GOLD </w:t>
      </w:r>
      <w:r w:rsidR="00185582">
        <w:rPr>
          <w:rFonts w:ascii="Segoe UI" w:eastAsia="Times New Roman" w:hAnsi="Segoe UI" w:cs="Segoe UI"/>
          <w:color w:val="000000"/>
          <w:sz w:val="20"/>
          <w:szCs w:val="20"/>
          <w:shd w:val="clear" w:color="auto" w:fill="FFFFFF"/>
          <w:lang w:eastAsia="en-GB"/>
        </w:rPr>
        <w:t>classification</w:t>
      </w:r>
      <w:r w:rsidR="00583924">
        <w:rPr>
          <w:rFonts w:ascii="Segoe UI" w:eastAsia="Times New Roman" w:hAnsi="Segoe UI" w:cs="Segoe UI"/>
          <w:color w:val="000000"/>
          <w:sz w:val="20"/>
          <w:szCs w:val="20"/>
          <w:shd w:val="clear" w:color="auto" w:fill="FFFFFF"/>
          <w:lang w:eastAsia="en-GB"/>
        </w:rPr>
        <w:t xml:space="preserve"> was added to the </w:t>
      </w:r>
      <w:r w:rsidR="00945402">
        <w:rPr>
          <w:rFonts w:ascii="Segoe UI" w:eastAsia="Times New Roman" w:hAnsi="Segoe UI" w:cs="Segoe UI"/>
          <w:color w:val="000000"/>
          <w:sz w:val="20"/>
          <w:szCs w:val="20"/>
          <w:shd w:val="clear" w:color="auto" w:fill="FFFFFF"/>
          <w:lang w:eastAsia="en-GB"/>
        </w:rPr>
        <w:t>discussion</w:t>
      </w:r>
      <w:r w:rsidR="00583924">
        <w:rPr>
          <w:rFonts w:ascii="Segoe UI" w:eastAsia="Times New Roman" w:hAnsi="Segoe UI" w:cs="Segoe UI"/>
          <w:color w:val="000000"/>
          <w:sz w:val="20"/>
          <w:szCs w:val="20"/>
          <w:shd w:val="clear" w:color="auto" w:fill="FFFFFF"/>
          <w:lang w:eastAsia="en-GB"/>
        </w:rPr>
        <w:t xml:space="preserve"> (</w:t>
      </w:r>
      <w:r w:rsidR="00AB6AA8">
        <w:rPr>
          <w:rFonts w:ascii="Segoe UI" w:eastAsia="Times New Roman" w:hAnsi="Segoe UI" w:cs="Segoe UI"/>
          <w:color w:val="000000"/>
          <w:sz w:val="20"/>
          <w:szCs w:val="20"/>
          <w:highlight w:val="yellow"/>
          <w:shd w:val="clear" w:color="auto" w:fill="FFFFFF"/>
          <w:lang w:eastAsia="en-GB"/>
        </w:rPr>
        <w:t xml:space="preserve">pages </w:t>
      </w:r>
      <w:r w:rsidR="00D41345" w:rsidRPr="000A5AF1">
        <w:rPr>
          <w:rFonts w:ascii="Segoe UI" w:eastAsia="Times New Roman" w:hAnsi="Segoe UI" w:cs="Segoe UI"/>
          <w:color w:val="000000"/>
          <w:sz w:val="20"/>
          <w:szCs w:val="20"/>
          <w:highlight w:val="yellow"/>
          <w:shd w:val="clear" w:color="auto" w:fill="FFFFFF"/>
          <w:lang w:eastAsia="en-GB"/>
        </w:rPr>
        <w:t>23</w:t>
      </w:r>
      <w:r w:rsidR="00AB6AA8">
        <w:rPr>
          <w:rFonts w:ascii="Segoe UI" w:eastAsia="Times New Roman" w:hAnsi="Segoe UI" w:cs="Segoe UI"/>
          <w:color w:val="000000"/>
          <w:sz w:val="20"/>
          <w:szCs w:val="20"/>
          <w:highlight w:val="yellow"/>
          <w:shd w:val="clear" w:color="auto" w:fill="FFFFFF"/>
          <w:lang w:eastAsia="en-GB"/>
        </w:rPr>
        <w:t>-24</w:t>
      </w:r>
      <w:r w:rsidR="00D41345" w:rsidRPr="000A5AF1">
        <w:rPr>
          <w:rFonts w:ascii="Segoe UI" w:eastAsia="Times New Roman" w:hAnsi="Segoe UI" w:cs="Segoe UI"/>
          <w:color w:val="000000"/>
          <w:sz w:val="20"/>
          <w:szCs w:val="20"/>
          <w:highlight w:val="yellow"/>
          <w:shd w:val="clear" w:color="auto" w:fill="FFFFFF"/>
          <w:lang w:eastAsia="en-GB"/>
        </w:rPr>
        <w:t>, lines 3</w:t>
      </w:r>
      <w:r w:rsidR="00D5426B">
        <w:rPr>
          <w:rFonts w:ascii="Segoe UI" w:eastAsia="Times New Roman" w:hAnsi="Segoe UI" w:cs="Segoe UI"/>
          <w:color w:val="000000"/>
          <w:sz w:val="20"/>
          <w:szCs w:val="20"/>
          <w:highlight w:val="yellow"/>
          <w:shd w:val="clear" w:color="auto" w:fill="FFFFFF"/>
          <w:lang w:eastAsia="en-GB"/>
        </w:rPr>
        <w:t>8</w:t>
      </w:r>
      <w:r w:rsidR="00AB6AA8">
        <w:rPr>
          <w:rFonts w:ascii="Segoe UI" w:eastAsia="Times New Roman" w:hAnsi="Segoe UI" w:cs="Segoe UI"/>
          <w:color w:val="000000"/>
          <w:sz w:val="20"/>
          <w:szCs w:val="20"/>
          <w:highlight w:val="yellow"/>
          <w:shd w:val="clear" w:color="auto" w:fill="FFFFFF"/>
          <w:lang w:eastAsia="en-GB"/>
        </w:rPr>
        <w:t>2-38</w:t>
      </w:r>
      <w:r w:rsidR="00D5426B" w:rsidRPr="00D5426B">
        <w:rPr>
          <w:rFonts w:ascii="Segoe UI" w:eastAsia="Times New Roman" w:hAnsi="Segoe UI" w:cs="Segoe UI"/>
          <w:color w:val="000000"/>
          <w:sz w:val="20"/>
          <w:szCs w:val="20"/>
          <w:highlight w:val="yellow"/>
          <w:shd w:val="clear" w:color="auto" w:fill="FFFFFF"/>
          <w:lang w:eastAsia="en-GB"/>
        </w:rPr>
        <w:t>7</w:t>
      </w:r>
      <w:r w:rsidR="00583924">
        <w:rPr>
          <w:rFonts w:ascii="Segoe UI" w:eastAsia="Times New Roman" w:hAnsi="Segoe UI" w:cs="Segoe UI"/>
          <w:color w:val="000000"/>
          <w:sz w:val="20"/>
          <w:szCs w:val="20"/>
          <w:shd w:val="clear" w:color="auto" w:fill="FFFFFF"/>
          <w:lang w:eastAsia="en-GB"/>
        </w:rPr>
        <w:t>)</w:t>
      </w:r>
      <w:r w:rsidR="00945402">
        <w:rPr>
          <w:rFonts w:ascii="Segoe UI" w:eastAsia="Times New Roman" w:hAnsi="Segoe UI" w:cs="Segoe UI"/>
          <w:color w:val="000000"/>
          <w:sz w:val="20"/>
          <w:szCs w:val="20"/>
          <w:shd w:val="clear" w:color="auto" w:fill="FFFFFF"/>
          <w:lang w:eastAsia="en-GB"/>
        </w:rPr>
        <w:t>.</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15) </w:t>
      </w:r>
      <w:r w:rsidR="00FD06DD" w:rsidRPr="00FD06DD">
        <w:rPr>
          <w:rFonts w:ascii="Segoe UI" w:eastAsia="Times New Roman" w:hAnsi="Segoe UI" w:cs="Segoe UI"/>
          <w:color w:val="000000"/>
          <w:sz w:val="20"/>
          <w:szCs w:val="20"/>
          <w:shd w:val="clear" w:color="auto" w:fill="FFFFFF"/>
          <w:lang w:eastAsia="en-GB"/>
        </w:rPr>
        <w:t xml:space="preserve">Healthy subjects were matched in age, gender, and BMI. Were they healthy because they did not have COPD or because they had no comorbidities? Matching on comorbidities, such as CAD, PVD, back </w:t>
      </w:r>
      <w:proofErr w:type="gramStart"/>
      <w:r w:rsidR="00FD06DD" w:rsidRPr="00FD06DD">
        <w:rPr>
          <w:rFonts w:ascii="Segoe UI" w:eastAsia="Times New Roman" w:hAnsi="Segoe UI" w:cs="Segoe UI"/>
          <w:color w:val="000000"/>
          <w:sz w:val="20"/>
          <w:szCs w:val="20"/>
          <w:shd w:val="clear" w:color="auto" w:fill="FFFFFF"/>
          <w:lang w:eastAsia="en-GB"/>
        </w:rPr>
        <w:t>pain, that</w:t>
      </w:r>
      <w:proofErr w:type="gramEnd"/>
      <w:r w:rsidR="00FD06DD" w:rsidRPr="00FD06DD">
        <w:rPr>
          <w:rFonts w:ascii="Segoe UI" w:eastAsia="Times New Roman" w:hAnsi="Segoe UI" w:cs="Segoe UI"/>
          <w:color w:val="000000"/>
          <w:sz w:val="20"/>
          <w:szCs w:val="20"/>
          <w:shd w:val="clear" w:color="auto" w:fill="FFFFFF"/>
          <w:lang w:eastAsia="en-GB"/>
        </w:rPr>
        <w:t xml:space="preserve"> affect PA would be important. Were healthy subjects retired or employed? What were their demographic</w:t>
      </w:r>
      <w:r>
        <w:rPr>
          <w:rFonts w:ascii="Segoe UI" w:eastAsia="Times New Roman" w:hAnsi="Segoe UI" w:cs="Segoe UI"/>
          <w:color w:val="000000"/>
          <w:sz w:val="20"/>
          <w:szCs w:val="20"/>
          <w:shd w:val="clear" w:color="auto" w:fill="FFFFFF"/>
          <w:lang w:eastAsia="en-GB"/>
        </w:rPr>
        <w:t>s? These factors all affect PA.</w:t>
      </w:r>
    </w:p>
    <w:p w14:paraId="16CD14F6" w14:textId="71C8BC78" w:rsidR="009C56EE" w:rsidRDefault="009C56EE"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6D7B8F">
        <w:rPr>
          <w:rFonts w:ascii="Segoe UI" w:eastAsia="Times New Roman" w:hAnsi="Segoe UI" w:cs="Segoe UI"/>
          <w:color w:val="000000"/>
          <w:sz w:val="20"/>
          <w:szCs w:val="20"/>
          <w:shd w:val="clear" w:color="auto" w:fill="FFFFFF"/>
          <w:lang w:eastAsia="en-GB"/>
        </w:rPr>
        <w:t xml:space="preserve">Healthy subjects were </w:t>
      </w:r>
      <w:r w:rsidR="009668CB">
        <w:rPr>
          <w:rFonts w:ascii="Segoe UI" w:eastAsia="Times New Roman" w:hAnsi="Segoe UI" w:cs="Segoe UI"/>
          <w:color w:val="000000"/>
          <w:sz w:val="20"/>
          <w:szCs w:val="20"/>
          <w:shd w:val="clear" w:color="auto" w:fill="FFFFFF"/>
          <w:lang w:eastAsia="en-GB"/>
        </w:rPr>
        <w:t xml:space="preserve">free of COPD or any other debilitating disease. Unfortunately, data on comorbidities or on current occupation (retired or employed) were not available. </w:t>
      </w:r>
      <w:r w:rsidR="00E07E38">
        <w:rPr>
          <w:rFonts w:ascii="Segoe UI" w:eastAsia="Times New Roman" w:hAnsi="Segoe UI" w:cs="Segoe UI"/>
          <w:color w:val="000000"/>
          <w:sz w:val="20"/>
          <w:szCs w:val="20"/>
          <w:shd w:val="clear" w:color="auto" w:fill="FFFFFF"/>
          <w:lang w:eastAsia="en-GB"/>
        </w:rPr>
        <w:t>Nevertheless, a</w:t>
      </w:r>
      <w:r w:rsidR="0073574F">
        <w:rPr>
          <w:rFonts w:ascii="Segoe UI" w:eastAsia="Times New Roman" w:hAnsi="Segoe UI" w:cs="Segoe UI"/>
          <w:color w:val="000000"/>
          <w:sz w:val="20"/>
          <w:szCs w:val="20"/>
          <w:shd w:val="clear" w:color="auto" w:fill="FFFFFF"/>
          <w:lang w:eastAsia="en-GB"/>
        </w:rPr>
        <w:t>s other reviewers</w:t>
      </w:r>
      <w:r w:rsidR="001A1245">
        <w:rPr>
          <w:rFonts w:ascii="Segoe UI" w:eastAsia="Times New Roman" w:hAnsi="Segoe UI" w:cs="Segoe UI"/>
          <w:color w:val="000000"/>
          <w:sz w:val="20"/>
          <w:szCs w:val="20"/>
          <w:shd w:val="clear" w:color="auto" w:fill="FFFFFF"/>
          <w:lang w:eastAsia="en-GB"/>
        </w:rPr>
        <w:t xml:space="preserve"> </w:t>
      </w:r>
      <w:r w:rsidR="00E32EE6">
        <w:rPr>
          <w:rFonts w:ascii="Segoe UI" w:eastAsia="Times New Roman" w:hAnsi="Segoe UI" w:cs="Segoe UI"/>
          <w:color w:val="000000"/>
          <w:sz w:val="20"/>
          <w:szCs w:val="20"/>
          <w:shd w:val="clear" w:color="auto" w:fill="FFFFFF"/>
          <w:lang w:eastAsia="en-GB"/>
        </w:rPr>
        <w:t xml:space="preserve">have </w:t>
      </w:r>
      <w:r w:rsidR="001A1245">
        <w:rPr>
          <w:rFonts w:ascii="Segoe UI" w:eastAsia="Times New Roman" w:hAnsi="Segoe UI" w:cs="Segoe UI"/>
          <w:color w:val="000000"/>
          <w:sz w:val="20"/>
          <w:szCs w:val="20"/>
          <w:shd w:val="clear" w:color="auto" w:fill="FFFFFF"/>
          <w:lang w:eastAsia="en-GB"/>
        </w:rPr>
        <w:t xml:space="preserve">also raised concerns about the analyses involving </w:t>
      </w:r>
      <w:r w:rsidR="0073574F">
        <w:rPr>
          <w:rFonts w:ascii="Segoe UI" w:eastAsia="Times New Roman" w:hAnsi="Segoe UI" w:cs="Segoe UI"/>
          <w:color w:val="000000"/>
          <w:sz w:val="20"/>
          <w:szCs w:val="20"/>
          <w:shd w:val="clear" w:color="auto" w:fill="FFFFFF"/>
          <w:lang w:eastAsia="en-GB"/>
        </w:rPr>
        <w:t>healthy subject</w:t>
      </w:r>
      <w:r w:rsidR="001A1245">
        <w:rPr>
          <w:rFonts w:ascii="Segoe UI" w:eastAsia="Times New Roman" w:hAnsi="Segoe UI" w:cs="Segoe UI"/>
          <w:color w:val="000000"/>
          <w:sz w:val="20"/>
          <w:szCs w:val="20"/>
          <w:shd w:val="clear" w:color="auto" w:fill="FFFFFF"/>
          <w:lang w:eastAsia="en-GB"/>
        </w:rPr>
        <w:t xml:space="preserve">, we preferred to remove them from our manuscript, as well as all related analyses. </w:t>
      </w:r>
      <w:r w:rsidR="00E07E38">
        <w:rPr>
          <w:rFonts w:ascii="Segoe UI" w:eastAsia="Times New Roman" w:hAnsi="Segoe UI" w:cs="Segoe UI"/>
          <w:color w:val="000000"/>
          <w:sz w:val="20"/>
          <w:szCs w:val="20"/>
          <w:shd w:val="clear" w:color="auto" w:fill="FFFFFF"/>
          <w:lang w:eastAsia="en-GB"/>
        </w:rPr>
        <w:t>Most changes were done in the Results (</w:t>
      </w:r>
      <w:r w:rsidR="00E07E38" w:rsidRPr="00F226CC">
        <w:rPr>
          <w:rFonts w:ascii="Segoe UI" w:eastAsia="Times New Roman" w:hAnsi="Segoe UI" w:cs="Segoe UI"/>
          <w:color w:val="000000"/>
          <w:sz w:val="20"/>
          <w:szCs w:val="20"/>
          <w:highlight w:val="yellow"/>
          <w:shd w:val="clear" w:color="auto" w:fill="FFFFFF"/>
          <w:lang w:eastAsia="en-GB"/>
        </w:rPr>
        <w:t>pages 1</w:t>
      </w:r>
      <w:r w:rsidR="00E07E38">
        <w:rPr>
          <w:rFonts w:ascii="Segoe UI" w:eastAsia="Times New Roman" w:hAnsi="Segoe UI" w:cs="Segoe UI"/>
          <w:color w:val="000000"/>
          <w:sz w:val="20"/>
          <w:szCs w:val="20"/>
          <w:highlight w:val="yellow"/>
          <w:shd w:val="clear" w:color="auto" w:fill="FFFFFF"/>
          <w:lang w:eastAsia="en-GB"/>
        </w:rPr>
        <w:t>6</w:t>
      </w:r>
      <w:r w:rsidR="00E07E38" w:rsidRPr="00F226CC">
        <w:rPr>
          <w:rFonts w:ascii="Segoe UI" w:eastAsia="Times New Roman" w:hAnsi="Segoe UI" w:cs="Segoe UI"/>
          <w:color w:val="000000"/>
          <w:sz w:val="20"/>
          <w:szCs w:val="20"/>
          <w:highlight w:val="yellow"/>
          <w:shd w:val="clear" w:color="auto" w:fill="FFFFFF"/>
          <w:lang w:eastAsia="en-GB"/>
        </w:rPr>
        <w:t>-1</w:t>
      </w:r>
      <w:r w:rsidR="00E07E38">
        <w:rPr>
          <w:rFonts w:ascii="Segoe UI" w:eastAsia="Times New Roman" w:hAnsi="Segoe UI" w:cs="Segoe UI"/>
          <w:color w:val="000000"/>
          <w:sz w:val="20"/>
          <w:szCs w:val="20"/>
          <w:highlight w:val="yellow"/>
          <w:shd w:val="clear" w:color="auto" w:fill="FFFFFF"/>
          <w:lang w:eastAsia="en-GB"/>
        </w:rPr>
        <w:t>8</w:t>
      </w:r>
      <w:r w:rsidR="00E07E38" w:rsidRPr="00F226CC">
        <w:rPr>
          <w:rFonts w:ascii="Segoe UI" w:eastAsia="Times New Roman" w:hAnsi="Segoe UI" w:cs="Segoe UI"/>
          <w:color w:val="000000"/>
          <w:sz w:val="20"/>
          <w:szCs w:val="20"/>
          <w:highlight w:val="yellow"/>
          <w:shd w:val="clear" w:color="auto" w:fill="FFFFFF"/>
          <w:lang w:eastAsia="en-GB"/>
        </w:rPr>
        <w:t>, lines 2</w:t>
      </w:r>
      <w:r w:rsidR="00E07E38">
        <w:rPr>
          <w:rFonts w:ascii="Segoe UI" w:eastAsia="Times New Roman" w:hAnsi="Segoe UI" w:cs="Segoe UI"/>
          <w:color w:val="000000"/>
          <w:sz w:val="20"/>
          <w:szCs w:val="20"/>
          <w:highlight w:val="yellow"/>
          <w:shd w:val="clear" w:color="auto" w:fill="FFFFFF"/>
          <w:lang w:eastAsia="en-GB"/>
        </w:rPr>
        <w:t>96</w:t>
      </w:r>
      <w:r w:rsidR="00E07E38" w:rsidRPr="00F226CC">
        <w:rPr>
          <w:rFonts w:ascii="Segoe UI" w:eastAsia="Times New Roman" w:hAnsi="Segoe UI" w:cs="Segoe UI"/>
          <w:color w:val="000000"/>
          <w:sz w:val="20"/>
          <w:szCs w:val="20"/>
          <w:highlight w:val="yellow"/>
          <w:shd w:val="clear" w:color="auto" w:fill="FFFFFF"/>
          <w:lang w:eastAsia="en-GB"/>
        </w:rPr>
        <w:t>-3</w:t>
      </w:r>
      <w:r w:rsidR="00E07E38">
        <w:rPr>
          <w:rFonts w:ascii="Segoe UI" w:eastAsia="Times New Roman" w:hAnsi="Segoe UI" w:cs="Segoe UI"/>
          <w:color w:val="000000"/>
          <w:sz w:val="20"/>
          <w:szCs w:val="20"/>
          <w:highlight w:val="yellow"/>
          <w:shd w:val="clear" w:color="auto" w:fill="FFFFFF"/>
          <w:lang w:eastAsia="en-GB"/>
        </w:rPr>
        <w:t>13</w:t>
      </w:r>
      <w:r w:rsidR="00E07E38">
        <w:rPr>
          <w:rFonts w:ascii="Segoe UI" w:eastAsia="Times New Roman" w:hAnsi="Segoe UI" w:cs="Segoe UI"/>
          <w:color w:val="000000"/>
          <w:sz w:val="20"/>
          <w:szCs w:val="20"/>
          <w:shd w:val="clear" w:color="auto" w:fill="FFFFFF"/>
          <w:lang w:eastAsia="en-GB"/>
        </w:rPr>
        <w:t>) and Discussion (</w:t>
      </w:r>
      <w:r w:rsidR="00E07E38">
        <w:rPr>
          <w:rFonts w:ascii="Segoe UI" w:eastAsia="Times New Roman" w:hAnsi="Segoe UI" w:cs="Segoe UI"/>
          <w:color w:val="000000"/>
          <w:sz w:val="20"/>
          <w:szCs w:val="20"/>
          <w:highlight w:val="yellow"/>
          <w:shd w:val="clear" w:color="auto" w:fill="FFFFFF"/>
          <w:lang w:eastAsia="en-GB"/>
        </w:rPr>
        <w:t>page</w:t>
      </w:r>
      <w:r w:rsidR="00E07E38" w:rsidRPr="00F226CC">
        <w:rPr>
          <w:rFonts w:ascii="Segoe UI" w:eastAsia="Times New Roman" w:hAnsi="Segoe UI" w:cs="Segoe UI"/>
          <w:color w:val="000000"/>
          <w:sz w:val="20"/>
          <w:szCs w:val="20"/>
          <w:highlight w:val="yellow"/>
          <w:shd w:val="clear" w:color="auto" w:fill="FFFFFF"/>
          <w:lang w:eastAsia="en-GB"/>
        </w:rPr>
        <w:t xml:space="preserve"> </w:t>
      </w:r>
      <w:r w:rsidR="00E07E38">
        <w:rPr>
          <w:rFonts w:ascii="Segoe UI" w:eastAsia="Times New Roman" w:hAnsi="Segoe UI" w:cs="Segoe UI"/>
          <w:color w:val="000000"/>
          <w:sz w:val="20"/>
          <w:szCs w:val="20"/>
          <w:highlight w:val="yellow"/>
          <w:shd w:val="clear" w:color="auto" w:fill="FFFFFF"/>
          <w:lang w:eastAsia="en-GB"/>
        </w:rPr>
        <w:t>24</w:t>
      </w:r>
      <w:r w:rsidR="00E07E38" w:rsidRPr="00F226CC">
        <w:rPr>
          <w:rFonts w:ascii="Segoe UI" w:eastAsia="Times New Roman" w:hAnsi="Segoe UI" w:cs="Segoe UI"/>
          <w:color w:val="000000"/>
          <w:sz w:val="20"/>
          <w:szCs w:val="20"/>
          <w:highlight w:val="yellow"/>
          <w:shd w:val="clear" w:color="auto" w:fill="FFFFFF"/>
          <w:lang w:eastAsia="en-GB"/>
        </w:rPr>
        <w:t xml:space="preserve">, lines </w:t>
      </w:r>
      <w:r w:rsidR="00E07E38">
        <w:rPr>
          <w:rFonts w:ascii="Segoe UI" w:eastAsia="Times New Roman" w:hAnsi="Segoe UI" w:cs="Segoe UI"/>
          <w:color w:val="000000"/>
          <w:sz w:val="20"/>
          <w:szCs w:val="20"/>
          <w:highlight w:val="yellow"/>
          <w:shd w:val="clear" w:color="auto" w:fill="FFFFFF"/>
          <w:lang w:eastAsia="en-GB"/>
        </w:rPr>
        <w:t>395</w:t>
      </w:r>
      <w:r w:rsidR="00E07E38" w:rsidRPr="00F226CC">
        <w:rPr>
          <w:rFonts w:ascii="Segoe UI" w:eastAsia="Times New Roman" w:hAnsi="Segoe UI" w:cs="Segoe UI"/>
          <w:color w:val="000000"/>
          <w:sz w:val="20"/>
          <w:szCs w:val="20"/>
          <w:highlight w:val="yellow"/>
          <w:shd w:val="clear" w:color="auto" w:fill="FFFFFF"/>
          <w:lang w:eastAsia="en-GB"/>
        </w:rPr>
        <w:t>-</w:t>
      </w:r>
      <w:r w:rsidR="00E07E38">
        <w:rPr>
          <w:rFonts w:ascii="Segoe UI" w:eastAsia="Times New Roman" w:hAnsi="Segoe UI" w:cs="Segoe UI"/>
          <w:color w:val="000000"/>
          <w:sz w:val="20"/>
          <w:szCs w:val="20"/>
          <w:highlight w:val="yellow"/>
          <w:shd w:val="clear" w:color="auto" w:fill="FFFFFF"/>
          <w:lang w:eastAsia="en-GB"/>
        </w:rPr>
        <w:t>401</w:t>
      </w:r>
      <w:r w:rsidR="00E07E38">
        <w:rPr>
          <w:rFonts w:ascii="Segoe UI" w:eastAsia="Times New Roman" w:hAnsi="Segoe UI" w:cs="Segoe UI"/>
          <w:color w:val="000000"/>
          <w:sz w:val="20"/>
          <w:szCs w:val="20"/>
          <w:shd w:val="clear" w:color="auto" w:fill="FFFFFF"/>
          <w:lang w:eastAsia="en-GB"/>
        </w:rPr>
        <w:t>).</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16) </w:t>
      </w:r>
      <w:r w:rsidR="00FD06DD" w:rsidRPr="00FD06DD">
        <w:rPr>
          <w:rFonts w:ascii="Segoe UI" w:eastAsia="Times New Roman" w:hAnsi="Segoe UI" w:cs="Segoe UI"/>
          <w:color w:val="000000"/>
          <w:sz w:val="20"/>
          <w:szCs w:val="20"/>
          <w:shd w:val="clear" w:color="auto" w:fill="FFFFFF"/>
          <w:lang w:eastAsia="en-GB"/>
        </w:rPr>
        <w:t>Why do models not adjust for site of study?</w:t>
      </w:r>
    </w:p>
    <w:p w14:paraId="54A9D751" w14:textId="7ABC6B1C" w:rsidR="00B739FB" w:rsidRDefault="009C56EE"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sidRPr="009B76A8">
        <w:rPr>
          <w:rFonts w:ascii="Segoe UI" w:eastAsia="Times New Roman" w:hAnsi="Segoe UI" w:cs="Segoe UI"/>
          <w:color w:val="000000"/>
          <w:sz w:val="20"/>
          <w:szCs w:val="20"/>
          <w:shd w:val="clear" w:color="auto" w:fill="FFFFFF"/>
          <w:lang w:eastAsia="en-GB"/>
        </w:rPr>
        <w:t xml:space="preserve"> </w:t>
      </w:r>
      <w:r w:rsidR="009B76A8" w:rsidRPr="009B76A8">
        <w:rPr>
          <w:rFonts w:ascii="Segoe UI" w:eastAsia="Times New Roman" w:hAnsi="Segoe UI" w:cs="Segoe UI"/>
          <w:color w:val="000000"/>
          <w:sz w:val="20"/>
          <w:szCs w:val="20"/>
          <w:shd w:val="clear" w:color="auto" w:fill="FFFFFF"/>
          <w:lang w:eastAsia="en-GB"/>
        </w:rPr>
        <w:t>In our study</w:t>
      </w:r>
      <w:r w:rsidR="009B76A8">
        <w:rPr>
          <w:rFonts w:ascii="Segoe UI" w:eastAsia="Times New Roman" w:hAnsi="Segoe UI" w:cs="Segoe UI"/>
          <w:color w:val="000000"/>
          <w:sz w:val="20"/>
          <w:szCs w:val="20"/>
          <w:shd w:val="clear" w:color="auto" w:fill="FFFFFF"/>
          <w:lang w:eastAsia="en-GB"/>
        </w:rPr>
        <w:t xml:space="preserve"> we wanted to investigate whether COPD patients could be clustered based </w:t>
      </w:r>
      <w:r w:rsidR="00D10D89">
        <w:rPr>
          <w:rFonts w:ascii="Segoe UI" w:eastAsia="Times New Roman" w:hAnsi="Segoe UI" w:cs="Segoe UI"/>
          <w:color w:val="000000"/>
          <w:sz w:val="20"/>
          <w:szCs w:val="20"/>
          <w:shd w:val="clear" w:color="auto" w:fill="FFFFFF"/>
          <w:lang w:eastAsia="en-GB"/>
        </w:rPr>
        <w:t xml:space="preserve">solely </w:t>
      </w:r>
      <w:r w:rsidR="009B76A8">
        <w:rPr>
          <w:rFonts w:ascii="Segoe UI" w:eastAsia="Times New Roman" w:hAnsi="Segoe UI" w:cs="Segoe UI"/>
          <w:color w:val="000000"/>
          <w:sz w:val="20"/>
          <w:szCs w:val="20"/>
          <w:shd w:val="clear" w:color="auto" w:fill="FFFFFF"/>
          <w:lang w:eastAsia="en-GB"/>
        </w:rPr>
        <w:t>on their levels of physical activity, i.e., without the influence of any other characteristic. That is why site of study was not considered in our analyses</w:t>
      </w:r>
      <w:r w:rsidR="00D6345E">
        <w:rPr>
          <w:rStyle w:val="CommentReference"/>
        </w:rPr>
        <w:commentReference w:id="0"/>
      </w:r>
      <w:r w:rsidR="003975E7">
        <w:rPr>
          <w:rFonts w:ascii="Segoe UI" w:eastAsia="Times New Roman" w:hAnsi="Segoe UI" w:cs="Segoe UI"/>
          <w:color w:val="000000"/>
          <w:sz w:val="20"/>
          <w:szCs w:val="20"/>
          <w:shd w:val="clear" w:color="auto" w:fill="FFFFFF"/>
          <w:lang w:eastAsia="en-GB"/>
        </w:rPr>
        <w:t>.</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shd w:val="clear" w:color="auto" w:fill="FFFFFF"/>
          <w:lang w:eastAsia="en-GB"/>
        </w:rPr>
        <w:t>Results</w:t>
      </w:r>
      <w:r w:rsidR="00FD06DD"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17) </w:t>
      </w:r>
      <w:proofErr w:type="gramStart"/>
      <w:r w:rsidR="00FD06DD" w:rsidRPr="00FD06DD">
        <w:rPr>
          <w:rFonts w:ascii="Segoe UI" w:eastAsia="Times New Roman" w:hAnsi="Segoe UI" w:cs="Segoe UI"/>
          <w:color w:val="000000"/>
          <w:sz w:val="20"/>
          <w:szCs w:val="20"/>
          <w:shd w:val="clear" w:color="auto" w:fill="FFFFFF"/>
          <w:lang w:eastAsia="en-GB"/>
        </w:rPr>
        <w:t>The</w:t>
      </w:r>
      <w:proofErr w:type="gramEnd"/>
      <w:r w:rsidR="00FD06DD" w:rsidRPr="00FD06DD">
        <w:rPr>
          <w:rFonts w:ascii="Segoe UI" w:eastAsia="Times New Roman" w:hAnsi="Segoe UI" w:cs="Segoe UI"/>
          <w:color w:val="000000"/>
          <w:sz w:val="20"/>
          <w:szCs w:val="20"/>
          <w:shd w:val="clear" w:color="auto" w:fill="FFFFFF"/>
          <w:lang w:eastAsia="en-GB"/>
        </w:rPr>
        <w:t xml:space="preserve"> description of the clusters in Table 4 need full explanation in the text. What is very long, very light intensity? What is the difference between very long versus long; very short versus short?</w:t>
      </w:r>
    </w:p>
    <w:p w14:paraId="12B60FE0" w14:textId="2965FA4C" w:rsidR="00B739FB" w:rsidRPr="000B1059" w:rsidRDefault="00B739FB"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A95EB9">
        <w:rPr>
          <w:rFonts w:ascii="Segoe UI" w:eastAsia="Times New Roman" w:hAnsi="Segoe UI" w:cs="Segoe UI"/>
          <w:color w:val="000000"/>
          <w:sz w:val="20"/>
          <w:szCs w:val="20"/>
          <w:shd w:val="clear" w:color="auto" w:fill="FFFFFF"/>
          <w:lang w:eastAsia="en-GB"/>
        </w:rPr>
        <w:t xml:space="preserve">The descriptions were defined according to the amount of time in very light and moderate-to-vigorous intensities. </w:t>
      </w:r>
      <w:r w:rsidR="0060218E">
        <w:rPr>
          <w:rFonts w:ascii="Segoe UI" w:eastAsia="Times New Roman" w:hAnsi="Segoe UI" w:cs="Segoe UI"/>
          <w:color w:val="000000"/>
          <w:sz w:val="20"/>
          <w:szCs w:val="20"/>
          <w:shd w:val="clear" w:color="auto" w:fill="FFFFFF"/>
          <w:lang w:eastAsia="en-GB"/>
        </w:rPr>
        <w:t>Th</w:t>
      </w:r>
      <w:r w:rsidR="001B23DF">
        <w:rPr>
          <w:rFonts w:ascii="Segoe UI" w:eastAsia="Times New Roman" w:hAnsi="Segoe UI" w:cs="Segoe UI"/>
          <w:color w:val="000000"/>
          <w:sz w:val="20"/>
          <w:szCs w:val="20"/>
          <w:shd w:val="clear" w:color="auto" w:fill="FFFFFF"/>
          <w:lang w:eastAsia="en-GB"/>
        </w:rPr>
        <w:t>is d</w:t>
      </w:r>
      <w:r w:rsidR="0060218E">
        <w:rPr>
          <w:rFonts w:ascii="Segoe UI" w:eastAsia="Times New Roman" w:hAnsi="Segoe UI" w:cs="Segoe UI"/>
          <w:color w:val="000000"/>
          <w:sz w:val="20"/>
          <w:szCs w:val="20"/>
          <w:shd w:val="clear" w:color="auto" w:fill="FFFFFF"/>
          <w:lang w:eastAsia="en-GB"/>
        </w:rPr>
        <w:t>efinition was added to the bottom of Table 4.</w:t>
      </w:r>
      <w:r w:rsidR="001B23DF">
        <w:rPr>
          <w:rFonts w:ascii="Segoe UI" w:eastAsia="Times New Roman" w:hAnsi="Segoe UI" w:cs="Segoe UI"/>
          <w:color w:val="000000"/>
          <w:sz w:val="20"/>
          <w:szCs w:val="20"/>
          <w:shd w:val="clear" w:color="auto" w:fill="FFFFFF"/>
          <w:lang w:eastAsia="en-GB"/>
        </w:rPr>
        <w:t xml:space="preserve"> </w:t>
      </w:r>
      <w:r w:rsidR="00A95EB9">
        <w:rPr>
          <w:rFonts w:ascii="Segoe UI" w:eastAsia="Times New Roman" w:hAnsi="Segoe UI" w:cs="Segoe UI"/>
          <w:color w:val="000000"/>
          <w:sz w:val="20"/>
          <w:szCs w:val="20"/>
          <w:shd w:val="clear" w:color="auto" w:fill="FFFFFF"/>
          <w:lang w:eastAsia="en-GB"/>
        </w:rPr>
        <w:t xml:space="preserve">Very light intensity was chosen as it can be used as a surrogate of sedentary behaviour, which has been </w:t>
      </w:r>
      <w:r w:rsidR="005940E6">
        <w:rPr>
          <w:rFonts w:ascii="Segoe UI" w:eastAsia="Times New Roman" w:hAnsi="Segoe UI" w:cs="Segoe UI"/>
          <w:color w:val="000000"/>
          <w:sz w:val="20"/>
          <w:szCs w:val="20"/>
          <w:shd w:val="clear" w:color="auto" w:fill="FFFFFF"/>
          <w:lang w:eastAsia="en-GB"/>
        </w:rPr>
        <w:t xml:space="preserve">focus of recent </w:t>
      </w:r>
      <w:r w:rsidR="00710ED8">
        <w:rPr>
          <w:rFonts w:ascii="Segoe UI" w:eastAsia="Times New Roman" w:hAnsi="Segoe UI" w:cs="Segoe UI"/>
          <w:color w:val="000000"/>
          <w:sz w:val="20"/>
          <w:szCs w:val="20"/>
          <w:shd w:val="clear" w:color="auto" w:fill="FFFFFF"/>
          <w:lang w:eastAsia="en-GB"/>
        </w:rPr>
        <w:t>publication</w:t>
      </w:r>
      <w:r w:rsidR="005940E6">
        <w:rPr>
          <w:rFonts w:ascii="Segoe UI" w:eastAsia="Times New Roman" w:hAnsi="Segoe UI" w:cs="Segoe UI"/>
          <w:color w:val="000000"/>
          <w:sz w:val="20"/>
          <w:szCs w:val="20"/>
          <w:shd w:val="clear" w:color="auto" w:fill="FFFFFF"/>
          <w:lang w:eastAsia="en-GB"/>
        </w:rPr>
        <w:t xml:space="preserve">s </w:t>
      </w:r>
      <w:r w:rsidR="00A95EB9">
        <w:rPr>
          <w:rFonts w:ascii="Segoe UI" w:eastAsia="Times New Roman" w:hAnsi="Segoe UI" w:cs="Segoe UI"/>
          <w:color w:val="000000"/>
          <w:sz w:val="20"/>
          <w:szCs w:val="20"/>
          <w:shd w:val="clear" w:color="auto" w:fill="FFFFFF"/>
          <w:lang w:eastAsia="en-GB"/>
        </w:rPr>
        <w:t xml:space="preserve">in COPD (Hill et al, </w:t>
      </w:r>
      <w:r w:rsidR="005940E6" w:rsidRPr="005940E6">
        <w:rPr>
          <w:rFonts w:ascii="Segoe UI" w:eastAsia="Times New Roman" w:hAnsi="Segoe UI" w:cs="Segoe UI"/>
          <w:color w:val="000000"/>
          <w:sz w:val="20"/>
          <w:szCs w:val="20"/>
          <w:shd w:val="clear" w:color="auto" w:fill="FFFFFF"/>
          <w:lang w:eastAsia="en-GB"/>
        </w:rPr>
        <w:t>Intern Med J. 2015;45:474-82</w:t>
      </w:r>
      <w:r w:rsidR="00A95EB9">
        <w:rPr>
          <w:rFonts w:ascii="Segoe UI" w:eastAsia="Times New Roman" w:hAnsi="Segoe UI" w:cs="Segoe UI"/>
          <w:color w:val="000000"/>
          <w:sz w:val="20"/>
          <w:szCs w:val="20"/>
          <w:shd w:val="clear" w:color="auto" w:fill="FFFFFF"/>
          <w:lang w:eastAsia="en-GB"/>
        </w:rPr>
        <w:t xml:space="preserve">), while moderate-to-vigorous was chosen due to </w:t>
      </w:r>
      <w:r w:rsidR="005940E6">
        <w:rPr>
          <w:rFonts w:ascii="Segoe UI" w:eastAsia="Times New Roman" w:hAnsi="Segoe UI" w:cs="Segoe UI"/>
          <w:color w:val="000000"/>
          <w:sz w:val="20"/>
          <w:szCs w:val="20"/>
          <w:shd w:val="clear" w:color="auto" w:fill="FFFFFF"/>
          <w:lang w:eastAsia="en-GB"/>
        </w:rPr>
        <w:t xml:space="preserve">its contribution to </w:t>
      </w:r>
      <w:r w:rsidR="00A95EB9">
        <w:rPr>
          <w:rFonts w:ascii="Segoe UI" w:eastAsia="Times New Roman" w:hAnsi="Segoe UI" w:cs="Segoe UI"/>
          <w:color w:val="000000"/>
          <w:sz w:val="20"/>
          <w:szCs w:val="20"/>
          <w:shd w:val="clear" w:color="auto" w:fill="FFFFFF"/>
          <w:lang w:eastAsia="en-GB"/>
        </w:rPr>
        <w:t xml:space="preserve">recommendations for physical activity (Garber et al., </w:t>
      </w:r>
      <w:r w:rsidR="003A1D51" w:rsidRPr="003A1D51">
        <w:rPr>
          <w:rFonts w:ascii="Segoe UI" w:eastAsia="Times New Roman" w:hAnsi="Segoe UI" w:cs="Segoe UI"/>
          <w:color w:val="000000"/>
          <w:sz w:val="20"/>
          <w:szCs w:val="20"/>
          <w:shd w:val="clear" w:color="auto" w:fill="FFFFFF"/>
          <w:lang w:eastAsia="en-GB"/>
        </w:rPr>
        <w:t xml:space="preserve">Med </w:t>
      </w:r>
      <w:proofErr w:type="spellStart"/>
      <w:r w:rsidR="003A1D51" w:rsidRPr="003A1D51">
        <w:rPr>
          <w:rFonts w:ascii="Segoe UI" w:eastAsia="Times New Roman" w:hAnsi="Segoe UI" w:cs="Segoe UI"/>
          <w:color w:val="000000"/>
          <w:sz w:val="20"/>
          <w:szCs w:val="20"/>
          <w:shd w:val="clear" w:color="auto" w:fill="FFFFFF"/>
          <w:lang w:eastAsia="en-GB"/>
        </w:rPr>
        <w:t>Sci</w:t>
      </w:r>
      <w:proofErr w:type="spellEnd"/>
      <w:r w:rsidR="003A1D51" w:rsidRPr="003A1D51">
        <w:rPr>
          <w:rFonts w:ascii="Segoe UI" w:eastAsia="Times New Roman" w:hAnsi="Segoe UI" w:cs="Segoe UI"/>
          <w:color w:val="000000"/>
          <w:sz w:val="20"/>
          <w:szCs w:val="20"/>
          <w:shd w:val="clear" w:color="auto" w:fill="FFFFFF"/>
          <w:lang w:eastAsia="en-GB"/>
        </w:rPr>
        <w:t xml:space="preserve"> Sports </w:t>
      </w:r>
      <w:proofErr w:type="spellStart"/>
      <w:r w:rsidR="003A1D51" w:rsidRPr="003A1D51">
        <w:rPr>
          <w:rFonts w:ascii="Segoe UI" w:eastAsia="Times New Roman" w:hAnsi="Segoe UI" w:cs="Segoe UI"/>
          <w:color w:val="000000"/>
          <w:sz w:val="20"/>
          <w:szCs w:val="20"/>
          <w:shd w:val="clear" w:color="auto" w:fill="FFFFFF"/>
          <w:lang w:eastAsia="en-GB"/>
        </w:rPr>
        <w:t>Exerc</w:t>
      </w:r>
      <w:proofErr w:type="spellEnd"/>
      <w:r w:rsidR="003A1D51" w:rsidRPr="003A1D51">
        <w:rPr>
          <w:rFonts w:ascii="Segoe UI" w:eastAsia="Times New Roman" w:hAnsi="Segoe UI" w:cs="Segoe UI"/>
          <w:color w:val="000000"/>
          <w:sz w:val="20"/>
          <w:szCs w:val="20"/>
          <w:shd w:val="clear" w:color="auto" w:fill="FFFFFF"/>
          <w:lang w:eastAsia="en-GB"/>
        </w:rPr>
        <w:t>. 2011;43:1334-59</w:t>
      </w:r>
      <w:r w:rsidR="00A95EB9">
        <w:rPr>
          <w:rFonts w:ascii="Segoe UI" w:eastAsia="Times New Roman" w:hAnsi="Segoe UI" w:cs="Segoe UI"/>
          <w:color w:val="000000"/>
          <w:sz w:val="20"/>
          <w:szCs w:val="20"/>
          <w:shd w:val="clear" w:color="auto" w:fill="FFFFFF"/>
          <w:lang w:eastAsia="en-GB"/>
        </w:rPr>
        <w:t>).</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18) </w:t>
      </w:r>
      <w:r w:rsidR="00FD06DD" w:rsidRPr="000B1059">
        <w:rPr>
          <w:rFonts w:ascii="Segoe UI" w:eastAsia="Times New Roman" w:hAnsi="Segoe UI" w:cs="Segoe UI"/>
          <w:color w:val="000000"/>
          <w:sz w:val="20"/>
          <w:szCs w:val="20"/>
          <w:shd w:val="clear" w:color="auto" w:fill="FFFFFF"/>
          <w:lang w:eastAsia="en-GB"/>
        </w:rPr>
        <w:t>What does stratification of results by age, gender, and LTOT, DLCO, and ADO add to the overall results?</w:t>
      </w:r>
    </w:p>
    <w:p w14:paraId="6D8BC8DB" w14:textId="48400974" w:rsidR="00FB4C05" w:rsidRDefault="00B739FB" w:rsidP="009278C3">
      <w:pPr>
        <w:spacing w:after="0" w:line="240" w:lineRule="auto"/>
        <w:rPr>
          <w:rFonts w:ascii="Segoe UI" w:eastAsia="Times New Roman" w:hAnsi="Segoe UI" w:cs="Segoe UI"/>
          <w:color w:val="000000"/>
          <w:sz w:val="20"/>
          <w:szCs w:val="20"/>
          <w:shd w:val="clear" w:color="auto" w:fill="FFFFFF"/>
          <w:lang w:eastAsia="en-GB"/>
        </w:rPr>
      </w:pPr>
      <w:r w:rsidRPr="000B1059">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546F74">
        <w:rPr>
          <w:rFonts w:ascii="Segoe UI" w:eastAsia="Times New Roman" w:hAnsi="Segoe UI" w:cs="Segoe UI"/>
          <w:color w:val="000000"/>
          <w:sz w:val="20"/>
          <w:szCs w:val="20"/>
          <w:shd w:val="clear" w:color="auto" w:fill="FFFFFF"/>
          <w:lang w:eastAsia="en-GB"/>
        </w:rPr>
        <w:t>These analyses were performed to answer the first aim, i.e.,</w:t>
      </w:r>
      <w:r w:rsidR="00546F74" w:rsidRPr="00546F74">
        <w:rPr>
          <w:rFonts w:ascii="Segoe UI" w:eastAsia="Times New Roman" w:hAnsi="Segoe UI" w:cs="Segoe UI"/>
          <w:color w:val="000000"/>
          <w:sz w:val="20"/>
          <w:szCs w:val="20"/>
          <w:shd w:val="clear" w:color="auto" w:fill="FFFFFF"/>
          <w:lang w:eastAsia="en-GB"/>
        </w:rPr>
        <w:t xml:space="preserve"> to describe physical activity measures and physical activity hourly patterns in patients with COPD after stratification for generic an</w:t>
      </w:r>
      <w:r w:rsidR="00546F74">
        <w:rPr>
          <w:rFonts w:ascii="Segoe UI" w:eastAsia="Times New Roman" w:hAnsi="Segoe UI" w:cs="Segoe UI"/>
          <w:color w:val="000000"/>
          <w:sz w:val="20"/>
          <w:szCs w:val="20"/>
          <w:shd w:val="clear" w:color="auto" w:fill="FFFFFF"/>
          <w:lang w:eastAsia="en-GB"/>
        </w:rPr>
        <w:t>d COPD-specific characteristics.</w:t>
      </w:r>
      <w:r w:rsidR="00D6345E">
        <w:rPr>
          <w:rFonts w:ascii="Segoe UI" w:eastAsia="Times New Roman" w:hAnsi="Segoe UI" w:cs="Segoe UI"/>
          <w:color w:val="000000"/>
          <w:sz w:val="20"/>
          <w:szCs w:val="20"/>
          <w:shd w:val="clear" w:color="auto" w:fill="FFFFFF"/>
          <w:lang w:eastAsia="en-GB"/>
        </w:rPr>
        <w:t xml:space="preserve"> Up to now, we d</w:t>
      </w:r>
      <w:r w:rsidR="000B1059">
        <w:rPr>
          <w:rFonts w:ascii="Segoe UI" w:eastAsia="Times New Roman" w:hAnsi="Segoe UI" w:cs="Segoe UI"/>
          <w:color w:val="000000"/>
          <w:sz w:val="20"/>
          <w:szCs w:val="20"/>
          <w:shd w:val="clear" w:color="auto" w:fill="FFFFFF"/>
          <w:lang w:eastAsia="en-GB"/>
        </w:rPr>
        <w:t xml:space="preserve">id </w:t>
      </w:r>
      <w:r w:rsidR="00D6345E">
        <w:rPr>
          <w:rFonts w:ascii="Segoe UI" w:eastAsia="Times New Roman" w:hAnsi="Segoe UI" w:cs="Segoe UI"/>
          <w:color w:val="000000"/>
          <w:sz w:val="20"/>
          <w:szCs w:val="20"/>
          <w:shd w:val="clear" w:color="auto" w:fill="FFFFFF"/>
          <w:lang w:eastAsia="en-GB"/>
        </w:rPr>
        <w:t>not know the hourly pattern after stratification for the abovementioned clinically relevant charact</w:t>
      </w:r>
      <w:r w:rsidR="000B1059">
        <w:rPr>
          <w:rFonts w:ascii="Segoe UI" w:eastAsia="Times New Roman" w:hAnsi="Segoe UI" w:cs="Segoe UI"/>
          <w:color w:val="000000"/>
          <w:sz w:val="20"/>
          <w:szCs w:val="20"/>
          <w:shd w:val="clear" w:color="auto" w:fill="FFFFFF"/>
          <w:lang w:eastAsia="en-GB"/>
        </w:rPr>
        <w:t>e</w:t>
      </w:r>
      <w:r w:rsidR="00D6345E">
        <w:rPr>
          <w:rFonts w:ascii="Segoe UI" w:eastAsia="Times New Roman" w:hAnsi="Segoe UI" w:cs="Segoe UI"/>
          <w:color w:val="000000"/>
          <w:sz w:val="20"/>
          <w:szCs w:val="20"/>
          <w:shd w:val="clear" w:color="auto" w:fill="FFFFFF"/>
          <w:lang w:eastAsia="en-GB"/>
        </w:rPr>
        <w:t xml:space="preserve">ristics. </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19) </w:t>
      </w:r>
      <w:r w:rsidR="00FD06DD" w:rsidRPr="00FD06DD">
        <w:rPr>
          <w:rFonts w:ascii="Segoe UI" w:eastAsia="Times New Roman" w:hAnsi="Segoe UI" w:cs="Segoe UI"/>
          <w:color w:val="000000"/>
          <w:sz w:val="20"/>
          <w:szCs w:val="20"/>
          <w:shd w:val="clear" w:color="auto" w:fill="FFFFFF"/>
          <w:lang w:eastAsia="en-GB"/>
        </w:rPr>
        <w:t xml:space="preserve">Figure 2. The authors state Figure 2 shows a “noticeable influence of age, BMI, </w:t>
      </w:r>
      <w:proofErr w:type="spellStart"/>
      <w:r w:rsidR="00FD06DD" w:rsidRPr="00FD06DD">
        <w:rPr>
          <w:rFonts w:ascii="Segoe UI" w:eastAsia="Times New Roman" w:hAnsi="Segoe UI" w:cs="Segoe UI"/>
          <w:color w:val="000000"/>
          <w:sz w:val="20"/>
          <w:szCs w:val="20"/>
          <w:shd w:val="clear" w:color="auto" w:fill="FFFFFF"/>
          <w:lang w:eastAsia="en-GB"/>
        </w:rPr>
        <w:t>mMRC</w:t>
      </w:r>
      <w:proofErr w:type="spellEnd"/>
      <w:r w:rsidR="00FD06DD" w:rsidRPr="00FD06DD">
        <w:rPr>
          <w:rFonts w:ascii="Segoe UI" w:eastAsia="Times New Roman" w:hAnsi="Segoe UI" w:cs="Segoe UI"/>
          <w:color w:val="000000"/>
          <w:sz w:val="20"/>
          <w:szCs w:val="20"/>
          <w:shd w:val="clear" w:color="auto" w:fill="FFFFFF"/>
          <w:lang w:eastAsia="en-GB"/>
        </w:rPr>
        <w:t>, and ADO.” Was there any statistical methods applied to prove that there is a difference between the curves?</w:t>
      </w:r>
    </w:p>
    <w:p w14:paraId="34B6BC00" w14:textId="7090172D" w:rsidR="00181DF2" w:rsidRDefault="00FB4C05"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sidRPr="00DB61F4">
        <w:rPr>
          <w:rFonts w:ascii="Segoe UI" w:eastAsia="Times New Roman" w:hAnsi="Segoe UI" w:cs="Segoe UI"/>
          <w:color w:val="000000"/>
          <w:sz w:val="20"/>
          <w:szCs w:val="20"/>
          <w:shd w:val="clear" w:color="auto" w:fill="FFFFFF"/>
          <w:lang w:eastAsia="en-GB"/>
        </w:rPr>
        <w:t xml:space="preserve"> </w:t>
      </w:r>
      <w:r w:rsidR="00DB61F4" w:rsidRPr="00DB61F4">
        <w:rPr>
          <w:rFonts w:ascii="Segoe UI" w:eastAsia="Times New Roman" w:hAnsi="Segoe UI" w:cs="Segoe UI"/>
          <w:color w:val="000000"/>
          <w:sz w:val="20"/>
          <w:szCs w:val="20"/>
          <w:shd w:val="clear" w:color="auto" w:fill="FFFFFF"/>
          <w:lang w:eastAsia="en-GB"/>
        </w:rPr>
        <w:t xml:space="preserve">We </w:t>
      </w:r>
      <w:r w:rsidR="00DB61F4">
        <w:rPr>
          <w:rFonts w:ascii="Segoe UI" w:eastAsia="Times New Roman" w:hAnsi="Segoe UI" w:cs="Segoe UI"/>
          <w:color w:val="000000"/>
          <w:sz w:val="20"/>
          <w:szCs w:val="20"/>
          <w:shd w:val="clear" w:color="auto" w:fill="FFFFFF"/>
          <w:lang w:eastAsia="en-GB"/>
        </w:rPr>
        <w:t xml:space="preserve">used the </w:t>
      </w:r>
      <w:r w:rsidR="00DB61F4" w:rsidRPr="00D073EA">
        <w:rPr>
          <w:rFonts w:ascii="Segoe UI" w:eastAsia="Times New Roman" w:hAnsi="Segoe UI" w:cs="Segoe UI"/>
          <w:color w:val="000000"/>
          <w:sz w:val="20"/>
          <w:szCs w:val="20"/>
          <w:shd w:val="clear" w:color="auto" w:fill="FFFFFF"/>
          <w:lang w:eastAsia="en-GB"/>
        </w:rPr>
        <w:t xml:space="preserve">95% confidence intervals of </w:t>
      </w:r>
      <w:r w:rsidR="00DB61F4">
        <w:rPr>
          <w:rFonts w:ascii="Segoe UI" w:eastAsia="Times New Roman" w:hAnsi="Segoe UI" w:cs="Segoe UI"/>
          <w:color w:val="000000"/>
          <w:sz w:val="20"/>
          <w:szCs w:val="20"/>
          <w:shd w:val="clear" w:color="auto" w:fill="FFFFFF"/>
          <w:lang w:eastAsia="en-GB"/>
        </w:rPr>
        <w:t>the hourly</w:t>
      </w:r>
      <w:r w:rsidR="00DB61F4" w:rsidRPr="00D073EA">
        <w:rPr>
          <w:rFonts w:ascii="Segoe UI" w:eastAsia="Times New Roman" w:hAnsi="Segoe UI" w:cs="Segoe UI"/>
          <w:color w:val="000000"/>
          <w:sz w:val="20"/>
          <w:szCs w:val="20"/>
          <w:shd w:val="clear" w:color="auto" w:fill="FFFFFF"/>
          <w:lang w:eastAsia="en-GB"/>
        </w:rPr>
        <w:t xml:space="preserve"> </w:t>
      </w:r>
      <w:r w:rsidR="00DB61F4">
        <w:rPr>
          <w:rFonts w:ascii="Segoe UI" w:eastAsia="Times New Roman" w:hAnsi="Segoe UI" w:cs="Segoe UI"/>
          <w:color w:val="000000"/>
          <w:sz w:val="20"/>
          <w:szCs w:val="20"/>
          <w:shd w:val="clear" w:color="auto" w:fill="FFFFFF"/>
          <w:lang w:eastAsia="en-GB"/>
        </w:rPr>
        <w:t xml:space="preserve">patterns to identify </w:t>
      </w:r>
      <w:r w:rsidR="002314D6">
        <w:rPr>
          <w:rFonts w:ascii="Segoe UI" w:eastAsia="Times New Roman" w:hAnsi="Segoe UI" w:cs="Segoe UI"/>
          <w:color w:val="000000"/>
          <w:sz w:val="20"/>
          <w:szCs w:val="20"/>
          <w:shd w:val="clear" w:color="auto" w:fill="FFFFFF"/>
          <w:lang w:eastAsia="en-GB"/>
        </w:rPr>
        <w:t>differen</w:t>
      </w:r>
      <w:r w:rsidR="00DB61F4">
        <w:rPr>
          <w:rFonts w:ascii="Segoe UI" w:eastAsia="Times New Roman" w:hAnsi="Segoe UI" w:cs="Segoe UI"/>
          <w:color w:val="000000"/>
          <w:sz w:val="20"/>
          <w:szCs w:val="20"/>
          <w:shd w:val="clear" w:color="auto" w:fill="FFFFFF"/>
          <w:lang w:eastAsia="en-GB"/>
        </w:rPr>
        <w:t>ces between them. If there was little o</w:t>
      </w:r>
      <w:r w:rsidR="00D073EA" w:rsidRPr="00D073EA">
        <w:rPr>
          <w:rFonts w:ascii="Segoe UI" w:eastAsia="Times New Roman" w:hAnsi="Segoe UI" w:cs="Segoe UI"/>
          <w:color w:val="000000"/>
          <w:sz w:val="20"/>
          <w:szCs w:val="20"/>
          <w:shd w:val="clear" w:color="auto" w:fill="FFFFFF"/>
          <w:lang w:eastAsia="en-GB"/>
        </w:rPr>
        <w:t xml:space="preserve">r no overlap </w:t>
      </w:r>
      <w:r w:rsidR="00E81323" w:rsidRPr="00D073EA">
        <w:rPr>
          <w:rFonts w:ascii="Segoe UI" w:eastAsia="Times New Roman" w:hAnsi="Segoe UI" w:cs="Segoe UI"/>
          <w:color w:val="000000"/>
          <w:sz w:val="20"/>
          <w:szCs w:val="20"/>
          <w:shd w:val="clear" w:color="auto" w:fill="FFFFFF"/>
          <w:lang w:eastAsia="en-GB"/>
        </w:rPr>
        <w:t xml:space="preserve">in most part of the day </w:t>
      </w:r>
      <w:r w:rsidR="00DB61F4">
        <w:rPr>
          <w:rFonts w:ascii="Segoe UI" w:eastAsia="Times New Roman" w:hAnsi="Segoe UI" w:cs="Segoe UI"/>
          <w:color w:val="000000"/>
          <w:sz w:val="20"/>
          <w:szCs w:val="20"/>
          <w:shd w:val="clear" w:color="auto" w:fill="FFFFFF"/>
          <w:lang w:eastAsia="en-GB"/>
        </w:rPr>
        <w:t xml:space="preserve">between two hourly patterns they were deemed to be </w:t>
      </w:r>
      <w:r w:rsidR="00181DF2">
        <w:rPr>
          <w:rFonts w:ascii="Segoe UI" w:eastAsia="Times New Roman" w:hAnsi="Segoe UI" w:cs="Segoe UI"/>
          <w:color w:val="000000"/>
          <w:sz w:val="20"/>
          <w:szCs w:val="20"/>
          <w:shd w:val="clear" w:color="auto" w:fill="FFFFFF"/>
          <w:lang w:eastAsia="en-GB"/>
        </w:rPr>
        <w:t xml:space="preserve">significantly </w:t>
      </w:r>
      <w:r w:rsidR="00DB61F4">
        <w:rPr>
          <w:rFonts w:ascii="Segoe UI" w:eastAsia="Times New Roman" w:hAnsi="Segoe UI" w:cs="Segoe UI"/>
          <w:color w:val="000000"/>
          <w:sz w:val="20"/>
          <w:szCs w:val="20"/>
          <w:shd w:val="clear" w:color="auto" w:fill="FFFFFF"/>
          <w:lang w:eastAsia="en-GB"/>
        </w:rPr>
        <w:t>different.</w:t>
      </w:r>
      <w:r w:rsidR="002D6671">
        <w:rPr>
          <w:rFonts w:ascii="Segoe UI" w:eastAsia="Times New Roman" w:hAnsi="Segoe UI" w:cs="Segoe UI"/>
          <w:color w:val="000000"/>
          <w:sz w:val="20"/>
          <w:szCs w:val="20"/>
          <w:shd w:val="clear" w:color="auto" w:fill="FFFFFF"/>
          <w:lang w:eastAsia="en-GB"/>
        </w:rPr>
        <w:t xml:space="preserve"> </w:t>
      </w:r>
      <w:r w:rsidR="00181DF2">
        <w:rPr>
          <w:rFonts w:ascii="Segoe UI" w:eastAsia="Times New Roman" w:hAnsi="Segoe UI" w:cs="Segoe UI"/>
          <w:color w:val="000000"/>
          <w:sz w:val="20"/>
          <w:szCs w:val="20"/>
          <w:shd w:val="clear" w:color="auto" w:fill="FFFFFF"/>
          <w:lang w:eastAsia="en-GB"/>
        </w:rPr>
        <w:t>In order to clarify, these explanations were added to the manuscript (</w:t>
      </w:r>
      <w:r w:rsidR="00181DF2">
        <w:rPr>
          <w:rFonts w:ascii="Segoe UI" w:eastAsia="Times New Roman" w:hAnsi="Segoe UI" w:cs="Segoe UI"/>
          <w:color w:val="000000"/>
          <w:sz w:val="20"/>
          <w:szCs w:val="20"/>
          <w:highlight w:val="yellow"/>
          <w:shd w:val="clear" w:color="auto" w:fill="FFFFFF"/>
          <w:lang w:eastAsia="en-GB"/>
        </w:rPr>
        <w:t>page 15</w:t>
      </w:r>
      <w:r w:rsidR="00181DF2" w:rsidRPr="002D6671">
        <w:rPr>
          <w:rFonts w:ascii="Segoe UI" w:eastAsia="Times New Roman" w:hAnsi="Segoe UI" w:cs="Segoe UI"/>
          <w:color w:val="000000"/>
          <w:sz w:val="20"/>
          <w:szCs w:val="20"/>
          <w:highlight w:val="yellow"/>
          <w:shd w:val="clear" w:color="auto" w:fill="FFFFFF"/>
          <w:lang w:eastAsia="en-GB"/>
        </w:rPr>
        <w:t>, lines 2</w:t>
      </w:r>
      <w:r w:rsidR="00181DF2">
        <w:rPr>
          <w:rFonts w:ascii="Segoe UI" w:eastAsia="Times New Roman" w:hAnsi="Segoe UI" w:cs="Segoe UI"/>
          <w:color w:val="000000"/>
          <w:sz w:val="20"/>
          <w:szCs w:val="20"/>
          <w:highlight w:val="yellow"/>
          <w:shd w:val="clear" w:color="auto" w:fill="FFFFFF"/>
          <w:lang w:eastAsia="en-GB"/>
        </w:rPr>
        <w:t>7</w:t>
      </w:r>
      <w:r w:rsidR="00331DB5">
        <w:rPr>
          <w:rFonts w:ascii="Segoe UI" w:eastAsia="Times New Roman" w:hAnsi="Segoe UI" w:cs="Segoe UI"/>
          <w:color w:val="000000"/>
          <w:sz w:val="20"/>
          <w:szCs w:val="20"/>
          <w:highlight w:val="yellow"/>
          <w:shd w:val="clear" w:color="auto" w:fill="FFFFFF"/>
          <w:lang w:eastAsia="en-GB"/>
        </w:rPr>
        <w:t>6</w:t>
      </w:r>
      <w:r w:rsidR="00181DF2">
        <w:rPr>
          <w:rFonts w:ascii="Segoe UI" w:eastAsia="Times New Roman" w:hAnsi="Segoe UI" w:cs="Segoe UI"/>
          <w:color w:val="000000"/>
          <w:sz w:val="20"/>
          <w:szCs w:val="20"/>
          <w:highlight w:val="yellow"/>
          <w:shd w:val="clear" w:color="auto" w:fill="FFFFFF"/>
          <w:lang w:eastAsia="en-GB"/>
        </w:rPr>
        <w:t>-27</w:t>
      </w:r>
      <w:r w:rsidR="00331DB5">
        <w:rPr>
          <w:rFonts w:ascii="Segoe UI" w:eastAsia="Times New Roman" w:hAnsi="Segoe UI" w:cs="Segoe UI"/>
          <w:color w:val="000000"/>
          <w:sz w:val="20"/>
          <w:szCs w:val="20"/>
          <w:highlight w:val="yellow"/>
          <w:shd w:val="clear" w:color="auto" w:fill="FFFFFF"/>
          <w:lang w:eastAsia="en-GB"/>
        </w:rPr>
        <w:t>7</w:t>
      </w:r>
      <w:r w:rsidR="00181DF2">
        <w:rPr>
          <w:rFonts w:ascii="Segoe UI" w:eastAsia="Times New Roman" w:hAnsi="Segoe UI" w:cs="Segoe UI"/>
          <w:color w:val="000000"/>
          <w:sz w:val="20"/>
          <w:szCs w:val="20"/>
          <w:shd w:val="clear" w:color="auto" w:fill="FFFFFF"/>
          <w:lang w:eastAsia="en-GB"/>
        </w:rPr>
        <w:t xml:space="preserve">). </w:t>
      </w:r>
      <w:r w:rsidR="00DB61F4">
        <w:rPr>
          <w:rFonts w:ascii="Segoe UI" w:eastAsia="Times New Roman" w:hAnsi="Segoe UI" w:cs="Segoe UI"/>
          <w:color w:val="000000"/>
          <w:sz w:val="20"/>
          <w:szCs w:val="20"/>
          <w:shd w:val="clear" w:color="auto" w:fill="FFFFFF"/>
          <w:lang w:eastAsia="en-GB"/>
        </w:rPr>
        <w:t xml:space="preserve">This method of comparison </w:t>
      </w:r>
      <w:r w:rsidR="00181DF2">
        <w:rPr>
          <w:rFonts w:ascii="Segoe UI" w:eastAsia="Times New Roman" w:hAnsi="Segoe UI" w:cs="Segoe UI"/>
          <w:color w:val="000000"/>
          <w:sz w:val="20"/>
          <w:szCs w:val="20"/>
          <w:shd w:val="clear" w:color="auto" w:fill="FFFFFF"/>
          <w:lang w:eastAsia="en-GB"/>
        </w:rPr>
        <w:t>has been</w:t>
      </w:r>
      <w:r w:rsidR="00DB61F4">
        <w:rPr>
          <w:rFonts w:ascii="Segoe UI" w:eastAsia="Times New Roman" w:hAnsi="Segoe UI" w:cs="Segoe UI"/>
          <w:color w:val="000000"/>
          <w:sz w:val="20"/>
          <w:szCs w:val="20"/>
          <w:shd w:val="clear" w:color="auto" w:fill="FFFFFF"/>
          <w:lang w:eastAsia="en-GB"/>
        </w:rPr>
        <w:t xml:space="preserve"> used by other research</w:t>
      </w:r>
      <w:r w:rsidR="00181DF2">
        <w:rPr>
          <w:rFonts w:ascii="Segoe UI" w:eastAsia="Times New Roman" w:hAnsi="Segoe UI" w:cs="Segoe UI"/>
          <w:color w:val="000000"/>
          <w:sz w:val="20"/>
          <w:szCs w:val="20"/>
          <w:shd w:val="clear" w:color="auto" w:fill="FFFFFF"/>
          <w:lang w:eastAsia="en-GB"/>
        </w:rPr>
        <w:t>ers</w:t>
      </w:r>
      <w:r w:rsidR="00DB61F4">
        <w:rPr>
          <w:rFonts w:ascii="Segoe UI" w:eastAsia="Times New Roman" w:hAnsi="Segoe UI" w:cs="Segoe UI"/>
          <w:color w:val="000000"/>
          <w:sz w:val="20"/>
          <w:szCs w:val="20"/>
          <w:shd w:val="clear" w:color="auto" w:fill="FFFFFF"/>
          <w:lang w:eastAsia="en-GB"/>
        </w:rPr>
        <w:t xml:space="preserve"> </w:t>
      </w:r>
      <w:r w:rsidR="00331DB5">
        <w:rPr>
          <w:rFonts w:ascii="Segoe UI" w:eastAsia="Times New Roman" w:hAnsi="Segoe UI" w:cs="Segoe UI"/>
          <w:color w:val="000000"/>
          <w:sz w:val="20"/>
          <w:szCs w:val="20"/>
          <w:shd w:val="clear" w:color="auto" w:fill="FFFFFF"/>
          <w:lang w:eastAsia="en-GB"/>
        </w:rPr>
        <w:t xml:space="preserve">as well </w:t>
      </w:r>
      <w:r w:rsidR="00DB61F4">
        <w:rPr>
          <w:rFonts w:ascii="Segoe UI" w:eastAsia="Times New Roman" w:hAnsi="Segoe UI" w:cs="Segoe UI"/>
          <w:color w:val="000000"/>
          <w:sz w:val="20"/>
          <w:szCs w:val="20"/>
          <w:shd w:val="clear" w:color="auto" w:fill="FFFFFF"/>
          <w:lang w:eastAsia="en-GB"/>
        </w:rPr>
        <w:t>(</w:t>
      </w:r>
      <w:proofErr w:type="spellStart"/>
      <w:r w:rsidR="00624B32" w:rsidRPr="00624B32">
        <w:rPr>
          <w:rFonts w:ascii="Segoe UI" w:eastAsia="Times New Roman" w:hAnsi="Segoe UI" w:cs="Segoe UI"/>
          <w:color w:val="000000"/>
          <w:sz w:val="20"/>
          <w:szCs w:val="20"/>
          <w:shd w:val="clear" w:color="auto" w:fill="FFFFFF"/>
          <w:lang w:eastAsia="en-GB"/>
        </w:rPr>
        <w:t>Bellettiere</w:t>
      </w:r>
      <w:proofErr w:type="spellEnd"/>
      <w:r w:rsidR="00624B32">
        <w:rPr>
          <w:rFonts w:ascii="Segoe UI" w:eastAsia="Times New Roman" w:hAnsi="Segoe UI" w:cs="Segoe UI"/>
          <w:color w:val="000000"/>
          <w:sz w:val="20"/>
          <w:szCs w:val="20"/>
          <w:shd w:val="clear" w:color="auto" w:fill="FFFFFF"/>
          <w:lang w:eastAsia="en-GB"/>
        </w:rPr>
        <w:t xml:space="preserve"> et al, </w:t>
      </w:r>
      <w:proofErr w:type="spellStart"/>
      <w:r w:rsidR="00624B32">
        <w:rPr>
          <w:rFonts w:ascii="Segoe UI" w:eastAsia="Times New Roman" w:hAnsi="Segoe UI" w:cs="Segoe UI"/>
          <w:color w:val="000000"/>
          <w:sz w:val="20"/>
          <w:szCs w:val="20"/>
          <w:shd w:val="clear" w:color="auto" w:fill="FFFFFF"/>
          <w:lang w:eastAsia="en-GB"/>
        </w:rPr>
        <w:t>PLoS</w:t>
      </w:r>
      <w:proofErr w:type="spellEnd"/>
      <w:r w:rsidR="00624B32">
        <w:rPr>
          <w:rFonts w:ascii="Segoe UI" w:eastAsia="Times New Roman" w:hAnsi="Segoe UI" w:cs="Segoe UI"/>
          <w:color w:val="000000"/>
          <w:sz w:val="20"/>
          <w:szCs w:val="20"/>
          <w:shd w:val="clear" w:color="auto" w:fill="FFFFFF"/>
          <w:lang w:eastAsia="en-GB"/>
        </w:rPr>
        <w:t xml:space="preserve"> One. 2015</w:t>
      </w:r>
      <w:proofErr w:type="gramStart"/>
      <w:r w:rsidR="00624B32" w:rsidRPr="00624B32">
        <w:rPr>
          <w:rFonts w:ascii="Segoe UI" w:eastAsia="Times New Roman" w:hAnsi="Segoe UI" w:cs="Segoe UI"/>
          <w:color w:val="000000"/>
          <w:sz w:val="20"/>
          <w:szCs w:val="20"/>
          <w:shd w:val="clear" w:color="auto" w:fill="FFFFFF"/>
          <w:lang w:eastAsia="en-GB"/>
        </w:rPr>
        <w:t>;10:e0136161</w:t>
      </w:r>
      <w:proofErr w:type="gramEnd"/>
      <w:r w:rsidR="00DB61F4">
        <w:rPr>
          <w:rFonts w:ascii="Segoe UI" w:eastAsia="Times New Roman" w:hAnsi="Segoe UI" w:cs="Segoe UI"/>
          <w:color w:val="000000"/>
          <w:sz w:val="20"/>
          <w:szCs w:val="20"/>
          <w:shd w:val="clear" w:color="auto" w:fill="FFFFFF"/>
          <w:lang w:eastAsia="en-GB"/>
        </w:rPr>
        <w:t>).</w:t>
      </w:r>
    </w:p>
    <w:p w14:paraId="26A57A83" w14:textId="5BB78ACB" w:rsidR="00FB4C05"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20) </w:t>
      </w:r>
      <w:r w:rsidRPr="00CA7063">
        <w:rPr>
          <w:rFonts w:ascii="Segoe UI" w:eastAsia="Times New Roman" w:hAnsi="Segoe UI" w:cs="Segoe UI"/>
          <w:color w:val="000000"/>
          <w:sz w:val="20"/>
          <w:szCs w:val="20"/>
          <w:shd w:val="clear" w:color="auto" w:fill="FFFFFF"/>
          <w:lang w:eastAsia="en-GB"/>
        </w:rPr>
        <w:t>Figure 3 has been previously shown many times. It is not presenting anything novel.</w:t>
      </w:r>
    </w:p>
    <w:p w14:paraId="3559BE4B" w14:textId="7E72677D" w:rsidR="00FB4C05" w:rsidRDefault="00FB4C05"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53221D">
        <w:rPr>
          <w:rFonts w:ascii="Segoe UI" w:eastAsia="Times New Roman" w:hAnsi="Segoe UI" w:cs="Segoe UI"/>
          <w:color w:val="000000"/>
          <w:sz w:val="20"/>
          <w:szCs w:val="20"/>
          <w:shd w:val="clear" w:color="auto" w:fill="FFFFFF"/>
          <w:lang w:eastAsia="en-GB"/>
        </w:rPr>
        <w:t xml:space="preserve">That is true, but in our study we </w:t>
      </w:r>
      <w:r w:rsidR="00331DB5">
        <w:rPr>
          <w:rFonts w:ascii="Segoe UI" w:eastAsia="Times New Roman" w:hAnsi="Segoe UI" w:cs="Segoe UI"/>
          <w:color w:val="000000"/>
          <w:sz w:val="20"/>
          <w:szCs w:val="20"/>
          <w:shd w:val="clear" w:color="auto" w:fill="FFFFFF"/>
          <w:lang w:eastAsia="en-GB"/>
        </w:rPr>
        <w:t>used</w:t>
      </w:r>
      <w:r w:rsidR="0053221D">
        <w:rPr>
          <w:rFonts w:ascii="Segoe UI" w:eastAsia="Times New Roman" w:hAnsi="Segoe UI" w:cs="Segoe UI"/>
          <w:color w:val="000000"/>
          <w:sz w:val="20"/>
          <w:szCs w:val="20"/>
          <w:shd w:val="clear" w:color="auto" w:fill="FFFFFF"/>
          <w:lang w:eastAsia="en-GB"/>
        </w:rPr>
        <w:t xml:space="preserve"> a considerably large and heterogeneous sample, </w:t>
      </w:r>
      <w:r w:rsidR="00493323">
        <w:rPr>
          <w:rFonts w:ascii="Segoe UI" w:eastAsia="Times New Roman" w:hAnsi="Segoe UI" w:cs="Segoe UI"/>
          <w:color w:val="000000"/>
          <w:sz w:val="20"/>
          <w:szCs w:val="20"/>
          <w:shd w:val="clear" w:color="auto" w:fill="FFFFFF"/>
          <w:lang w:eastAsia="en-GB"/>
        </w:rPr>
        <w:t>which</w:t>
      </w:r>
      <w:r w:rsidR="0053221D">
        <w:rPr>
          <w:rFonts w:ascii="Segoe UI" w:eastAsia="Times New Roman" w:hAnsi="Segoe UI" w:cs="Segoe UI"/>
          <w:color w:val="000000"/>
          <w:sz w:val="20"/>
          <w:szCs w:val="20"/>
          <w:shd w:val="clear" w:color="auto" w:fill="FFFFFF"/>
          <w:lang w:eastAsia="en-GB"/>
        </w:rPr>
        <w:t xml:space="preserve"> was not done </w:t>
      </w:r>
      <w:r w:rsidR="00454406">
        <w:rPr>
          <w:rFonts w:ascii="Segoe UI" w:eastAsia="Times New Roman" w:hAnsi="Segoe UI" w:cs="Segoe UI"/>
          <w:color w:val="000000"/>
          <w:sz w:val="20"/>
          <w:szCs w:val="20"/>
          <w:shd w:val="clear" w:color="auto" w:fill="FFFFFF"/>
          <w:lang w:eastAsia="en-GB"/>
        </w:rPr>
        <w:t>before</w:t>
      </w:r>
      <w:r w:rsidR="0053221D">
        <w:rPr>
          <w:rFonts w:ascii="Segoe UI" w:eastAsia="Times New Roman" w:hAnsi="Segoe UI" w:cs="Segoe UI"/>
          <w:color w:val="000000"/>
          <w:sz w:val="20"/>
          <w:szCs w:val="20"/>
          <w:shd w:val="clear" w:color="auto" w:fill="FFFFFF"/>
          <w:lang w:eastAsia="en-GB"/>
        </w:rPr>
        <w:t>.</w:t>
      </w:r>
      <w:r w:rsidR="00CA7063">
        <w:rPr>
          <w:rFonts w:ascii="Segoe UI" w:eastAsia="Times New Roman" w:hAnsi="Segoe UI" w:cs="Segoe UI"/>
          <w:color w:val="000000"/>
          <w:sz w:val="20"/>
          <w:szCs w:val="20"/>
          <w:shd w:val="clear" w:color="auto" w:fill="FFFFFF"/>
          <w:lang w:eastAsia="en-GB"/>
        </w:rPr>
        <w:t xml:space="preserve"> </w:t>
      </w:r>
      <w:r w:rsidR="00331DB5">
        <w:rPr>
          <w:rFonts w:ascii="Segoe UI" w:eastAsia="Times New Roman" w:hAnsi="Segoe UI" w:cs="Segoe UI"/>
          <w:color w:val="000000"/>
          <w:sz w:val="20"/>
          <w:szCs w:val="20"/>
          <w:shd w:val="clear" w:color="auto" w:fill="FFFFFF"/>
          <w:lang w:eastAsia="en-GB"/>
        </w:rPr>
        <w:t>Nevertheless, to add novelty to this figure</w:t>
      </w:r>
      <w:r w:rsidR="00CA7063">
        <w:rPr>
          <w:rFonts w:ascii="Segoe UI" w:eastAsia="Times New Roman" w:hAnsi="Segoe UI" w:cs="Segoe UI"/>
          <w:color w:val="000000"/>
          <w:sz w:val="20"/>
          <w:szCs w:val="20"/>
          <w:shd w:val="clear" w:color="auto" w:fill="FFFFFF"/>
          <w:lang w:eastAsia="en-GB"/>
        </w:rPr>
        <w:t xml:space="preserve"> we </w:t>
      </w:r>
      <w:r w:rsidR="00331DB5">
        <w:rPr>
          <w:rFonts w:ascii="Segoe UI" w:eastAsia="Times New Roman" w:hAnsi="Segoe UI" w:cs="Segoe UI"/>
          <w:color w:val="000000"/>
          <w:sz w:val="20"/>
          <w:szCs w:val="20"/>
          <w:shd w:val="clear" w:color="auto" w:fill="FFFFFF"/>
          <w:lang w:eastAsia="en-GB"/>
        </w:rPr>
        <w:t xml:space="preserve">have </w:t>
      </w:r>
      <w:r w:rsidR="00CA7063">
        <w:rPr>
          <w:rFonts w:ascii="Segoe UI" w:eastAsia="Times New Roman" w:hAnsi="Segoe UI" w:cs="Segoe UI"/>
          <w:color w:val="000000"/>
          <w:sz w:val="20"/>
          <w:szCs w:val="20"/>
          <w:shd w:val="clear" w:color="auto" w:fill="FFFFFF"/>
          <w:lang w:eastAsia="en-GB"/>
        </w:rPr>
        <w:t xml:space="preserve">added </w:t>
      </w:r>
      <w:r w:rsidR="00331DB5">
        <w:rPr>
          <w:rFonts w:ascii="Segoe UI" w:eastAsia="Times New Roman" w:hAnsi="Segoe UI" w:cs="Segoe UI"/>
          <w:color w:val="000000"/>
          <w:sz w:val="20"/>
          <w:szCs w:val="20"/>
          <w:shd w:val="clear" w:color="auto" w:fill="FFFFFF"/>
          <w:lang w:eastAsia="en-GB"/>
        </w:rPr>
        <w:t xml:space="preserve">to it </w:t>
      </w:r>
      <w:r w:rsidR="00CA7063">
        <w:rPr>
          <w:rFonts w:ascii="Segoe UI" w:eastAsia="Times New Roman" w:hAnsi="Segoe UI" w:cs="Segoe UI"/>
          <w:color w:val="000000"/>
          <w:sz w:val="20"/>
          <w:szCs w:val="20"/>
          <w:shd w:val="clear" w:color="auto" w:fill="FFFFFF"/>
          <w:lang w:eastAsia="en-GB"/>
        </w:rPr>
        <w:t>the correlations of FEV</w:t>
      </w:r>
      <w:r w:rsidR="00CA7063" w:rsidRPr="00CA7063">
        <w:rPr>
          <w:rFonts w:ascii="Segoe UI" w:eastAsia="Times New Roman" w:hAnsi="Segoe UI" w:cs="Segoe UI"/>
          <w:color w:val="000000"/>
          <w:sz w:val="20"/>
          <w:szCs w:val="20"/>
          <w:shd w:val="clear" w:color="auto" w:fill="FFFFFF"/>
          <w:vertAlign w:val="subscript"/>
          <w:lang w:eastAsia="en-GB"/>
        </w:rPr>
        <w:t>1</w:t>
      </w:r>
      <w:r w:rsidR="00CA7063">
        <w:rPr>
          <w:rFonts w:ascii="Segoe UI" w:eastAsia="Times New Roman" w:hAnsi="Segoe UI" w:cs="Segoe UI"/>
          <w:color w:val="000000"/>
          <w:sz w:val="20"/>
          <w:szCs w:val="20"/>
          <w:shd w:val="clear" w:color="auto" w:fill="FFFFFF"/>
          <w:lang w:eastAsia="en-GB"/>
        </w:rPr>
        <w:t xml:space="preserve"> with the time in very light and light intensities.  </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21) </w:t>
      </w:r>
      <w:r w:rsidR="00FD06DD" w:rsidRPr="00FD06DD">
        <w:rPr>
          <w:rFonts w:ascii="Segoe UI" w:eastAsia="Times New Roman" w:hAnsi="Segoe UI" w:cs="Segoe UI"/>
          <w:color w:val="000000"/>
          <w:sz w:val="20"/>
          <w:szCs w:val="20"/>
          <w:shd w:val="clear" w:color="auto" w:fill="FFFFFF"/>
          <w:lang w:eastAsia="en-GB"/>
        </w:rPr>
        <w:t>Please discuss that Figure 4 shows no difference between COPD and healthy with respect to the pattern of PA over hours of the day. This was a main aim of this paper.</w:t>
      </w:r>
    </w:p>
    <w:p w14:paraId="4EE620C2" w14:textId="72F59A1C" w:rsidR="00FB4C05" w:rsidRDefault="00FB4C05"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lastRenderedPageBreak/>
        <w:t>Response:</w:t>
      </w:r>
      <w:r w:rsidRPr="001728A6">
        <w:rPr>
          <w:rFonts w:ascii="Segoe UI" w:eastAsia="Times New Roman" w:hAnsi="Segoe UI" w:cs="Segoe UI"/>
          <w:color w:val="000000"/>
          <w:sz w:val="20"/>
          <w:szCs w:val="20"/>
          <w:shd w:val="clear" w:color="auto" w:fill="FFFFFF"/>
          <w:lang w:eastAsia="en-GB"/>
        </w:rPr>
        <w:t xml:space="preserve"> </w:t>
      </w:r>
      <w:r w:rsidR="001728A6" w:rsidRPr="001728A6">
        <w:rPr>
          <w:rFonts w:ascii="Segoe UI" w:eastAsia="Times New Roman" w:hAnsi="Segoe UI" w:cs="Segoe UI"/>
          <w:color w:val="000000"/>
          <w:sz w:val="20"/>
          <w:szCs w:val="20"/>
          <w:shd w:val="clear" w:color="auto" w:fill="FFFFFF"/>
          <w:lang w:eastAsia="en-GB"/>
        </w:rPr>
        <w:t>In fact</w:t>
      </w:r>
      <w:r w:rsidR="000E08A4">
        <w:rPr>
          <w:rFonts w:ascii="Segoe UI" w:eastAsia="Times New Roman" w:hAnsi="Segoe UI" w:cs="Segoe UI"/>
          <w:color w:val="000000"/>
          <w:sz w:val="20"/>
          <w:szCs w:val="20"/>
          <w:shd w:val="clear" w:color="auto" w:fill="FFFFFF"/>
          <w:lang w:eastAsia="en-GB"/>
        </w:rPr>
        <w:t xml:space="preserve">, </w:t>
      </w:r>
      <w:r w:rsidR="000E08A4" w:rsidRPr="000E08A4">
        <w:rPr>
          <w:rFonts w:ascii="Segoe UI" w:eastAsia="Times New Roman" w:hAnsi="Segoe UI" w:cs="Segoe UI"/>
          <w:color w:val="000000"/>
          <w:sz w:val="20"/>
          <w:szCs w:val="20"/>
          <w:shd w:val="clear" w:color="auto" w:fill="FFFFFF"/>
          <w:lang w:eastAsia="en-GB"/>
        </w:rPr>
        <w:t>healthy subjects performed their activities at higher intensities compared to patients with COPD</w:t>
      </w:r>
      <w:r w:rsidR="001728A6">
        <w:rPr>
          <w:rFonts w:ascii="Segoe UI" w:eastAsia="Times New Roman" w:hAnsi="Segoe UI" w:cs="Segoe UI"/>
          <w:color w:val="000000"/>
          <w:sz w:val="20"/>
          <w:szCs w:val="20"/>
          <w:shd w:val="clear" w:color="auto" w:fill="FFFFFF"/>
          <w:lang w:eastAsia="en-GB"/>
        </w:rPr>
        <w:t xml:space="preserve"> </w:t>
      </w:r>
      <w:r w:rsidR="001728A6" w:rsidRPr="00D073EA">
        <w:rPr>
          <w:rFonts w:ascii="Segoe UI" w:eastAsia="Times New Roman" w:hAnsi="Segoe UI" w:cs="Segoe UI"/>
          <w:color w:val="000000"/>
          <w:sz w:val="20"/>
          <w:szCs w:val="20"/>
          <w:shd w:val="clear" w:color="auto" w:fill="FFFFFF"/>
          <w:lang w:eastAsia="en-GB"/>
        </w:rPr>
        <w:t xml:space="preserve">as there was little or no overlap </w:t>
      </w:r>
      <w:r w:rsidR="00E81323" w:rsidRPr="00D073EA">
        <w:rPr>
          <w:rFonts w:ascii="Segoe UI" w:eastAsia="Times New Roman" w:hAnsi="Segoe UI" w:cs="Segoe UI"/>
          <w:color w:val="000000"/>
          <w:sz w:val="20"/>
          <w:szCs w:val="20"/>
          <w:shd w:val="clear" w:color="auto" w:fill="FFFFFF"/>
          <w:lang w:eastAsia="en-GB"/>
        </w:rPr>
        <w:t xml:space="preserve">in most part of the day </w:t>
      </w:r>
      <w:r w:rsidR="001728A6" w:rsidRPr="00D073EA">
        <w:rPr>
          <w:rFonts w:ascii="Segoe UI" w:eastAsia="Times New Roman" w:hAnsi="Segoe UI" w:cs="Segoe UI"/>
          <w:color w:val="000000"/>
          <w:sz w:val="20"/>
          <w:szCs w:val="20"/>
          <w:shd w:val="clear" w:color="auto" w:fill="FFFFFF"/>
          <w:lang w:eastAsia="en-GB"/>
        </w:rPr>
        <w:t xml:space="preserve">between the 95% confidence intervals of </w:t>
      </w:r>
      <w:r w:rsidR="001728A6">
        <w:rPr>
          <w:rFonts w:ascii="Segoe UI" w:eastAsia="Times New Roman" w:hAnsi="Segoe UI" w:cs="Segoe UI"/>
          <w:color w:val="000000"/>
          <w:sz w:val="20"/>
          <w:szCs w:val="20"/>
          <w:shd w:val="clear" w:color="auto" w:fill="FFFFFF"/>
          <w:lang w:eastAsia="en-GB"/>
        </w:rPr>
        <w:t xml:space="preserve">the </w:t>
      </w:r>
      <w:r w:rsidR="0049098A">
        <w:rPr>
          <w:rFonts w:ascii="Segoe UI" w:eastAsia="Times New Roman" w:hAnsi="Segoe UI" w:cs="Segoe UI"/>
          <w:color w:val="000000"/>
          <w:sz w:val="20"/>
          <w:szCs w:val="20"/>
          <w:shd w:val="clear" w:color="auto" w:fill="FFFFFF"/>
          <w:lang w:eastAsia="en-GB"/>
        </w:rPr>
        <w:t xml:space="preserve">two </w:t>
      </w:r>
      <w:r w:rsidR="001728A6">
        <w:rPr>
          <w:rFonts w:ascii="Segoe UI" w:eastAsia="Times New Roman" w:hAnsi="Segoe UI" w:cs="Segoe UI"/>
          <w:color w:val="000000"/>
          <w:sz w:val="20"/>
          <w:szCs w:val="20"/>
          <w:shd w:val="clear" w:color="auto" w:fill="FFFFFF"/>
          <w:lang w:eastAsia="en-GB"/>
        </w:rPr>
        <w:t>groups, but this difference was observed</w:t>
      </w:r>
      <w:r w:rsidR="000E08A4" w:rsidRPr="000E08A4">
        <w:rPr>
          <w:rFonts w:ascii="Segoe UI" w:eastAsia="Times New Roman" w:hAnsi="Segoe UI" w:cs="Segoe UI"/>
          <w:color w:val="000000"/>
          <w:sz w:val="20"/>
          <w:szCs w:val="20"/>
          <w:shd w:val="clear" w:color="auto" w:fill="FFFFFF"/>
          <w:lang w:eastAsia="en-GB"/>
        </w:rPr>
        <w:t xml:space="preserve"> during weekdays</w:t>
      </w:r>
      <w:r w:rsidR="001728A6">
        <w:rPr>
          <w:rFonts w:ascii="Segoe UI" w:eastAsia="Times New Roman" w:hAnsi="Segoe UI" w:cs="Segoe UI"/>
          <w:color w:val="000000"/>
          <w:sz w:val="20"/>
          <w:szCs w:val="20"/>
          <w:shd w:val="clear" w:color="auto" w:fill="FFFFFF"/>
          <w:lang w:eastAsia="en-GB"/>
        </w:rPr>
        <w:t xml:space="preserve"> only</w:t>
      </w:r>
      <w:r w:rsidR="000E08A4" w:rsidRPr="000E08A4">
        <w:rPr>
          <w:rFonts w:ascii="Segoe UI" w:eastAsia="Times New Roman" w:hAnsi="Segoe UI" w:cs="Segoe UI"/>
          <w:color w:val="000000"/>
          <w:sz w:val="20"/>
          <w:szCs w:val="20"/>
          <w:shd w:val="clear" w:color="auto" w:fill="FFFFFF"/>
          <w:lang w:eastAsia="en-GB"/>
        </w:rPr>
        <w:t>.</w:t>
      </w:r>
      <w:r w:rsidR="001728A6">
        <w:rPr>
          <w:rFonts w:ascii="Segoe UI" w:eastAsia="Times New Roman" w:hAnsi="Segoe UI" w:cs="Segoe UI"/>
          <w:color w:val="000000"/>
          <w:sz w:val="20"/>
          <w:szCs w:val="20"/>
          <w:shd w:val="clear" w:color="auto" w:fill="FFFFFF"/>
          <w:lang w:eastAsia="en-GB"/>
        </w:rPr>
        <w:t xml:space="preserve"> </w:t>
      </w:r>
      <w:r w:rsidR="00E32EE6">
        <w:rPr>
          <w:rFonts w:ascii="Segoe UI" w:eastAsia="Times New Roman" w:hAnsi="Segoe UI" w:cs="Segoe UI"/>
          <w:color w:val="000000"/>
          <w:sz w:val="20"/>
          <w:szCs w:val="20"/>
          <w:shd w:val="clear" w:color="auto" w:fill="FFFFFF"/>
          <w:lang w:eastAsia="en-GB"/>
        </w:rPr>
        <w:t xml:space="preserve">Nevertheless, as other reviewers have also raised concerns about the analyses involving healthy subject, we preferred to remove them from our manuscript, as well as all related analyses. </w:t>
      </w:r>
      <w:r w:rsidR="00894311">
        <w:rPr>
          <w:rFonts w:ascii="Segoe UI" w:eastAsia="Times New Roman" w:hAnsi="Segoe UI" w:cs="Segoe UI"/>
          <w:color w:val="000000"/>
          <w:sz w:val="20"/>
          <w:szCs w:val="20"/>
          <w:shd w:val="clear" w:color="auto" w:fill="FFFFFF"/>
          <w:lang w:eastAsia="en-GB"/>
        </w:rPr>
        <w:t>Most changes were done in the Results (</w:t>
      </w:r>
      <w:r w:rsidR="00894311" w:rsidRPr="00F226CC">
        <w:rPr>
          <w:rFonts w:ascii="Segoe UI" w:eastAsia="Times New Roman" w:hAnsi="Segoe UI" w:cs="Segoe UI"/>
          <w:color w:val="000000"/>
          <w:sz w:val="20"/>
          <w:szCs w:val="20"/>
          <w:highlight w:val="yellow"/>
          <w:shd w:val="clear" w:color="auto" w:fill="FFFFFF"/>
          <w:lang w:eastAsia="en-GB"/>
        </w:rPr>
        <w:t>pages 1</w:t>
      </w:r>
      <w:r w:rsidR="00894311">
        <w:rPr>
          <w:rFonts w:ascii="Segoe UI" w:eastAsia="Times New Roman" w:hAnsi="Segoe UI" w:cs="Segoe UI"/>
          <w:color w:val="000000"/>
          <w:sz w:val="20"/>
          <w:szCs w:val="20"/>
          <w:highlight w:val="yellow"/>
          <w:shd w:val="clear" w:color="auto" w:fill="FFFFFF"/>
          <w:lang w:eastAsia="en-GB"/>
        </w:rPr>
        <w:t>6</w:t>
      </w:r>
      <w:r w:rsidR="00894311" w:rsidRPr="00F226CC">
        <w:rPr>
          <w:rFonts w:ascii="Segoe UI" w:eastAsia="Times New Roman" w:hAnsi="Segoe UI" w:cs="Segoe UI"/>
          <w:color w:val="000000"/>
          <w:sz w:val="20"/>
          <w:szCs w:val="20"/>
          <w:highlight w:val="yellow"/>
          <w:shd w:val="clear" w:color="auto" w:fill="FFFFFF"/>
          <w:lang w:eastAsia="en-GB"/>
        </w:rPr>
        <w:t>-1</w:t>
      </w:r>
      <w:r w:rsidR="00894311">
        <w:rPr>
          <w:rFonts w:ascii="Segoe UI" w:eastAsia="Times New Roman" w:hAnsi="Segoe UI" w:cs="Segoe UI"/>
          <w:color w:val="000000"/>
          <w:sz w:val="20"/>
          <w:szCs w:val="20"/>
          <w:highlight w:val="yellow"/>
          <w:shd w:val="clear" w:color="auto" w:fill="FFFFFF"/>
          <w:lang w:eastAsia="en-GB"/>
        </w:rPr>
        <w:t>8</w:t>
      </w:r>
      <w:r w:rsidR="00894311" w:rsidRPr="00F226CC">
        <w:rPr>
          <w:rFonts w:ascii="Segoe UI" w:eastAsia="Times New Roman" w:hAnsi="Segoe UI" w:cs="Segoe UI"/>
          <w:color w:val="000000"/>
          <w:sz w:val="20"/>
          <w:szCs w:val="20"/>
          <w:highlight w:val="yellow"/>
          <w:shd w:val="clear" w:color="auto" w:fill="FFFFFF"/>
          <w:lang w:eastAsia="en-GB"/>
        </w:rPr>
        <w:t>, lines 2</w:t>
      </w:r>
      <w:r w:rsidR="00894311">
        <w:rPr>
          <w:rFonts w:ascii="Segoe UI" w:eastAsia="Times New Roman" w:hAnsi="Segoe UI" w:cs="Segoe UI"/>
          <w:color w:val="000000"/>
          <w:sz w:val="20"/>
          <w:szCs w:val="20"/>
          <w:highlight w:val="yellow"/>
          <w:shd w:val="clear" w:color="auto" w:fill="FFFFFF"/>
          <w:lang w:eastAsia="en-GB"/>
        </w:rPr>
        <w:t>96</w:t>
      </w:r>
      <w:r w:rsidR="00894311" w:rsidRPr="00F226CC">
        <w:rPr>
          <w:rFonts w:ascii="Segoe UI" w:eastAsia="Times New Roman" w:hAnsi="Segoe UI" w:cs="Segoe UI"/>
          <w:color w:val="000000"/>
          <w:sz w:val="20"/>
          <w:szCs w:val="20"/>
          <w:highlight w:val="yellow"/>
          <w:shd w:val="clear" w:color="auto" w:fill="FFFFFF"/>
          <w:lang w:eastAsia="en-GB"/>
        </w:rPr>
        <w:t>-3</w:t>
      </w:r>
      <w:r w:rsidR="00894311">
        <w:rPr>
          <w:rFonts w:ascii="Segoe UI" w:eastAsia="Times New Roman" w:hAnsi="Segoe UI" w:cs="Segoe UI"/>
          <w:color w:val="000000"/>
          <w:sz w:val="20"/>
          <w:szCs w:val="20"/>
          <w:highlight w:val="yellow"/>
          <w:shd w:val="clear" w:color="auto" w:fill="FFFFFF"/>
          <w:lang w:eastAsia="en-GB"/>
        </w:rPr>
        <w:t>13</w:t>
      </w:r>
      <w:r w:rsidR="00894311">
        <w:rPr>
          <w:rFonts w:ascii="Segoe UI" w:eastAsia="Times New Roman" w:hAnsi="Segoe UI" w:cs="Segoe UI"/>
          <w:color w:val="000000"/>
          <w:sz w:val="20"/>
          <w:szCs w:val="20"/>
          <w:shd w:val="clear" w:color="auto" w:fill="FFFFFF"/>
          <w:lang w:eastAsia="en-GB"/>
        </w:rPr>
        <w:t>) and Discussion (</w:t>
      </w:r>
      <w:r w:rsidR="00894311">
        <w:rPr>
          <w:rFonts w:ascii="Segoe UI" w:eastAsia="Times New Roman" w:hAnsi="Segoe UI" w:cs="Segoe UI"/>
          <w:color w:val="000000"/>
          <w:sz w:val="20"/>
          <w:szCs w:val="20"/>
          <w:highlight w:val="yellow"/>
          <w:shd w:val="clear" w:color="auto" w:fill="FFFFFF"/>
          <w:lang w:eastAsia="en-GB"/>
        </w:rPr>
        <w:t>page</w:t>
      </w:r>
      <w:r w:rsidR="00894311" w:rsidRPr="00F226CC">
        <w:rPr>
          <w:rFonts w:ascii="Segoe UI" w:eastAsia="Times New Roman" w:hAnsi="Segoe UI" w:cs="Segoe UI"/>
          <w:color w:val="000000"/>
          <w:sz w:val="20"/>
          <w:szCs w:val="20"/>
          <w:highlight w:val="yellow"/>
          <w:shd w:val="clear" w:color="auto" w:fill="FFFFFF"/>
          <w:lang w:eastAsia="en-GB"/>
        </w:rPr>
        <w:t xml:space="preserve"> </w:t>
      </w:r>
      <w:r w:rsidR="00894311">
        <w:rPr>
          <w:rFonts w:ascii="Segoe UI" w:eastAsia="Times New Roman" w:hAnsi="Segoe UI" w:cs="Segoe UI"/>
          <w:color w:val="000000"/>
          <w:sz w:val="20"/>
          <w:szCs w:val="20"/>
          <w:highlight w:val="yellow"/>
          <w:shd w:val="clear" w:color="auto" w:fill="FFFFFF"/>
          <w:lang w:eastAsia="en-GB"/>
        </w:rPr>
        <w:t>24</w:t>
      </w:r>
      <w:r w:rsidR="00894311" w:rsidRPr="00F226CC">
        <w:rPr>
          <w:rFonts w:ascii="Segoe UI" w:eastAsia="Times New Roman" w:hAnsi="Segoe UI" w:cs="Segoe UI"/>
          <w:color w:val="000000"/>
          <w:sz w:val="20"/>
          <w:szCs w:val="20"/>
          <w:highlight w:val="yellow"/>
          <w:shd w:val="clear" w:color="auto" w:fill="FFFFFF"/>
          <w:lang w:eastAsia="en-GB"/>
        </w:rPr>
        <w:t xml:space="preserve">, lines </w:t>
      </w:r>
      <w:r w:rsidR="00894311">
        <w:rPr>
          <w:rFonts w:ascii="Segoe UI" w:eastAsia="Times New Roman" w:hAnsi="Segoe UI" w:cs="Segoe UI"/>
          <w:color w:val="000000"/>
          <w:sz w:val="20"/>
          <w:szCs w:val="20"/>
          <w:highlight w:val="yellow"/>
          <w:shd w:val="clear" w:color="auto" w:fill="FFFFFF"/>
          <w:lang w:eastAsia="en-GB"/>
        </w:rPr>
        <w:t>395</w:t>
      </w:r>
      <w:r w:rsidR="00894311" w:rsidRPr="00F226CC">
        <w:rPr>
          <w:rFonts w:ascii="Segoe UI" w:eastAsia="Times New Roman" w:hAnsi="Segoe UI" w:cs="Segoe UI"/>
          <w:color w:val="000000"/>
          <w:sz w:val="20"/>
          <w:szCs w:val="20"/>
          <w:highlight w:val="yellow"/>
          <w:shd w:val="clear" w:color="auto" w:fill="FFFFFF"/>
          <w:lang w:eastAsia="en-GB"/>
        </w:rPr>
        <w:t>-</w:t>
      </w:r>
      <w:r w:rsidR="00894311">
        <w:rPr>
          <w:rFonts w:ascii="Segoe UI" w:eastAsia="Times New Roman" w:hAnsi="Segoe UI" w:cs="Segoe UI"/>
          <w:color w:val="000000"/>
          <w:sz w:val="20"/>
          <w:szCs w:val="20"/>
          <w:highlight w:val="yellow"/>
          <w:shd w:val="clear" w:color="auto" w:fill="FFFFFF"/>
          <w:lang w:eastAsia="en-GB"/>
        </w:rPr>
        <w:t>401</w:t>
      </w:r>
      <w:r w:rsidR="00894311">
        <w:rPr>
          <w:rFonts w:ascii="Segoe UI" w:eastAsia="Times New Roman" w:hAnsi="Segoe UI" w:cs="Segoe UI"/>
          <w:color w:val="000000"/>
          <w:sz w:val="20"/>
          <w:szCs w:val="20"/>
          <w:shd w:val="clear" w:color="auto" w:fill="FFFFFF"/>
          <w:lang w:eastAsia="en-GB"/>
        </w:rPr>
        <w:t>).</w:t>
      </w:r>
      <w:r w:rsidR="00E32EE6"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22) </w:t>
      </w:r>
      <w:r w:rsidR="00FD06DD" w:rsidRPr="00FD06DD">
        <w:rPr>
          <w:rFonts w:ascii="Segoe UI" w:eastAsia="Times New Roman" w:hAnsi="Segoe UI" w:cs="Segoe UI"/>
          <w:color w:val="000000"/>
          <w:sz w:val="20"/>
          <w:szCs w:val="20"/>
          <w:shd w:val="clear" w:color="auto" w:fill="FFFFFF"/>
          <w:lang w:eastAsia="en-GB"/>
        </w:rPr>
        <w:t>Please present the results of the 3 components in the main paper rather than in Supplement File 2 since this is a main aim of the paper.</w:t>
      </w:r>
    </w:p>
    <w:p w14:paraId="6D838053" w14:textId="694EAC3E" w:rsidR="00FB4C05" w:rsidRDefault="00FB4C05"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844E4C">
        <w:rPr>
          <w:rFonts w:ascii="Segoe UI" w:eastAsia="Times New Roman" w:hAnsi="Segoe UI" w:cs="Segoe UI"/>
          <w:color w:val="000000"/>
          <w:sz w:val="20"/>
          <w:szCs w:val="20"/>
          <w:shd w:val="clear" w:color="auto" w:fill="FFFFFF"/>
          <w:lang w:eastAsia="en-GB"/>
        </w:rPr>
        <w:t xml:space="preserve">One of the main aims of the study was to </w:t>
      </w:r>
      <w:r w:rsidR="00844E4C" w:rsidRPr="00844E4C">
        <w:rPr>
          <w:rFonts w:ascii="Segoe UI" w:eastAsia="Times New Roman" w:hAnsi="Segoe UI" w:cs="Segoe UI"/>
          <w:color w:val="000000"/>
          <w:sz w:val="20"/>
          <w:szCs w:val="20"/>
          <w:shd w:val="clear" w:color="auto" w:fill="FFFFFF"/>
          <w:lang w:eastAsia="en-GB"/>
        </w:rPr>
        <w:t>identify clusters</w:t>
      </w:r>
      <w:r w:rsidR="00844E4C">
        <w:rPr>
          <w:rFonts w:ascii="Segoe UI" w:eastAsia="Times New Roman" w:hAnsi="Segoe UI" w:cs="Segoe UI"/>
          <w:color w:val="000000"/>
          <w:sz w:val="20"/>
          <w:szCs w:val="20"/>
          <w:shd w:val="clear" w:color="auto" w:fill="FFFFFF"/>
          <w:lang w:eastAsia="en-GB"/>
        </w:rPr>
        <w:t xml:space="preserve">. Identifying principal components was just one step </w:t>
      </w:r>
      <w:r w:rsidR="00894311">
        <w:rPr>
          <w:rFonts w:ascii="Segoe UI" w:eastAsia="Times New Roman" w:hAnsi="Segoe UI" w:cs="Segoe UI"/>
          <w:color w:val="000000"/>
          <w:sz w:val="20"/>
          <w:szCs w:val="20"/>
          <w:shd w:val="clear" w:color="auto" w:fill="FFFFFF"/>
          <w:lang w:eastAsia="en-GB"/>
        </w:rPr>
        <w:t>to</w:t>
      </w:r>
      <w:r w:rsidR="00844E4C">
        <w:rPr>
          <w:rFonts w:ascii="Segoe UI" w:eastAsia="Times New Roman" w:hAnsi="Segoe UI" w:cs="Segoe UI"/>
          <w:color w:val="000000"/>
          <w:sz w:val="20"/>
          <w:szCs w:val="20"/>
          <w:shd w:val="clear" w:color="auto" w:fill="FFFFFF"/>
          <w:lang w:eastAsia="en-GB"/>
        </w:rPr>
        <w:t xml:space="preserve"> identify clusters. </w:t>
      </w:r>
      <w:r w:rsidR="008D7C3C">
        <w:rPr>
          <w:rFonts w:ascii="Segoe UI" w:eastAsia="Times New Roman" w:hAnsi="Segoe UI" w:cs="Segoe UI"/>
          <w:color w:val="000000"/>
          <w:sz w:val="20"/>
          <w:szCs w:val="20"/>
          <w:shd w:val="clear" w:color="auto" w:fill="FFFFFF"/>
          <w:lang w:eastAsia="en-GB"/>
        </w:rPr>
        <w:t>Although</w:t>
      </w:r>
      <w:r w:rsidR="00844E4C">
        <w:rPr>
          <w:rFonts w:ascii="Segoe UI" w:eastAsia="Times New Roman" w:hAnsi="Segoe UI" w:cs="Segoe UI"/>
          <w:color w:val="000000"/>
          <w:sz w:val="20"/>
          <w:szCs w:val="20"/>
          <w:shd w:val="clear" w:color="auto" w:fill="FFFFFF"/>
          <w:lang w:eastAsia="en-GB"/>
        </w:rPr>
        <w:t xml:space="preserve"> we believe the </w:t>
      </w:r>
      <w:r w:rsidR="00EA0C51" w:rsidRPr="00EA0C51">
        <w:rPr>
          <w:rFonts w:ascii="Segoe UI" w:eastAsia="Times New Roman" w:hAnsi="Segoe UI" w:cs="Segoe UI"/>
          <w:color w:val="000000"/>
          <w:sz w:val="20"/>
          <w:szCs w:val="20"/>
          <w:shd w:val="clear" w:color="auto" w:fill="FFFFFF"/>
          <w:lang w:eastAsia="en-GB"/>
        </w:rPr>
        <w:t xml:space="preserve">most relevant features of each principal component are </w:t>
      </w:r>
      <w:r w:rsidR="00EA0C51">
        <w:rPr>
          <w:rFonts w:ascii="Segoe UI" w:eastAsia="Times New Roman" w:hAnsi="Segoe UI" w:cs="Segoe UI"/>
          <w:color w:val="000000"/>
          <w:sz w:val="20"/>
          <w:szCs w:val="20"/>
          <w:shd w:val="clear" w:color="auto" w:fill="FFFFFF"/>
          <w:lang w:eastAsia="en-GB"/>
        </w:rPr>
        <w:t xml:space="preserve">important, they are </w:t>
      </w:r>
      <w:r w:rsidR="00894311">
        <w:rPr>
          <w:rFonts w:ascii="Segoe UI" w:eastAsia="Times New Roman" w:hAnsi="Segoe UI" w:cs="Segoe UI"/>
          <w:color w:val="000000"/>
          <w:sz w:val="20"/>
          <w:szCs w:val="20"/>
          <w:shd w:val="clear" w:color="auto" w:fill="FFFFFF"/>
          <w:lang w:eastAsia="en-GB"/>
        </w:rPr>
        <w:t xml:space="preserve">only </w:t>
      </w:r>
      <w:r w:rsidR="00EA0C51">
        <w:rPr>
          <w:rFonts w:ascii="Segoe UI" w:eastAsia="Times New Roman" w:hAnsi="Segoe UI" w:cs="Segoe UI"/>
          <w:color w:val="000000"/>
          <w:sz w:val="20"/>
          <w:szCs w:val="20"/>
          <w:shd w:val="clear" w:color="auto" w:fill="FFFFFF"/>
          <w:lang w:eastAsia="en-GB"/>
        </w:rPr>
        <w:t>second</w:t>
      </w:r>
      <w:r w:rsidR="00EC245C">
        <w:rPr>
          <w:rFonts w:ascii="Segoe UI" w:eastAsia="Times New Roman" w:hAnsi="Segoe UI" w:cs="Segoe UI"/>
          <w:color w:val="000000"/>
          <w:sz w:val="20"/>
          <w:szCs w:val="20"/>
          <w:shd w:val="clear" w:color="auto" w:fill="FFFFFF"/>
          <w:lang w:eastAsia="en-GB"/>
        </w:rPr>
        <w:t>ary compared to the characteristic</w:t>
      </w:r>
      <w:r w:rsidR="00EA0C51">
        <w:rPr>
          <w:rFonts w:ascii="Segoe UI" w:eastAsia="Times New Roman" w:hAnsi="Segoe UI" w:cs="Segoe UI"/>
          <w:color w:val="000000"/>
          <w:sz w:val="20"/>
          <w:szCs w:val="20"/>
          <w:shd w:val="clear" w:color="auto" w:fill="FFFFFF"/>
          <w:lang w:eastAsia="en-GB"/>
        </w:rPr>
        <w:t xml:space="preserve"> of the clusters</w:t>
      </w:r>
      <w:r w:rsidR="00EC245C">
        <w:rPr>
          <w:rFonts w:ascii="Segoe UI" w:eastAsia="Times New Roman" w:hAnsi="Segoe UI" w:cs="Segoe UI"/>
          <w:color w:val="000000"/>
          <w:sz w:val="20"/>
          <w:szCs w:val="20"/>
          <w:shd w:val="clear" w:color="auto" w:fill="FFFFFF"/>
          <w:lang w:eastAsia="en-GB"/>
        </w:rPr>
        <w:t>. We believe i</w:t>
      </w:r>
      <w:r w:rsidR="00844E4C">
        <w:rPr>
          <w:rFonts w:ascii="Segoe UI" w:eastAsia="Times New Roman" w:hAnsi="Segoe UI" w:cs="Segoe UI"/>
          <w:color w:val="000000"/>
          <w:sz w:val="20"/>
          <w:szCs w:val="20"/>
          <w:shd w:val="clear" w:color="auto" w:fill="FFFFFF"/>
          <w:lang w:eastAsia="en-GB"/>
        </w:rPr>
        <w:t xml:space="preserve">ncluding both results in the main text </w:t>
      </w:r>
      <w:r w:rsidR="006F4C81">
        <w:rPr>
          <w:rFonts w:ascii="Segoe UI" w:eastAsia="Times New Roman" w:hAnsi="Segoe UI" w:cs="Segoe UI"/>
          <w:color w:val="000000"/>
          <w:sz w:val="20"/>
          <w:szCs w:val="20"/>
          <w:shd w:val="clear" w:color="auto" w:fill="FFFFFF"/>
          <w:lang w:eastAsia="en-GB"/>
        </w:rPr>
        <w:t>c</w:t>
      </w:r>
      <w:r w:rsidR="00EC245C">
        <w:rPr>
          <w:rFonts w:ascii="Segoe UI" w:eastAsia="Times New Roman" w:hAnsi="Segoe UI" w:cs="Segoe UI"/>
          <w:color w:val="000000"/>
          <w:sz w:val="20"/>
          <w:szCs w:val="20"/>
          <w:shd w:val="clear" w:color="auto" w:fill="FFFFFF"/>
          <w:lang w:eastAsia="en-GB"/>
        </w:rPr>
        <w:t>ould</w:t>
      </w:r>
      <w:r w:rsidR="00844E4C">
        <w:rPr>
          <w:rFonts w:ascii="Segoe UI" w:eastAsia="Times New Roman" w:hAnsi="Segoe UI" w:cs="Segoe UI"/>
          <w:color w:val="000000"/>
          <w:sz w:val="20"/>
          <w:szCs w:val="20"/>
          <w:shd w:val="clear" w:color="auto" w:fill="FFFFFF"/>
          <w:lang w:eastAsia="en-GB"/>
        </w:rPr>
        <w:t xml:space="preserve"> make the reading </w:t>
      </w:r>
      <w:r w:rsidR="00EC245C">
        <w:rPr>
          <w:rFonts w:ascii="Segoe UI" w:eastAsia="Times New Roman" w:hAnsi="Segoe UI" w:cs="Segoe UI"/>
          <w:color w:val="000000"/>
          <w:sz w:val="20"/>
          <w:szCs w:val="20"/>
          <w:shd w:val="clear" w:color="auto" w:fill="FFFFFF"/>
          <w:lang w:eastAsia="en-GB"/>
        </w:rPr>
        <w:t>tedious</w:t>
      </w:r>
      <w:r w:rsidR="00EA0C51">
        <w:rPr>
          <w:rFonts w:ascii="Segoe UI" w:eastAsia="Times New Roman" w:hAnsi="Segoe UI" w:cs="Segoe UI"/>
          <w:color w:val="000000"/>
          <w:sz w:val="20"/>
          <w:szCs w:val="20"/>
          <w:shd w:val="clear" w:color="auto" w:fill="FFFFFF"/>
          <w:lang w:eastAsia="en-GB"/>
        </w:rPr>
        <w:t xml:space="preserve">. </w:t>
      </w:r>
      <w:r w:rsidR="00844E4C">
        <w:rPr>
          <w:rFonts w:ascii="Segoe UI" w:eastAsia="Times New Roman" w:hAnsi="Segoe UI" w:cs="Segoe UI"/>
          <w:color w:val="000000"/>
          <w:sz w:val="20"/>
          <w:szCs w:val="20"/>
          <w:shd w:val="clear" w:color="auto" w:fill="FFFFFF"/>
          <w:lang w:eastAsia="en-GB"/>
        </w:rPr>
        <w:t xml:space="preserve">Therefore, we prefer to keep the characterisation of the clusters in the main text and </w:t>
      </w:r>
      <w:r w:rsidR="00EA0C51">
        <w:rPr>
          <w:rFonts w:ascii="Segoe UI" w:eastAsia="Times New Roman" w:hAnsi="Segoe UI" w:cs="Segoe UI"/>
          <w:color w:val="000000"/>
          <w:sz w:val="20"/>
          <w:szCs w:val="20"/>
          <w:shd w:val="clear" w:color="auto" w:fill="FFFFFF"/>
          <w:lang w:eastAsia="en-GB"/>
        </w:rPr>
        <w:t>t</w:t>
      </w:r>
      <w:r w:rsidR="00EA0C51" w:rsidRPr="00EA0C51">
        <w:rPr>
          <w:rFonts w:ascii="Segoe UI" w:eastAsia="Times New Roman" w:hAnsi="Segoe UI" w:cs="Segoe UI"/>
          <w:color w:val="000000"/>
          <w:sz w:val="20"/>
          <w:szCs w:val="20"/>
          <w:shd w:val="clear" w:color="auto" w:fill="FFFFFF"/>
          <w:lang w:eastAsia="en-GB"/>
        </w:rPr>
        <w:t xml:space="preserve">he most relevant features of each principal component </w:t>
      </w:r>
      <w:r w:rsidR="00EA0C51">
        <w:rPr>
          <w:rFonts w:ascii="Segoe UI" w:eastAsia="Times New Roman" w:hAnsi="Segoe UI" w:cs="Segoe UI"/>
          <w:color w:val="000000"/>
          <w:sz w:val="20"/>
          <w:szCs w:val="20"/>
          <w:shd w:val="clear" w:color="auto" w:fill="FFFFFF"/>
          <w:lang w:eastAsia="en-GB"/>
        </w:rPr>
        <w:t>in the supplementary file.</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23) </w:t>
      </w:r>
      <w:r w:rsidR="00FD06DD" w:rsidRPr="00FD06DD">
        <w:rPr>
          <w:rFonts w:ascii="Segoe UI" w:eastAsia="Times New Roman" w:hAnsi="Segoe UI" w:cs="Segoe UI"/>
          <w:color w:val="000000"/>
          <w:sz w:val="20"/>
          <w:szCs w:val="20"/>
          <w:shd w:val="clear" w:color="auto" w:fill="FFFFFF"/>
          <w:lang w:eastAsia="en-GB"/>
        </w:rPr>
        <w:t>Figure 6 looks strikingly very similar to Figures 1 and 2 in terms of hourly patterns. What additional informat</w:t>
      </w:r>
      <w:r>
        <w:rPr>
          <w:rFonts w:ascii="Segoe UI" w:eastAsia="Times New Roman" w:hAnsi="Segoe UI" w:cs="Segoe UI"/>
          <w:color w:val="000000"/>
          <w:sz w:val="20"/>
          <w:szCs w:val="20"/>
          <w:shd w:val="clear" w:color="auto" w:fill="FFFFFF"/>
          <w:lang w:eastAsia="en-GB"/>
        </w:rPr>
        <w:t>ion does Figure 6 provide?</w:t>
      </w:r>
    </w:p>
    <w:p w14:paraId="68DEE5CA" w14:textId="2B294B1D" w:rsidR="00FB4C05" w:rsidRDefault="00FB4C05" w:rsidP="009278C3">
      <w:pPr>
        <w:spacing w:after="0" w:line="240" w:lineRule="auto"/>
        <w:rPr>
          <w:rFonts w:ascii="Segoe UI" w:eastAsia="Times New Roman" w:hAnsi="Segoe UI" w:cs="Segoe UI"/>
          <w:color w:val="000000"/>
          <w:sz w:val="20"/>
          <w:szCs w:val="20"/>
          <w:shd w:val="clear" w:color="auto" w:fill="FFFFFF"/>
          <w:lang w:eastAsia="en-GB"/>
        </w:rPr>
      </w:pPr>
      <w:r w:rsidRPr="00FA1CE3">
        <w:rPr>
          <w:rFonts w:ascii="Segoe UI" w:eastAsia="Times New Roman" w:hAnsi="Segoe UI" w:cs="Segoe UI"/>
          <w:b/>
          <w:color w:val="000000"/>
          <w:sz w:val="20"/>
          <w:szCs w:val="20"/>
          <w:shd w:val="clear" w:color="auto" w:fill="FFFFFF"/>
          <w:lang w:eastAsia="en-GB"/>
        </w:rPr>
        <w:t xml:space="preserve">Response: </w:t>
      </w:r>
      <w:r w:rsidR="00393638" w:rsidRPr="00FA1CE3">
        <w:rPr>
          <w:rFonts w:ascii="Segoe UI" w:eastAsia="Times New Roman" w:hAnsi="Segoe UI" w:cs="Segoe UI"/>
          <w:color w:val="000000"/>
          <w:sz w:val="20"/>
          <w:szCs w:val="20"/>
          <w:shd w:val="clear" w:color="auto" w:fill="FFFFFF"/>
          <w:lang w:eastAsia="en-GB"/>
        </w:rPr>
        <w:t xml:space="preserve">Although </w:t>
      </w:r>
      <w:r w:rsidR="00FA1CE3">
        <w:rPr>
          <w:rFonts w:ascii="Segoe UI" w:eastAsia="Times New Roman" w:hAnsi="Segoe UI" w:cs="Segoe UI"/>
          <w:color w:val="000000"/>
          <w:sz w:val="20"/>
          <w:szCs w:val="20"/>
          <w:shd w:val="clear" w:color="auto" w:fill="FFFFFF"/>
          <w:lang w:eastAsia="en-GB"/>
        </w:rPr>
        <w:t xml:space="preserve">the figures </w:t>
      </w:r>
      <w:r w:rsidR="00393638">
        <w:rPr>
          <w:rFonts w:ascii="Segoe UI" w:eastAsia="Times New Roman" w:hAnsi="Segoe UI" w:cs="Segoe UI"/>
          <w:color w:val="000000"/>
          <w:sz w:val="20"/>
          <w:szCs w:val="20"/>
          <w:shd w:val="clear" w:color="auto" w:fill="FFFFFF"/>
          <w:lang w:eastAsia="en-GB"/>
        </w:rPr>
        <w:t xml:space="preserve">might </w:t>
      </w:r>
      <w:r w:rsidR="00F23B09">
        <w:rPr>
          <w:rFonts w:ascii="Segoe UI" w:eastAsia="Times New Roman" w:hAnsi="Segoe UI" w:cs="Segoe UI"/>
          <w:color w:val="000000"/>
          <w:sz w:val="20"/>
          <w:szCs w:val="20"/>
          <w:shd w:val="clear" w:color="auto" w:fill="FFFFFF"/>
          <w:lang w:eastAsia="en-GB"/>
        </w:rPr>
        <w:t xml:space="preserve">look </w:t>
      </w:r>
      <w:r w:rsidR="00393638">
        <w:rPr>
          <w:rFonts w:ascii="Segoe UI" w:eastAsia="Times New Roman" w:hAnsi="Segoe UI" w:cs="Segoe UI"/>
          <w:color w:val="000000"/>
          <w:sz w:val="20"/>
          <w:szCs w:val="20"/>
          <w:shd w:val="clear" w:color="auto" w:fill="FFFFFF"/>
          <w:lang w:eastAsia="en-GB"/>
        </w:rPr>
        <w:t xml:space="preserve">similar, they provide different information. For instance, </w:t>
      </w:r>
      <w:r w:rsidR="008944D4">
        <w:rPr>
          <w:rFonts w:ascii="Segoe UI" w:eastAsia="Times New Roman" w:hAnsi="Segoe UI" w:cs="Segoe UI"/>
          <w:color w:val="000000"/>
          <w:sz w:val="20"/>
          <w:szCs w:val="20"/>
          <w:shd w:val="clear" w:color="auto" w:fill="FFFFFF"/>
          <w:lang w:eastAsia="en-GB"/>
        </w:rPr>
        <w:t xml:space="preserve">in Figure 2 we observed a </w:t>
      </w:r>
      <w:r w:rsidR="008D7C3C">
        <w:rPr>
          <w:rFonts w:ascii="Segoe UI" w:eastAsia="Times New Roman" w:hAnsi="Segoe UI" w:cs="Segoe UI"/>
          <w:color w:val="000000"/>
          <w:sz w:val="20"/>
          <w:szCs w:val="20"/>
          <w:shd w:val="clear" w:color="auto" w:fill="FFFFFF"/>
          <w:lang w:eastAsia="en-GB"/>
        </w:rPr>
        <w:t>significant</w:t>
      </w:r>
      <w:r w:rsidR="008944D4">
        <w:rPr>
          <w:rFonts w:ascii="Segoe UI" w:eastAsia="Times New Roman" w:hAnsi="Segoe UI" w:cs="Segoe UI"/>
          <w:color w:val="000000"/>
          <w:sz w:val="20"/>
          <w:szCs w:val="20"/>
          <w:shd w:val="clear" w:color="auto" w:fill="FFFFFF"/>
          <w:lang w:eastAsia="en-GB"/>
        </w:rPr>
        <w:t xml:space="preserve"> influence of </w:t>
      </w:r>
      <w:proofErr w:type="spellStart"/>
      <w:r w:rsidR="008944D4">
        <w:rPr>
          <w:rFonts w:ascii="Segoe UI" w:eastAsia="Times New Roman" w:hAnsi="Segoe UI" w:cs="Segoe UI"/>
          <w:color w:val="000000"/>
          <w:sz w:val="20"/>
          <w:szCs w:val="20"/>
          <w:shd w:val="clear" w:color="auto" w:fill="FFFFFF"/>
          <w:lang w:eastAsia="en-GB"/>
        </w:rPr>
        <w:t>mMRC</w:t>
      </w:r>
      <w:proofErr w:type="spellEnd"/>
      <w:r w:rsidR="008944D4">
        <w:rPr>
          <w:rFonts w:ascii="Segoe UI" w:eastAsia="Times New Roman" w:hAnsi="Segoe UI" w:cs="Segoe UI"/>
          <w:color w:val="000000"/>
          <w:sz w:val="20"/>
          <w:szCs w:val="20"/>
          <w:shd w:val="clear" w:color="auto" w:fill="FFFFFF"/>
          <w:lang w:eastAsia="en-GB"/>
        </w:rPr>
        <w:t xml:space="preserve"> dyspnoea grades and BMI, but little or no influence of GOLD grades </w:t>
      </w:r>
      <w:r w:rsidR="00F23B09">
        <w:rPr>
          <w:rFonts w:ascii="Segoe UI" w:eastAsia="Times New Roman" w:hAnsi="Segoe UI" w:cs="Segoe UI"/>
          <w:color w:val="000000"/>
          <w:sz w:val="20"/>
          <w:szCs w:val="20"/>
          <w:shd w:val="clear" w:color="auto" w:fill="FFFFFF"/>
          <w:lang w:eastAsia="en-GB"/>
        </w:rPr>
        <w:t>and</w:t>
      </w:r>
      <w:r w:rsidR="008944D4">
        <w:rPr>
          <w:rFonts w:ascii="Segoe UI" w:eastAsia="Times New Roman" w:hAnsi="Segoe UI" w:cs="Segoe UI"/>
          <w:color w:val="000000"/>
          <w:sz w:val="20"/>
          <w:szCs w:val="20"/>
          <w:shd w:val="clear" w:color="auto" w:fill="FFFFFF"/>
          <w:lang w:eastAsia="en-GB"/>
        </w:rPr>
        <w:t xml:space="preserve"> GOLD groups</w:t>
      </w:r>
      <w:r w:rsidR="00745327">
        <w:rPr>
          <w:rFonts w:ascii="Segoe UI" w:eastAsia="Times New Roman" w:hAnsi="Segoe UI" w:cs="Segoe UI"/>
          <w:color w:val="000000"/>
          <w:sz w:val="20"/>
          <w:szCs w:val="20"/>
          <w:shd w:val="clear" w:color="auto" w:fill="FFFFFF"/>
          <w:lang w:eastAsia="en-GB"/>
        </w:rPr>
        <w:t xml:space="preserve">, whilst </w:t>
      </w:r>
      <w:r w:rsidR="005539D0">
        <w:rPr>
          <w:rFonts w:ascii="Segoe UI" w:eastAsia="Times New Roman" w:hAnsi="Segoe UI" w:cs="Segoe UI"/>
          <w:color w:val="000000"/>
          <w:sz w:val="20"/>
          <w:szCs w:val="20"/>
          <w:shd w:val="clear" w:color="auto" w:fill="FFFFFF"/>
          <w:lang w:eastAsia="en-GB"/>
        </w:rPr>
        <w:t>Figure 6</w:t>
      </w:r>
      <w:r w:rsidR="00745327">
        <w:rPr>
          <w:rFonts w:ascii="Segoe UI" w:eastAsia="Times New Roman" w:hAnsi="Segoe UI" w:cs="Segoe UI"/>
          <w:color w:val="000000"/>
          <w:sz w:val="20"/>
          <w:szCs w:val="20"/>
          <w:shd w:val="clear" w:color="auto" w:fill="FFFFFF"/>
          <w:lang w:eastAsia="en-GB"/>
        </w:rPr>
        <w:t xml:space="preserve"> </w:t>
      </w:r>
      <w:r w:rsidR="00F23B09">
        <w:rPr>
          <w:rFonts w:ascii="Segoe UI" w:eastAsia="Times New Roman" w:hAnsi="Segoe UI" w:cs="Segoe UI"/>
          <w:color w:val="000000"/>
          <w:sz w:val="20"/>
          <w:szCs w:val="20"/>
          <w:shd w:val="clear" w:color="auto" w:fill="FFFFFF"/>
          <w:lang w:eastAsia="en-GB"/>
        </w:rPr>
        <w:t xml:space="preserve">showed </w:t>
      </w:r>
      <w:r w:rsidR="00747C62" w:rsidRPr="00747C62">
        <w:rPr>
          <w:rFonts w:ascii="Segoe UI" w:eastAsia="Times New Roman" w:hAnsi="Segoe UI" w:cs="Segoe UI"/>
          <w:color w:val="000000"/>
          <w:sz w:val="20"/>
          <w:szCs w:val="20"/>
          <w:shd w:val="clear" w:color="auto" w:fill="FFFFFF"/>
          <w:lang w:eastAsia="en-GB"/>
        </w:rPr>
        <w:t xml:space="preserve">less variability in intensity </w:t>
      </w:r>
      <w:r w:rsidR="00747C62">
        <w:rPr>
          <w:rFonts w:ascii="Segoe UI" w:eastAsia="Times New Roman" w:hAnsi="Segoe UI" w:cs="Segoe UI"/>
          <w:color w:val="000000"/>
          <w:sz w:val="20"/>
          <w:szCs w:val="20"/>
          <w:shd w:val="clear" w:color="auto" w:fill="FFFFFF"/>
          <w:lang w:eastAsia="en-GB"/>
        </w:rPr>
        <w:t xml:space="preserve">in </w:t>
      </w:r>
      <w:r w:rsidR="00747C62" w:rsidRPr="00747C62">
        <w:rPr>
          <w:rFonts w:ascii="Segoe UI" w:eastAsia="Times New Roman" w:hAnsi="Segoe UI" w:cs="Segoe UI"/>
          <w:color w:val="000000"/>
          <w:sz w:val="20"/>
          <w:szCs w:val="20"/>
          <w:shd w:val="clear" w:color="auto" w:fill="FFFFFF"/>
          <w:lang w:eastAsia="en-GB"/>
        </w:rPr>
        <w:t xml:space="preserve">more inactive clusters </w:t>
      </w:r>
      <w:r w:rsidR="00747C62">
        <w:rPr>
          <w:rFonts w:ascii="Segoe UI" w:eastAsia="Times New Roman" w:hAnsi="Segoe UI" w:cs="Segoe UI"/>
          <w:color w:val="000000"/>
          <w:sz w:val="20"/>
          <w:szCs w:val="20"/>
          <w:shd w:val="clear" w:color="auto" w:fill="FFFFFF"/>
          <w:lang w:eastAsia="en-GB"/>
        </w:rPr>
        <w:t>compared to more active clusters</w:t>
      </w:r>
      <w:r w:rsidR="00747C62" w:rsidRPr="00747C62">
        <w:rPr>
          <w:rFonts w:ascii="Segoe UI" w:eastAsia="Times New Roman" w:hAnsi="Segoe UI" w:cs="Segoe UI"/>
          <w:color w:val="000000"/>
          <w:sz w:val="20"/>
          <w:szCs w:val="20"/>
          <w:shd w:val="clear" w:color="auto" w:fill="FFFFFF"/>
          <w:lang w:eastAsia="en-GB"/>
        </w:rPr>
        <w:t>, suggesting that the</w:t>
      </w:r>
      <w:r w:rsidR="00747C62">
        <w:rPr>
          <w:rFonts w:ascii="Segoe UI" w:eastAsia="Times New Roman" w:hAnsi="Segoe UI" w:cs="Segoe UI"/>
          <w:color w:val="000000"/>
          <w:sz w:val="20"/>
          <w:szCs w:val="20"/>
          <w:shd w:val="clear" w:color="auto" w:fill="FFFFFF"/>
          <w:lang w:eastAsia="en-GB"/>
        </w:rPr>
        <w:t xml:space="preserve"> former</w:t>
      </w:r>
      <w:r w:rsidR="00747C62" w:rsidRPr="00747C62">
        <w:rPr>
          <w:rFonts w:ascii="Segoe UI" w:eastAsia="Times New Roman" w:hAnsi="Segoe UI" w:cs="Segoe UI"/>
          <w:color w:val="000000"/>
          <w:sz w:val="20"/>
          <w:szCs w:val="20"/>
          <w:shd w:val="clear" w:color="auto" w:fill="FFFFFF"/>
          <w:lang w:eastAsia="en-GB"/>
        </w:rPr>
        <w:t xml:space="preserve"> are similarly inactive throughout the day</w:t>
      </w:r>
      <w:r w:rsidR="005539D0">
        <w:rPr>
          <w:rFonts w:ascii="Segoe UI" w:eastAsia="Times New Roman" w:hAnsi="Segoe UI" w:cs="Segoe UI"/>
          <w:color w:val="000000"/>
          <w:sz w:val="20"/>
          <w:szCs w:val="20"/>
          <w:shd w:val="clear" w:color="auto" w:fill="FFFFFF"/>
          <w:lang w:eastAsia="en-GB"/>
        </w:rPr>
        <w:t>.</w:t>
      </w:r>
      <w:r w:rsidR="0079418E">
        <w:rPr>
          <w:rFonts w:ascii="Segoe UI" w:eastAsia="Times New Roman" w:hAnsi="Segoe UI" w:cs="Segoe UI"/>
          <w:color w:val="000000"/>
          <w:sz w:val="20"/>
          <w:szCs w:val="20"/>
          <w:shd w:val="clear" w:color="auto" w:fill="FFFFFF"/>
          <w:lang w:eastAsia="en-GB"/>
        </w:rPr>
        <w:t xml:space="preserve"> </w:t>
      </w:r>
      <w:r w:rsidR="00D2589D">
        <w:rPr>
          <w:rFonts w:ascii="Segoe UI" w:eastAsia="Times New Roman" w:hAnsi="Segoe UI" w:cs="Segoe UI"/>
          <w:color w:val="000000"/>
          <w:sz w:val="20"/>
          <w:szCs w:val="20"/>
          <w:shd w:val="clear" w:color="auto" w:fill="FFFFFF"/>
          <w:lang w:eastAsia="en-GB"/>
        </w:rPr>
        <w:t xml:space="preserve">We believe these figures are not interchangeable and </w:t>
      </w:r>
      <w:r w:rsidR="00747C62">
        <w:rPr>
          <w:rFonts w:ascii="Segoe UI" w:eastAsia="Times New Roman" w:hAnsi="Segoe UI" w:cs="Segoe UI"/>
          <w:color w:val="000000"/>
          <w:sz w:val="20"/>
          <w:szCs w:val="20"/>
          <w:shd w:val="clear" w:color="auto" w:fill="FFFFFF"/>
          <w:lang w:eastAsia="en-GB"/>
        </w:rPr>
        <w:t xml:space="preserve">therefore we prefer to </w:t>
      </w:r>
      <w:r w:rsidR="00D2589D">
        <w:rPr>
          <w:rFonts w:ascii="Segoe UI" w:eastAsia="Times New Roman" w:hAnsi="Segoe UI" w:cs="Segoe UI"/>
          <w:color w:val="000000"/>
          <w:sz w:val="20"/>
          <w:szCs w:val="20"/>
          <w:shd w:val="clear" w:color="auto" w:fill="FFFFFF"/>
          <w:lang w:eastAsia="en-GB"/>
        </w:rPr>
        <w:t>ke</w:t>
      </w:r>
      <w:r w:rsidR="00747C62">
        <w:rPr>
          <w:rFonts w:ascii="Segoe UI" w:eastAsia="Times New Roman" w:hAnsi="Segoe UI" w:cs="Segoe UI"/>
          <w:color w:val="000000"/>
          <w:sz w:val="20"/>
          <w:szCs w:val="20"/>
          <w:shd w:val="clear" w:color="auto" w:fill="FFFFFF"/>
          <w:lang w:eastAsia="en-GB"/>
        </w:rPr>
        <w:t>e</w:t>
      </w:r>
      <w:r w:rsidR="00D2589D">
        <w:rPr>
          <w:rFonts w:ascii="Segoe UI" w:eastAsia="Times New Roman" w:hAnsi="Segoe UI" w:cs="Segoe UI"/>
          <w:color w:val="000000"/>
          <w:sz w:val="20"/>
          <w:szCs w:val="20"/>
          <w:shd w:val="clear" w:color="auto" w:fill="FFFFFF"/>
          <w:lang w:eastAsia="en-GB"/>
        </w:rPr>
        <w:t>p</w:t>
      </w:r>
      <w:r w:rsidR="00747C62">
        <w:rPr>
          <w:rFonts w:ascii="Segoe UI" w:eastAsia="Times New Roman" w:hAnsi="Segoe UI" w:cs="Segoe UI"/>
          <w:color w:val="000000"/>
          <w:sz w:val="20"/>
          <w:szCs w:val="20"/>
          <w:shd w:val="clear" w:color="auto" w:fill="FFFFFF"/>
          <w:lang w:eastAsia="en-GB"/>
        </w:rPr>
        <w:t xml:space="preserve"> them</w:t>
      </w:r>
      <w:r w:rsidR="00D2589D">
        <w:rPr>
          <w:rFonts w:ascii="Segoe UI" w:eastAsia="Times New Roman" w:hAnsi="Segoe UI" w:cs="Segoe UI"/>
          <w:color w:val="000000"/>
          <w:sz w:val="20"/>
          <w:szCs w:val="20"/>
          <w:shd w:val="clear" w:color="auto" w:fill="FFFFFF"/>
          <w:lang w:eastAsia="en-GB"/>
        </w:rPr>
        <w:t xml:space="preserve"> in</w:t>
      </w:r>
      <w:r w:rsidR="0079418E">
        <w:rPr>
          <w:rFonts w:ascii="Segoe UI" w:eastAsia="Times New Roman" w:hAnsi="Segoe UI" w:cs="Segoe UI"/>
          <w:color w:val="000000"/>
          <w:sz w:val="20"/>
          <w:szCs w:val="20"/>
          <w:shd w:val="clear" w:color="auto" w:fill="FFFFFF"/>
          <w:lang w:eastAsia="en-GB"/>
        </w:rPr>
        <w:t>.</w:t>
      </w:r>
      <w:r w:rsidR="008944D4">
        <w:rPr>
          <w:rFonts w:ascii="Segoe UI" w:eastAsia="Times New Roman" w:hAnsi="Segoe UI" w:cs="Segoe UI"/>
          <w:color w:val="000000"/>
          <w:sz w:val="20"/>
          <w:szCs w:val="20"/>
          <w:shd w:val="clear" w:color="auto" w:fill="FFFFFF"/>
          <w:lang w:eastAsia="en-GB"/>
        </w:rPr>
        <w:t xml:space="preserve"> </w:t>
      </w:r>
      <w:r w:rsidR="00745327">
        <w:rPr>
          <w:rFonts w:ascii="Segoe UI" w:eastAsia="Times New Roman" w:hAnsi="Segoe UI" w:cs="Segoe UI"/>
          <w:color w:val="000000"/>
          <w:sz w:val="20"/>
          <w:szCs w:val="20"/>
          <w:shd w:val="clear" w:color="auto" w:fill="FFFFFF"/>
          <w:lang w:eastAsia="en-GB"/>
        </w:rPr>
        <w:t>The explanations concerning Figure 6 were added to the manuscript (</w:t>
      </w:r>
      <w:r w:rsidR="00745327" w:rsidRPr="00745327">
        <w:rPr>
          <w:rFonts w:ascii="Segoe UI" w:eastAsia="Times New Roman" w:hAnsi="Segoe UI" w:cs="Segoe UI"/>
          <w:color w:val="000000"/>
          <w:sz w:val="20"/>
          <w:szCs w:val="20"/>
          <w:highlight w:val="yellow"/>
          <w:shd w:val="clear" w:color="auto" w:fill="FFFFFF"/>
          <w:lang w:eastAsia="en-GB"/>
        </w:rPr>
        <w:t>page 25, lines 429-431</w:t>
      </w:r>
      <w:r w:rsidR="00745327">
        <w:rPr>
          <w:rFonts w:ascii="Segoe UI" w:eastAsia="Times New Roman" w:hAnsi="Segoe UI" w:cs="Segoe UI"/>
          <w:color w:val="000000"/>
          <w:sz w:val="20"/>
          <w:szCs w:val="20"/>
          <w:shd w:val="clear" w:color="auto" w:fill="FFFFFF"/>
          <w:lang w:eastAsia="en-GB"/>
        </w:rPr>
        <w:t>).</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24) </w:t>
      </w:r>
      <w:r w:rsidR="00FD06DD" w:rsidRPr="00FD06DD">
        <w:rPr>
          <w:rFonts w:ascii="Segoe UI" w:eastAsia="Times New Roman" w:hAnsi="Segoe UI" w:cs="Segoe UI"/>
          <w:color w:val="000000"/>
          <w:sz w:val="20"/>
          <w:szCs w:val="20"/>
          <w:shd w:val="clear" w:color="auto" w:fill="FFFFFF"/>
          <w:lang w:eastAsia="en-GB"/>
        </w:rPr>
        <w:t>The issue of synchronization of the waking up moment is first presented in the Figure 6 legend. What is its significance? It should be discussed in the methods and results.</w:t>
      </w:r>
    </w:p>
    <w:p w14:paraId="4A22571D" w14:textId="5FA2066E" w:rsidR="00046270" w:rsidRDefault="00FB4C05"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03486D">
        <w:rPr>
          <w:rFonts w:ascii="Segoe UI" w:eastAsia="Times New Roman" w:hAnsi="Segoe UI" w:cs="Segoe UI"/>
          <w:color w:val="000000"/>
          <w:sz w:val="20"/>
          <w:szCs w:val="20"/>
          <w:shd w:val="clear" w:color="auto" w:fill="FFFFFF"/>
          <w:lang w:eastAsia="en-GB"/>
        </w:rPr>
        <w:t>S</w:t>
      </w:r>
      <w:r w:rsidR="002177BF">
        <w:rPr>
          <w:rFonts w:ascii="Segoe UI" w:eastAsia="Times New Roman" w:hAnsi="Segoe UI" w:cs="Segoe UI"/>
          <w:color w:val="000000"/>
          <w:sz w:val="20"/>
          <w:szCs w:val="20"/>
          <w:shd w:val="clear" w:color="auto" w:fill="FFFFFF"/>
          <w:lang w:eastAsia="en-GB"/>
        </w:rPr>
        <w:t xml:space="preserve">ubjects might have different waking up </w:t>
      </w:r>
      <w:r w:rsidR="0003486D">
        <w:rPr>
          <w:rFonts w:ascii="Segoe UI" w:eastAsia="Times New Roman" w:hAnsi="Segoe UI" w:cs="Segoe UI"/>
          <w:color w:val="000000"/>
          <w:sz w:val="20"/>
          <w:szCs w:val="20"/>
          <w:shd w:val="clear" w:color="auto" w:fill="FFFFFF"/>
          <w:lang w:eastAsia="en-GB"/>
        </w:rPr>
        <w:t>times and this could be a problem when averaging the values for each hour. For instance, a subject might be asleep at 09:00 AM but another subject might be awake and exercising</w:t>
      </w:r>
      <w:r w:rsidR="00686F92">
        <w:rPr>
          <w:rFonts w:ascii="Segoe UI" w:eastAsia="Times New Roman" w:hAnsi="Segoe UI" w:cs="Segoe UI"/>
          <w:color w:val="000000"/>
          <w:sz w:val="20"/>
          <w:szCs w:val="20"/>
          <w:shd w:val="clear" w:color="auto" w:fill="FFFFFF"/>
          <w:lang w:eastAsia="en-GB"/>
        </w:rPr>
        <w:t xml:space="preserve"> at this time</w:t>
      </w:r>
      <w:r w:rsidR="0003486D">
        <w:rPr>
          <w:rFonts w:ascii="Segoe UI" w:eastAsia="Times New Roman" w:hAnsi="Segoe UI" w:cs="Segoe UI"/>
          <w:color w:val="000000"/>
          <w:sz w:val="20"/>
          <w:szCs w:val="20"/>
          <w:shd w:val="clear" w:color="auto" w:fill="FFFFFF"/>
          <w:lang w:eastAsia="en-GB"/>
        </w:rPr>
        <w:t xml:space="preserve">, and then the intensity of activity </w:t>
      </w:r>
      <w:r w:rsidR="00531D4F">
        <w:rPr>
          <w:rFonts w:ascii="Segoe UI" w:eastAsia="Times New Roman" w:hAnsi="Segoe UI" w:cs="Segoe UI"/>
          <w:color w:val="000000"/>
          <w:sz w:val="20"/>
          <w:szCs w:val="20"/>
          <w:shd w:val="clear" w:color="auto" w:fill="FFFFFF"/>
          <w:lang w:eastAsia="en-GB"/>
        </w:rPr>
        <w:t>of</w:t>
      </w:r>
      <w:r w:rsidR="0003486D">
        <w:rPr>
          <w:rFonts w:ascii="Segoe UI" w:eastAsia="Times New Roman" w:hAnsi="Segoe UI" w:cs="Segoe UI"/>
          <w:color w:val="000000"/>
          <w:sz w:val="20"/>
          <w:szCs w:val="20"/>
          <w:shd w:val="clear" w:color="auto" w:fill="FFFFFF"/>
          <w:lang w:eastAsia="en-GB"/>
        </w:rPr>
        <w:t xml:space="preserve"> these two subjects would be completely different. In order to overcome this problem we provide</w:t>
      </w:r>
      <w:r w:rsidR="00C16635">
        <w:rPr>
          <w:rFonts w:ascii="Segoe UI" w:eastAsia="Times New Roman" w:hAnsi="Segoe UI" w:cs="Segoe UI"/>
          <w:color w:val="000000"/>
          <w:sz w:val="20"/>
          <w:szCs w:val="20"/>
          <w:shd w:val="clear" w:color="auto" w:fill="FFFFFF"/>
          <w:lang w:eastAsia="en-GB"/>
        </w:rPr>
        <w:t>d</w:t>
      </w:r>
      <w:r w:rsidR="0003486D">
        <w:rPr>
          <w:rFonts w:ascii="Segoe UI" w:eastAsia="Times New Roman" w:hAnsi="Segoe UI" w:cs="Segoe UI"/>
          <w:color w:val="000000"/>
          <w:sz w:val="20"/>
          <w:szCs w:val="20"/>
          <w:shd w:val="clear" w:color="auto" w:fill="FFFFFF"/>
          <w:lang w:eastAsia="en-GB"/>
        </w:rPr>
        <w:t xml:space="preserve"> extra-analyses after synchronising the waking up moment (Figures 6C and 6D). </w:t>
      </w:r>
      <w:r w:rsidR="00044A41">
        <w:rPr>
          <w:rFonts w:ascii="Segoe UI" w:eastAsia="Times New Roman" w:hAnsi="Segoe UI" w:cs="Segoe UI"/>
          <w:color w:val="000000"/>
          <w:sz w:val="20"/>
          <w:szCs w:val="20"/>
          <w:shd w:val="clear" w:color="auto" w:fill="FFFFFF"/>
          <w:lang w:eastAsia="en-GB"/>
        </w:rPr>
        <w:t xml:space="preserve">Nevertheless, as these analyses are secondary </w:t>
      </w:r>
      <w:r w:rsidR="00193742">
        <w:rPr>
          <w:rFonts w:ascii="Segoe UI" w:eastAsia="Times New Roman" w:hAnsi="Segoe UI" w:cs="Segoe UI"/>
          <w:color w:val="000000"/>
          <w:sz w:val="20"/>
          <w:szCs w:val="20"/>
          <w:shd w:val="clear" w:color="auto" w:fill="FFFFFF"/>
          <w:lang w:eastAsia="en-GB"/>
        </w:rPr>
        <w:t>in the revised version of the manuscript they are presented as supporting information (</w:t>
      </w:r>
      <w:r w:rsidR="00044A41">
        <w:rPr>
          <w:rFonts w:ascii="Segoe UI" w:eastAsia="Times New Roman" w:hAnsi="Segoe UI" w:cs="Segoe UI"/>
          <w:color w:val="000000"/>
          <w:sz w:val="20"/>
          <w:szCs w:val="20"/>
          <w:shd w:val="clear" w:color="auto" w:fill="FFFFFF"/>
          <w:lang w:eastAsia="en-GB"/>
        </w:rPr>
        <w:t>S2</w:t>
      </w:r>
      <w:r w:rsidR="00193742">
        <w:rPr>
          <w:rFonts w:ascii="Segoe UI" w:eastAsia="Times New Roman" w:hAnsi="Segoe UI" w:cs="Segoe UI"/>
          <w:color w:val="000000"/>
          <w:sz w:val="20"/>
          <w:szCs w:val="20"/>
          <w:shd w:val="clear" w:color="auto" w:fill="FFFFFF"/>
          <w:lang w:eastAsia="en-GB"/>
        </w:rPr>
        <w:t xml:space="preserve"> Fig.</w:t>
      </w:r>
      <w:r w:rsidR="00044A41">
        <w:rPr>
          <w:rFonts w:ascii="Segoe UI" w:eastAsia="Times New Roman" w:hAnsi="Segoe UI" w:cs="Segoe UI"/>
          <w:color w:val="000000"/>
          <w:sz w:val="20"/>
          <w:szCs w:val="20"/>
          <w:shd w:val="clear" w:color="auto" w:fill="FFFFFF"/>
          <w:lang w:eastAsia="en-GB"/>
        </w:rPr>
        <w:t>)</w:t>
      </w:r>
      <w:r w:rsidR="00193742">
        <w:rPr>
          <w:rFonts w:ascii="Segoe UI" w:eastAsia="Times New Roman" w:hAnsi="Segoe UI" w:cs="Segoe UI"/>
          <w:color w:val="000000"/>
          <w:sz w:val="20"/>
          <w:szCs w:val="20"/>
          <w:shd w:val="clear" w:color="auto" w:fill="FFFFFF"/>
          <w:lang w:eastAsia="en-GB"/>
        </w:rPr>
        <w:t>, but</w:t>
      </w:r>
      <w:r w:rsidR="00CE1181">
        <w:rPr>
          <w:rFonts w:ascii="Segoe UI" w:eastAsia="Times New Roman" w:hAnsi="Segoe UI" w:cs="Segoe UI"/>
          <w:color w:val="000000"/>
          <w:sz w:val="20"/>
          <w:szCs w:val="20"/>
          <w:shd w:val="clear" w:color="auto" w:fill="FFFFFF"/>
          <w:lang w:eastAsia="en-GB"/>
        </w:rPr>
        <w:t xml:space="preserve"> a</w:t>
      </w:r>
      <w:r w:rsidR="00531D4F">
        <w:rPr>
          <w:rFonts w:ascii="Segoe UI" w:eastAsia="Times New Roman" w:hAnsi="Segoe UI" w:cs="Segoe UI"/>
          <w:color w:val="000000"/>
          <w:sz w:val="20"/>
          <w:szCs w:val="20"/>
          <w:shd w:val="clear" w:color="auto" w:fill="FFFFFF"/>
          <w:lang w:eastAsia="en-GB"/>
        </w:rPr>
        <w:t xml:space="preserve"> brief explanation was added to the legend of </w:t>
      </w:r>
      <w:r w:rsidR="00CE1181">
        <w:rPr>
          <w:rFonts w:ascii="Segoe UI" w:eastAsia="Times New Roman" w:hAnsi="Segoe UI" w:cs="Segoe UI"/>
          <w:color w:val="000000"/>
          <w:sz w:val="20"/>
          <w:szCs w:val="20"/>
          <w:shd w:val="clear" w:color="auto" w:fill="FFFFFF"/>
          <w:lang w:eastAsia="en-GB"/>
        </w:rPr>
        <w:t>the f</w:t>
      </w:r>
      <w:r w:rsidR="00531D4F">
        <w:rPr>
          <w:rFonts w:ascii="Segoe UI" w:eastAsia="Times New Roman" w:hAnsi="Segoe UI" w:cs="Segoe UI"/>
          <w:color w:val="000000"/>
          <w:sz w:val="20"/>
          <w:szCs w:val="20"/>
          <w:shd w:val="clear" w:color="auto" w:fill="FFFFFF"/>
          <w:lang w:eastAsia="en-GB"/>
        </w:rPr>
        <w:t xml:space="preserve">igure </w:t>
      </w:r>
      <w:r w:rsidR="00CE1181">
        <w:rPr>
          <w:rFonts w:ascii="Segoe UI" w:eastAsia="Times New Roman" w:hAnsi="Segoe UI" w:cs="Segoe UI"/>
          <w:color w:val="000000"/>
          <w:sz w:val="20"/>
          <w:szCs w:val="20"/>
          <w:shd w:val="clear" w:color="auto" w:fill="FFFFFF"/>
          <w:lang w:eastAsia="en-GB"/>
        </w:rPr>
        <w:t>for</w:t>
      </w:r>
      <w:r w:rsidR="00531D4F">
        <w:rPr>
          <w:rFonts w:ascii="Segoe UI" w:eastAsia="Times New Roman" w:hAnsi="Segoe UI" w:cs="Segoe UI"/>
          <w:color w:val="000000"/>
          <w:sz w:val="20"/>
          <w:szCs w:val="20"/>
          <w:shd w:val="clear" w:color="auto" w:fill="FFFFFF"/>
          <w:lang w:eastAsia="en-GB"/>
        </w:rPr>
        <w:t xml:space="preserve"> clarif</w:t>
      </w:r>
      <w:r w:rsidR="00CE1181">
        <w:rPr>
          <w:rFonts w:ascii="Segoe UI" w:eastAsia="Times New Roman" w:hAnsi="Segoe UI" w:cs="Segoe UI"/>
          <w:color w:val="000000"/>
          <w:sz w:val="20"/>
          <w:szCs w:val="20"/>
          <w:shd w:val="clear" w:color="auto" w:fill="FFFFFF"/>
          <w:lang w:eastAsia="en-GB"/>
        </w:rPr>
        <w:t>ication</w:t>
      </w:r>
      <w:r w:rsidR="00531D4F">
        <w:rPr>
          <w:rFonts w:ascii="Segoe UI" w:eastAsia="Times New Roman" w:hAnsi="Segoe UI" w:cs="Segoe UI"/>
          <w:color w:val="000000"/>
          <w:sz w:val="20"/>
          <w:szCs w:val="20"/>
          <w:shd w:val="clear" w:color="auto" w:fill="FFFFFF"/>
          <w:lang w:eastAsia="en-GB"/>
        </w:rPr>
        <w:t>.</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shd w:val="clear" w:color="auto" w:fill="FFFFFF"/>
          <w:lang w:eastAsia="en-GB"/>
        </w:rPr>
        <w:t>Reviewer #3: The authors present a manuscript that describes physical activity patterns in those with vary severity of COPD and some healthy controls. The manuscript presents an enormous data set with many comparisons being made.</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3C75D5">
        <w:rPr>
          <w:rFonts w:ascii="Segoe UI" w:eastAsia="Times New Roman" w:hAnsi="Segoe UI" w:cs="Segoe UI"/>
          <w:color w:val="000000"/>
          <w:sz w:val="20"/>
          <w:szCs w:val="20"/>
          <w:shd w:val="clear" w:color="auto" w:fill="FFFFFF"/>
          <w:lang w:eastAsia="en-GB"/>
        </w:rPr>
        <w:t xml:space="preserve">1) </w:t>
      </w:r>
      <w:r w:rsidR="00FD06DD" w:rsidRPr="002257CD">
        <w:rPr>
          <w:rFonts w:ascii="Segoe UI" w:eastAsia="Times New Roman" w:hAnsi="Segoe UI" w:cs="Segoe UI"/>
          <w:color w:val="000000"/>
          <w:sz w:val="20"/>
          <w:szCs w:val="20"/>
          <w:shd w:val="clear" w:color="auto" w:fill="FFFFFF"/>
          <w:lang w:eastAsia="en-GB"/>
        </w:rPr>
        <w:t>I am the first to appreciate all data being presented, but, in this case, the extreme amount makes the manuscript difficult to read and nearly impossible</w:t>
      </w:r>
      <w:r w:rsidR="00FD06DD" w:rsidRPr="00FD06DD">
        <w:rPr>
          <w:rFonts w:ascii="Segoe UI" w:eastAsia="Times New Roman" w:hAnsi="Segoe UI" w:cs="Segoe UI"/>
          <w:color w:val="000000"/>
          <w:sz w:val="20"/>
          <w:szCs w:val="20"/>
          <w:shd w:val="clear" w:color="auto" w:fill="FFFFFF"/>
          <w:lang w:eastAsia="en-GB"/>
        </w:rPr>
        <w:t xml:space="preserve"> interpret. I was often lost at what comparison was being made and very few were actually justified in the introduction and/or elucidated in the discussion. Rather, the discussion was vague and did not address specific finding, presumably because there were too many. As such, I was lost as to what data was being referenced to justify which conclusion. I note PLOS ONE does not have a word limit, as such, I am lost as to why the discussion so vague, short and poorly developed?</w:t>
      </w:r>
    </w:p>
    <w:p w14:paraId="2274E07C" w14:textId="2B6441E4" w:rsidR="00046270" w:rsidRDefault="00046270"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B01D55" w:rsidRPr="00B01D55">
        <w:rPr>
          <w:rFonts w:ascii="Segoe UI" w:eastAsia="Times New Roman" w:hAnsi="Segoe UI" w:cs="Segoe UI"/>
          <w:color w:val="000000"/>
          <w:sz w:val="20"/>
          <w:szCs w:val="20"/>
          <w:shd w:val="clear" w:color="auto" w:fill="FFFFFF"/>
          <w:lang w:eastAsia="en-GB"/>
        </w:rPr>
        <w:t xml:space="preserve">We understand that the amount of data might seem </w:t>
      </w:r>
      <w:r w:rsidR="002E7217">
        <w:rPr>
          <w:rFonts w:ascii="Segoe UI" w:eastAsia="Times New Roman" w:hAnsi="Segoe UI" w:cs="Segoe UI"/>
          <w:color w:val="000000"/>
          <w:sz w:val="20"/>
          <w:szCs w:val="20"/>
          <w:shd w:val="clear" w:color="auto" w:fill="FFFFFF"/>
          <w:lang w:eastAsia="en-GB"/>
        </w:rPr>
        <w:t>too much</w:t>
      </w:r>
      <w:r w:rsidR="00B01D55" w:rsidRPr="00B01D55">
        <w:rPr>
          <w:rFonts w:ascii="Segoe UI" w:eastAsia="Times New Roman" w:hAnsi="Segoe UI" w:cs="Segoe UI"/>
          <w:color w:val="000000"/>
          <w:sz w:val="20"/>
          <w:szCs w:val="20"/>
          <w:shd w:val="clear" w:color="auto" w:fill="FFFFFF"/>
          <w:lang w:eastAsia="en-GB"/>
        </w:rPr>
        <w:t xml:space="preserve">. </w:t>
      </w:r>
      <w:bookmarkStart w:id="2" w:name="OLE_LINK1"/>
      <w:r w:rsidR="00AB15CB">
        <w:rPr>
          <w:rFonts w:ascii="Segoe UI" w:eastAsia="Times New Roman" w:hAnsi="Segoe UI" w:cs="Segoe UI"/>
          <w:color w:val="000000"/>
          <w:sz w:val="20"/>
          <w:szCs w:val="20"/>
          <w:shd w:val="clear" w:color="auto" w:fill="FFFFFF"/>
          <w:lang w:eastAsia="en-GB"/>
        </w:rPr>
        <w:t xml:space="preserve">In an attempt to simply and </w:t>
      </w:r>
      <w:bookmarkEnd w:id="2"/>
      <w:r w:rsidR="00AB15CB">
        <w:rPr>
          <w:rFonts w:ascii="Segoe UI" w:eastAsia="Times New Roman" w:hAnsi="Segoe UI" w:cs="Segoe UI"/>
          <w:color w:val="000000"/>
          <w:sz w:val="20"/>
          <w:szCs w:val="20"/>
          <w:shd w:val="clear" w:color="auto" w:fill="FFFFFF"/>
          <w:lang w:eastAsia="en-GB"/>
        </w:rPr>
        <w:t xml:space="preserve">have a more concise manuscript we </w:t>
      </w:r>
      <w:r w:rsidR="009601FC">
        <w:rPr>
          <w:rFonts w:ascii="Segoe UI" w:eastAsia="Times New Roman" w:hAnsi="Segoe UI" w:cs="Segoe UI"/>
          <w:color w:val="000000"/>
          <w:sz w:val="20"/>
          <w:szCs w:val="20"/>
          <w:shd w:val="clear" w:color="auto" w:fill="FFFFFF"/>
          <w:lang w:eastAsia="en-GB"/>
        </w:rPr>
        <w:t xml:space="preserve">have </w:t>
      </w:r>
      <w:r w:rsidR="00AB15CB">
        <w:rPr>
          <w:rFonts w:ascii="Segoe UI" w:eastAsia="Times New Roman" w:hAnsi="Segoe UI" w:cs="Segoe UI"/>
          <w:color w:val="000000"/>
          <w:sz w:val="20"/>
          <w:szCs w:val="20"/>
          <w:shd w:val="clear" w:color="auto" w:fill="FFFFFF"/>
          <w:lang w:eastAsia="en-GB"/>
        </w:rPr>
        <w:t>removed the analyses including healthy subjects (</w:t>
      </w:r>
      <w:r w:rsidR="003C75D5" w:rsidRPr="00F226CC">
        <w:rPr>
          <w:rFonts w:ascii="Segoe UI" w:eastAsia="Times New Roman" w:hAnsi="Segoe UI" w:cs="Segoe UI"/>
          <w:color w:val="000000"/>
          <w:sz w:val="20"/>
          <w:szCs w:val="20"/>
          <w:highlight w:val="yellow"/>
          <w:shd w:val="clear" w:color="auto" w:fill="FFFFFF"/>
          <w:lang w:eastAsia="en-GB"/>
        </w:rPr>
        <w:t>pages 1</w:t>
      </w:r>
      <w:r w:rsidR="003C75D5">
        <w:rPr>
          <w:rFonts w:ascii="Segoe UI" w:eastAsia="Times New Roman" w:hAnsi="Segoe UI" w:cs="Segoe UI"/>
          <w:color w:val="000000"/>
          <w:sz w:val="20"/>
          <w:szCs w:val="20"/>
          <w:highlight w:val="yellow"/>
          <w:shd w:val="clear" w:color="auto" w:fill="FFFFFF"/>
          <w:lang w:eastAsia="en-GB"/>
        </w:rPr>
        <w:t>6</w:t>
      </w:r>
      <w:r w:rsidR="003C75D5" w:rsidRPr="00F226CC">
        <w:rPr>
          <w:rFonts w:ascii="Segoe UI" w:eastAsia="Times New Roman" w:hAnsi="Segoe UI" w:cs="Segoe UI"/>
          <w:color w:val="000000"/>
          <w:sz w:val="20"/>
          <w:szCs w:val="20"/>
          <w:highlight w:val="yellow"/>
          <w:shd w:val="clear" w:color="auto" w:fill="FFFFFF"/>
          <w:lang w:eastAsia="en-GB"/>
        </w:rPr>
        <w:t>-1</w:t>
      </w:r>
      <w:r w:rsidR="003C75D5">
        <w:rPr>
          <w:rFonts w:ascii="Segoe UI" w:eastAsia="Times New Roman" w:hAnsi="Segoe UI" w:cs="Segoe UI"/>
          <w:color w:val="000000"/>
          <w:sz w:val="20"/>
          <w:szCs w:val="20"/>
          <w:highlight w:val="yellow"/>
          <w:shd w:val="clear" w:color="auto" w:fill="FFFFFF"/>
          <w:lang w:eastAsia="en-GB"/>
        </w:rPr>
        <w:t>8</w:t>
      </w:r>
      <w:r w:rsidR="003C75D5" w:rsidRPr="00F226CC">
        <w:rPr>
          <w:rFonts w:ascii="Segoe UI" w:eastAsia="Times New Roman" w:hAnsi="Segoe UI" w:cs="Segoe UI"/>
          <w:color w:val="000000"/>
          <w:sz w:val="20"/>
          <w:szCs w:val="20"/>
          <w:highlight w:val="yellow"/>
          <w:shd w:val="clear" w:color="auto" w:fill="FFFFFF"/>
          <w:lang w:eastAsia="en-GB"/>
        </w:rPr>
        <w:t>, lines 2</w:t>
      </w:r>
      <w:r w:rsidR="003C75D5">
        <w:rPr>
          <w:rFonts w:ascii="Segoe UI" w:eastAsia="Times New Roman" w:hAnsi="Segoe UI" w:cs="Segoe UI"/>
          <w:color w:val="000000"/>
          <w:sz w:val="20"/>
          <w:szCs w:val="20"/>
          <w:highlight w:val="yellow"/>
          <w:shd w:val="clear" w:color="auto" w:fill="FFFFFF"/>
          <w:lang w:eastAsia="en-GB"/>
        </w:rPr>
        <w:t>96</w:t>
      </w:r>
      <w:r w:rsidR="003C75D5" w:rsidRPr="00F226CC">
        <w:rPr>
          <w:rFonts w:ascii="Segoe UI" w:eastAsia="Times New Roman" w:hAnsi="Segoe UI" w:cs="Segoe UI"/>
          <w:color w:val="000000"/>
          <w:sz w:val="20"/>
          <w:szCs w:val="20"/>
          <w:highlight w:val="yellow"/>
          <w:shd w:val="clear" w:color="auto" w:fill="FFFFFF"/>
          <w:lang w:eastAsia="en-GB"/>
        </w:rPr>
        <w:t>-3</w:t>
      </w:r>
      <w:r w:rsidR="003C75D5">
        <w:rPr>
          <w:rFonts w:ascii="Segoe UI" w:eastAsia="Times New Roman" w:hAnsi="Segoe UI" w:cs="Segoe UI"/>
          <w:color w:val="000000"/>
          <w:sz w:val="20"/>
          <w:szCs w:val="20"/>
          <w:highlight w:val="yellow"/>
          <w:shd w:val="clear" w:color="auto" w:fill="FFFFFF"/>
          <w:lang w:eastAsia="en-GB"/>
        </w:rPr>
        <w:t>13</w:t>
      </w:r>
      <w:r w:rsidR="003C75D5">
        <w:rPr>
          <w:rFonts w:ascii="Segoe UI" w:eastAsia="Times New Roman" w:hAnsi="Segoe UI" w:cs="Segoe UI"/>
          <w:color w:val="000000"/>
          <w:sz w:val="20"/>
          <w:szCs w:val="20"/>
          <w:shd w:val="clear" w:color="auto" w:fill="FFFFFF"/>
          <w:lang w:eastAsia="en-GB"/>
        </w:rPr>
        <w:t xml:space="preserve">; </w:t>
      </w:r>
      <w:r w:rsidR="003C75D5">
        <w:rPr>
          <w:rFonts w:ascii="Segoe UI" w:eastAsia="Times New Roman" w:hAnsi="Segoe UI" w:cs="Segoe UI"/>
          <w:color w:val="000000"/>
          <w:sz w:val="20"/>
          <w:szCs w:val="20"/>
          <w:highlight w:val="yellow"/>
          <w:shd w:val="clear" w:color="auto" w:fill="FFFFFF"/>
          <w:lang w:eastAsia="en-GB"/>
        </w:rPr>
        <w:t>page</w:t>
      </w:r>
      <w:r w:rsidR="003C75D5" w:rsidRPr="00F226CC">
        <w:rPr>
          <w:rFonts w:ascii="Segoe UI" w:eastAsia="Times New Roman" w:hAnsi="Segoe UI" w:cs="Segoe UI"/>
          <w:color w:val="000000"/>
          <w:sz w:val="20"/>
          <w:szCs w:val="20"/>
          <w:highlight w:val="yellow"/>
          <w:shd w:val="clear" w:color="auto" w:fill="FFFFFF"/>
          <w:lang w:eastAsia="en-GB"/>
        </w:rPr>
        <w:t xml:space="preserve"> </w:t>
      </w:r>
      <w:r w:rsidR="003C75D5">
        <w:rPr>
          <w:rFonts w:ascii="Segoe UI" w:eastAsia="Times New Roman" w:hAnsi="Segoe UI" w:cs="Segoe UI"/>
          <w:color w:val="000000"/>
          <w:sz w:val="20"/>
          <w:szCs w:val="20"/>
          <w:highlight w:val="yellow"/>
          <w:shd w:val="clear" w:color="auto" w:fill="FFFFFF"/>
          <w:lang w:eastAsia="en-GB"/>
        </w:rPr>
        <w:t>24</w:t>
      </w:r>
      <w:r w:rsidR="003C75D5" w:rsidRPr="00F226CC">
        <w:rPr>
          <w:rFonts w:ascii="Segoe UI" w:eastAsia="Times New Roman" w:hAnsi="Segoe UI" w:cs="Segoe UI"/>
          <w:color w:val="000000"/>
          <w:sz w:val="20"/>
          <w:szCs w:val="20"/>
          <w:highlight w:val="yellow"/>
          <w:shd w:val="clear" w:color="auto" w:fill="FFFFFF"/>
          <w:lang w:eastAsia="en-GB"/>
        </w:rPr>
        <w:t xml:space="preserve">, lines </w:t>
      </w:r>
      <w:r w:rsidR="003C75D5">
        <w:rPr>
          <w:rFonts w:ascii="Segoe UI" w:eastAsia="Times New Roman" w:hAnsi="Segoe UI" w:cs="Segoe UI"/>
          <w:color w:val="000000"/>
          <w:sz w:val="20"/>
          <w:szCs w:val="20"/>
          <w:highlight w:val="yellow"/>
          <w:shd w:val="clear" w:color="auto" w:fill="FFFFFF"/>
          <w:lang w:eastAsia="en-GB"/>
        </w:rPr>
        <w:t>395</w:t>
      </w:r>
      <w:r w:rsidR="003C75D5" w:rsidRPr="00F226CC">
        <w:rPr>
          <w:rFonts w:ascii="Segoe UI" w:eastAsia="Times New Roman" w:hAnsi="Segoe UI" w:cs="Segoe UI"/>
          <w:color w:val="000000"/>
          <w:sz w:val="20"/>
          <w:szCs w:val="20"/>
          <w:highlight w:val="yellow"/>
          <w:shd w:val="clear" w:color="auto" w:fill="FFFFFF"/>
          <w:lang w:eastAsia="en-GB"/>
        </w:rPr>
        <w:t>-</w:t>
      </w:r>
      <w:r w:rsidR="003C75D5">
        <w:rPr>
          <w:rFonts w:ascii="Segoe UI" w:eastAsia="Times New Roman" w:hAnsi="Segoe UI" w:cs="Segoe UI"/>
          <w:color w:val="000000"/>
          <w:sz w:val="20"/>
          <w:szCs w:val="20"/>
          <w:highlight w:val="yellow"/>
          <w:shd w:val="clear" w:color="auto" w:fill="FFFFFF"/>
          <w:lang w:eastAsia="en-GB"/>
        </w:rPr>
        <w:t>401</w:t>
      </w:r>
      <w:r w:rsidR="00AB15CB">
        <w:rPr>
          <w:rFonts w:ascii="Segoe UI" w:eastAsia="Times New Roman" w:hAnsi="Segoe UI" w:cs="Segoe UI"/>
          <w:color w:val="000000"/>
          <w:sz w:val="20"/>
          <w:szCs w:val="20"/>
          <w:shd w:val="clear" w:color="auto" w:fill="FFFFFF"/>
          <w:lang w:eastAsia="en-GB"/>
        </w:rPr>
        <w:t xml:space="preserve">). Different reviewers have highlighted these analyses as a concern. Moreover, </w:t>
      </w:r>
      <w:r w:rsidR="00E60D15">
        <w:rPr>
          <w:rFonts w:ascii="Segoe UI" w:eastAsia="Times New Roman" w:hAnsi="Segoe UI" w:cs="Segoe UI"/>
          <w:color w:val="000000"/>
          <w:sz w:val="20"/>
          <w:szCs w:val="20"/>
          <w:shd w:val="clear" w:color="auto" w:fill="FFFFFF"/>
          <w:lang w:eastAsia="en-GB"/>
        </w:rPr>
        <w:t xml:space="preserve">we acknowledge that some results were </w:t>
      </w:r>
      <w:r w:rsidR="00E60D15" w:rsidRPr="00B01D55">
        <w:rPr>
          <w:rFonts w:ascii="Segoe UI" w:eastAsia="Times New Roman" w:hAnsi="Segoe UI" w:cs="Segoe UI"/>
          <w:color w:val="000000"/>
          <w:sz w:val="20"/>
          <w:szCs w:val="20"/>
          <w:shd w:val="clear" w:color="auto" w:fill="FFFFFF"/>
          <w:lang w:eastAsia="en-GB"/>
        </w:rPr>
        <w:t>insufficient</w:t>
      </w:r>
      <w:r w:rsidR="00E60D15">
        <w:rPr>
          <w:rFonts w:ascii="Segoe UI" w:eastAsia="Times New Roman" w:hAnsi="Segoe UI" w:cs="Segoe UI"/>
          <w:color w:val="000000"/>
          <w:sz w:val="20"/>
          <w:szCs w:val="20"/>
          <w:shd w:val="clear" w:color="auto" w:fill="FFFFFF"/>
          <w:lang w:eastAsia="en-GB"/>
        </w:rPr>
        <w:t>ly discussed, so in the revised version of the manuscript we</w:t>
      </w:r>
      <w:r w:rsidR="00E60D15" w:rsidRPr="00B01D55">
        <w:rPr>
          <w:rFonts w:ascii="Segoe UI" w:eastAsia="Times New Roman" w:hAnsi="Segoe UI" w:cs="Segoe UI"/>
          <w:color w:val="000000"/>
          <w:sz w:val="20"/>
          <w:szCs w:val="20"/>
          <w:shd w:val="clear" w:color="auto" w:fill="FFFFFF"/>
          <w:lang w:eastAsia="en-GB"/>
        </w:rPr>
        <w:t xml:space="preserve"> have included more </w:t>
      </w:r>
      <w:r w:rsidR="00E60D15">
        <w:rPr>
          <w:rFonts w:ascii="Segoe UI" w:eastAsia="Times New Roman" w:hAnsi="Segoe UI" w:cs="Segoe UI"/>
          <w:color w:val="000000"/>
          <w:sz w:val="20"/>
          <w:szCs w:val="20"/>
          <w:shd w:val="clear" w:color="auto" w:fill="FFFFFF"/>
          <w:lang w:eastAsia="en-GB"/>
        </w:rPr>
        <w:t>discussion</w:t>
      </w:r>
      <w:r w:rsidR="00E60D15" w:rsidRPr="00B01D55">
        <w:rPr>
          <w:rFonts w:ascii="Segoe UI" w:eastAsia="Times New Roman" w:hAnsi="Segoe UI" w:cs="Segoe UI"/>
          <w:color w:val="000000"/>
          <w:sz w:val="20"/>
          <w:szCs w:val="20"/>
          <w:shd w:val="clear" w:color="auto" w:fill="FFFFFF"/>
          <w:lang w:eastAsia="en-GB"/>
        </w:rPr>
        <w:t xml:space="preserve"> in an attempt to </w:t>
      </w:r>
      <w:r w:rsidR="00E60D15">
        <w:rPr>
          <w:rFonts w:ascii="Segoe UI" w:eastAsia="Times New Roman" w:hAnsi="Segoe UI" w:cs="Segoe UI"/>
          <w:color w:val="000000"/>
          <w:sz w:val="20"/>
          <w:szCs w:val="20"/>
          <w:shd w:val="clear" w:color="auto" w:fill="FFFFFF"/>
          <w:lang w:eastAsia="en-GB"/>
        </w:rPr>
        <w:t xml:space="preserve">overcome this problem </w:t>
      </w:r>
      <w:r w:rsidR="00AB15CB">
        <w:rPr>
          <w:rFonts w:ascii="Segoe UI" w:eastAsia="Times New Roman" w:hAnsi="Segoe UI" w:cs="Segoe UI"/>
          <w:color w:val="000000"/>
          <w:sz w:val="20"/>
          <w:szCs w:val="20"/>
          <w:shd w:val="clear" w:color="auto" w:fill="FFFFFF"/>
          <w:lang w:eastAsia="en-GB"/>
        </w:rPr>
        <w:t>(</w:t>
      </w:r>
      <w:r w:rsidR="003519B3" w:rsidRPr="004528C5">
        <w:rPr>
          <w:rFonts w:ascii="Segoe UI" w:eastAsia="Times New Roman" w:hAnsi="Segoe UI" w:cs="Segoe UI"/>
          <w:color w:val="000000"/>
          <w:sz w:val="20"/>
          <w:szCs w:val="20"/>
          <w:highlight w:val="yellow"/>
          <w:shd w:val="clear" w:color="auto" w:fill="FFFFFF"/>
          <w:lang w:eastAsia="en-GB"/>
        </w:rPr>
        <w:t>p</w:t>
      </w:r>
      <w:r w:rsidR="003519B3">
        <w:rPr>
          <w:rFonts w:ascii="Segoe UI" w:eastAsia="Times New Roman" w:hAnsi="Segoe UI" w:cs="Segoe UI"/>
          <w:color w:val="000000"/>
          <w:sz w:val="20"/>
          <w:szCs w:val="20"/>
          <w:highlight w:val="yellow"/>
          <w:shd w:val="clear" w:color="auto" w:fill="FFFFFF"/>
          <w:lang w:eastAsia="en-GB"/>
        </w:rPr>
        <w:t>ages 23-24, lines 382-394; pages 25-26, lines 427-439; and pages 27-28, lines 474-483</w:t>
      </w:r>
      <w:r w:rsidR="00AB15CB">
        <w:rPr>
          <w:rFonts w:ascii="Segoe UI" w:eastAsia="Times New Roman" w:hAnsi="Segoe UI" w:cs="Segoe UI"/>
          <w:color w:val="000000"/>
          <w:sz w:val="20"/>
          <w:szCs w:val="20"/>
          <w:shd w:val="clear" w:color="auto" w:fill="FFFFFF"/>
          <w:lang w:eastAsia="en-GB"/>
        </w:rPr>
        <w:t>).</w:t>
      </w:r>
      <w:r w:rsidR="00B01D55" w:rsidRPr="00B01D55">
        <w:rPr>
          <w:rFonts w:ascii="Segoe UI" w:eastAsia="Times New Roman" w:hAnsi="Segoe UI" w:cs="Segoe UI"/>
          <w:color w:val="000000"/>
          <w:sz w:val="20"/>
          <w:szCs w:val="20"/>
          <w:shd w:val="clear" w:color="auto" w:fill="FFFFFF"/>
          <w:lang w:eastAsia="en-GB"/>
        </w:rPr>
        <w:t xml:space="preserve">  </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lastRenderedPageBreak/>
        <w:br/>
      </w:r>
      <w:r w:rsidR="003C75D5">
        <w:rPr>
          <w:rFonts w:ascii="Segoe UI" w:eastAsia="Times New Roman" w:hAnsi="Segoe UI" w:cs="Segoe UI"/>
          <w:color w:val="000000"/>
          <w:sz w:val="20"/>
          <w:szCs w:val="20"/>
          <w:shd w:val="clear" w:color="auto" w:fill="FFFFFF"/>
          <w:lang w:eastAsia="en-GB"/>
        </w:rPr>
        <w:t xml:space="preserve">2) </w:t>
      </w:r>
      <w:r w:rsidR="00FD06DD" w:rsidRPr="00FD06DD">
        <w:rPr>
          <w:rFonts w:ascii="Segoe UI" w:eastAsia="Times New Roman" w:hAnsi="Segoe UI" w:cs="Segoe UI"/>
          <w:color w:val="000000"/>
          <w:sz w:val="20"/>
          <w:szCs w:val="20"/>
          <w:shd w:val="clear" w:color="auto" w:fill="FFFFFF"/>
          <w:lang w:eastAsia="en-GB"/>
        </w:rPr>
        <w:t>There was a discrepancy between the sexes for this study. There are many well know sex difference in the respiratory system and many specific to COPD. This was not stated at all in the manuscript and needs at least to be mentioned.</w:t>
      </w:r>
    </w:p>
    <w:p w14:paraId="0043C80F" w14:textId="30D40095" w:rsidR="003C75D5" w:rsidRDefault="00046270"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sidRPr="00DB0362">
        <w:rPr>
          <w:rFonts w:ascii="Segoe UI" w:eastAsia="Times New Roman" w:hAnsi="Segoe UI" w:cs="Segoe UI"/>
          <w:color w:val="000000"/>
          <w:sz w:val="20"/>
          <w:szCs w:val="20"/>
          <w:shd w:val="clear" w:color="auto" w:fill="FFFFFF"/>
          <w:lang w:eastAsia="en-GB"/>
        </w:rPr>
        <w:t xml:space="preserve"> </w:t>
      </w:r>
      <w:r w:rsidR="00396453">
        <w:rPr>
          <w:rFonts w:ascii="Segoe UI" w:eastAsia="Times New Roman" w:hAnsi="Segoe UI" w:cs="Segoe UI"/>
          <w:color w:val="000000"/>
          <w:sz w:val="20"/>
          <w:szCs w:val="20"/>
          <w:shd w:val="clear" w:color="auto" w:fill="FFFFFF"/>
          <w:lang w:eastAsia="en-GB"/>
        </w:rPr>
        <w:t>Compared to female</w:t>
      </w:r>
      <w:r w:rsidR="00694A9C">
        <w:rPr>
          <w:rFonts w:ascii="Segoe UI" w:eastAsia="Times New Roman" w:hAnsi="Segoe UI" w:cs="Segoe UI"/>
          <w:color w:val="000000"/>
          <w:sz w:val="20"/>
          <w:szCs w:val="20"/>
          <w:shd w:val="clear" w:color="auto" w:fill="FFFFFF"/>
          <w:lang w:eastAsia="en-GB"/>
        </w:rPr>
        <w:t xml:space="preserve"> subjects</w:t>
      </w:r>
      <w:r w:rsidR="00396453">
        <w:rPr>
          <w:rFonts w:ascii="Segoe UI" w:eastAsia="Times New Roman" w:hAnsi="Segoe UI" w:cs="Segoe UI"/>
          <w:color w:val="000000"/>
          <w:sz w:val="20"/>
          <w:szCs w:val="20"/>
          <w:shd w:val="clear" w:color="auto" w:fill="FFFFFF"/>
          <w:lang w:eastAsia="en-GB"/>
        </w:rPr>
        <w:t xml:space="preserve">, male subjects we slightly older (67 (62 – 73) versus 65 (59 – 71) years; </w:t>
      </w:r>
      <w:r w:rsidR="00396453" w:rsidRPr="00396453">
        <w:rPr>
          <w:rFonts w:ascii="Segoe UI" w:eastAsia="Times New Roman" w:hAnsi="Segoe UI" w:cs="Segoe UI"/>
          <w:i/>
          <w:color w:val="000000"/>
          <w:sz w:val="20"/>
          <w:szCs w:val="20"/>
          <w:shd w:val="clear" w:color="auto" w:fill="FFFFFF"/>
          <w:lang w:eastAsia="en-GB"/>
        </w:rPr>
        <w:t>P</w:t>
      </w:r>
      <w:r w:rsidR="00396453">
        <w:rPr>
          <w:rFonts w:ascii="Segoe UI" w:eastAsia="Times New Roman" w:hAnsi="Segoe UI" w:cs="Segoe UI"/>
          <w:color w:val="000000"/>
          <w:sz w:val="20"/>
          <w:szCs w:val="20"/>
          <w:shd w:val="clear" w:color="auto" w:fill="FFFFFF"/>
          <w:lang w:eastAsia="en-GB"/>
        </w:rPr>
        <w:t>&lt;0.0001) and had higher BMI (</w:t>
      </w:r>
      <w:r w:rsidR="00396453" w:rsidRPr="00396453">
        <w:rPr>
          <w:rFonts w:ascii="Segoe UI" w:eastAsia="Times New Roman" w:hAnsi="Segoe UI" w:cs="Segoe UI"/>
          <w:color w:val="000000"/>
          <w:sz w:val="20"/>
          <w:szCs w:val="20"/>
          <w:shd w:val="clear" w:color="auto" w:fill="FFFFFF"/>
          <w:lang w:eastAsia="en-GB"/>
        </w:rPr>
        <w:t>26.5 (23.3 – 29.9)</w:t>
      </w:r>
      <w:r w:rsidR="00BE6703">
        <w:rPr>
          <w:rFonts w:ascii="Segoe UI" w:eastAsia="Times New Roman" w:hAnsi="Segoe UI" w:cs="Segoe UI"/>
          <w:color w:val="000000"/>
          <w:sz w:val="20"/>
          <w:szCs w:val="20"/>
          <w:shd w:val="clear" w:color="auto" w:fill="FFFFFF"/>
          <w:lang w:eastAsia="en-GB"/>
        </w:rPr>
        <w:t xml:space="preserve"> </w:t>
      </w:r>
      <w:r w:rsidR="00396453">
        <w:rPr>
          <w:rFonts w:ascii="Segoe UI" w:eastAsia="Times New Roman" w:hAnsi="Segoe UI" w:cs="Segoe UI"/>
          <w:color w:val="000000"/>
          <w:sz w:val="20"/>
          <w:szCs w:val="20"/>
          <w:shd w:val="clear" w:color="auto" w:fill="FFFFFF"/>
          <w:lang w:eastAsia="en-GB"/>
        </w:rPr>
        <w:t xml:space="preserve">versus </w:t>
      </w:r>
      <w:r w:rsidR="00396453" w:rsidRPr="00396453">
        <w:rPr>
          <w:rFonts w:ascii="Segoe UI" w:eastAsia="Times New Roman" w:hAnsi="Segoe UI" w:cs="Segoe UI"/>
          <w:color w:val="000000"/>
          <w:sz w:val="20"/>
          <w:szCs w:val="20"/>
          <w:shd w:val="clear" w:color="auto" w:fill="FFFFFF"/>
          <w:lang w:eastAsia="en-GB"/>
        </w:rPr>
        <w:t>24.5 (21.1 – 28.6)</w:t>
      </w:r>
      <w:r w:rsidR="00396453">
        <w:rPr>
          <w:rFonts w:ascii="Segoe UI" w:eastAsia="Times New Roman" w:hAnsi="Segoe UI" w:cs="Segoe UI"/>
          <w:color w:val="000000"/>
          <w:sz w:val="20"/>
          <w:szCs w:val="20"/>
          <w:shd w:val="clear" w:color="auto" w:fill="FFFFFF"/>
          <w:lang w:eastAsia="en-GB"/>
        </w:rPr>
        <w:t xml:space="preserve"> kg·m</w:t>
      </w:r>
      <w:r w:rsidR="00396453" w:rsidRPr="00396453">
        <w:rPr>
          <w:rFonts w:ascii="Segoe UI" w:eastAsia="Times New Roman" w:hAnsi="Segoe UI" w:cs="Segoe UI"/>
          <w:color w:val="000000"/>
          <w:sz w:val="20"/>
          <w:szCs w:val="20"/>
          <w:shd w:val="clear" w:color="auto" w:fill="FFFFFF"/>
          <w:vertAlign w:val="superscript"/>
          <w:lang w:eastAsia="en-GB"/>
        </w:rPr>
        <w:t>-2</w:t>
      </w:r>
      <w:r w:rsidR="00396453">
        <w:rPr>
          <w:rFonts w:ascii="Segoe UI" w:eastAsia="Times New Roman" w:hAnsi="Segoe UI" w:cs="Segoe UI"/>
          <w:color w:val="000000"/>
          <w:sz w:val="20"/>
          <w:szCs w:val="20"/>
          <w:shd w:val="clear" w:color="auto" w:fill="FFFFFF"/>
          <w:lang w:eastAsia="en-GB"/>
        </w:rPr>
        <w:t xml:space="preserve">; </w:t>
      </w:r>
      <w:r w:rsidR="00396453" w:rsidRPr="00396453">
        <w:rPr>
          <w:rFonts w:ascii="Segoe UI" w:eastAsia="Times New Roman" w:hAnsi="Segoe UI" w:cs="Segoe UI"/>
          <w:i/>
          <w:color w:val="000000"/>
          <w:sz w:val="20"/>
          <w:szCs w:val="20"/>
          <w:shd w:val="clear" w:color="auto" w:fill="FFFFFF"/>
          <w:lang w:eastAsia="en-GB"/>
        </w:rPr>
        <w:t>P</w:t>
      </w:r>
      <w:r w:rsidR="00396453">
        <w:rPr>
          <w:rFonts w:ascii="Segoe UI" w:eastAsia="Times New Roman" w:hAnsi="Segoe UI" w:cs="Segoe UI"/>
          <w:color w:val="000000"/>
          <w:sz w:val="20"/>
          <w:szCs w:val="20"/>
          <w:shd w:val="clear" w:color="auto" w:fill="FFFFFF"/>
          <w:lang w:eastAsia="en-GB"/>
        </w:rPr>
        <w:t>&lt;0.0001)</w:t>
      </w:r>
      <w:r w:rsidR="000210A8">
        <w:rPr>
          <w:rFonts w:ascii="Segoe UI" w:eastAsia="Times New Roman" w:hAnsi="Segoe UI" w:cs="Segoe UI"/>
          <w:color w:val="000000"/>
          <w:sz w:val="20"/>
          <w:szCs w:val="20"/>
          <w:shd w:val="clear" w:color="auto" w:fill="FFFFFF"/>
          <w:lang w:eastAsia="en-GB"/>
        </w:rPr>
        <w:t xml:space="preserve">, but there was no difference </w:t>
      </w:r>
      <w:r w:rsidR="000D7580">
        <w:rPr>
          <w:rFonts w:ascii="Segoe UI" w:eastAsia="Times New Roman" w:hAnsi="Segoe UI" w:cs="Segoe UI"/>
          <w:color w:val="000000"/>
          <w:sz w:val="20"/>
          <w:szCs w:val="20"/>
          <w:shd w:val="clear" w:color="auto" w:fill="FFFFFF"/>
          <w:lang w:eastAsia="en-GB"/>
        </w:rPr>
        <w:t>in</w:t>
      </w:r>
      <w:r w:rsidR="000210A8">
        <w:rPr>
          <w:rFonts w:ascii="Segoe UI" w:eastAsia="Times New Roman" w:hAnsi="Segoe UI" w:cs="Segoe UI"/>
          <w:color w:val="000000"/>
          <w:sz w:val="20"/>
          <w:szCs w:val="20"/>
          <w:shd w:val="clear" w:color="auto" w:fill="FFFFFF"/>
          <w:lang w:eastAsia="en-GB"/>
        </w:rPr>
        <w:t xml:space="preserve"> FEV1, </w:t>
      </w:r>
      <w:proofErr w:type="spellStart"/>
      <w:r w:rsidR="000210A8">
        <w:rPr>
          <w:rFonts w:ascii="Segoe UI" w:eastAsia="Times New Roman" w:hAnsi="Segoe UI" w:cs="Segoe UI"/>
          <w:color w:val="000000"/>
          <w:sz w:val="20"/>
          <w:szCs w:val="20"/>
          <w:shd w:val="clear" w:color="auto" w:fill="FFFFFF"/>
          <w:lang w:eastAsia="en-GB"/>
        </w:rPr>
        <w:t>mMRC</w:t>
      </w:r>
      <w:proofErr w:type="spellEnd"/>
      <w:r w:rsidR="000210A8">
        <w:rPr>
          <w:rFonts w:ascii="Segoe UI" w:eastAsia="Times New Roman" w:hAnsi="Segoe UI" w:cs="Segoe UI"/>
          <w:color w:val="000000"/>
          <w:sz w:val="20"/>
          <w:szCs w:val="20"/>
          <w:shd w:val="clear" w:color="auto" w:fill="FFFFFF"/>
          <w:lang w:eastAsia="en-GB"/>
        </w:rPr>
        <w:t xml:space="preserve"> grades, or GOLD 2007 and 2011 classifications (</w:t>
      </w:r>
      <w:r w:rsidR="000210A8" w:rsidRPr="000210A8">
        <w:rPr>
          <w:rFonts w:ascii="Segoe UI" w:eastAsia="Times New Roman" w:hAnsi="Segoe UI" w:cs="Segoe UI"/>
          <w:i/>
          <w:color w:val="000000"/>
          <w:sz w:val="20"/>
          <w:szCs w:val="20"/>
          <w:shd w:val="clear" w:color="auto" w:fill="FFFFFF"/>
          <w:lang w:eastAsia="en-GB"/>
        </w:rPr>
        <w:t>P</w:t>
      </w:r>
      <w:r w:rsidR="000210A8">
        <w:rPr>
          <w:rFonts w:ascii="Segoe UI" w:eastAsia="Times New Roman" w:hAnsi="Segoe UI" w:cs="Segoe UI"/>
          <w:color w:val="000000"/>
          <w:sz w:val="20"/>
          <w:szCs w:val="20"/>
          <w:shd w:val="clear" w:color="auto" w:fill="FFFFFF"/>
          <w:lang w:eastAsia="en-GB"/>
        </w:rPr>
        <w:t>&gt;0.05 for all)</w:t>
      </w:r>
      <w:r w:rsidR="000D7580">
        <w:rPr>
          <w:rFonts w:ascii="Segoe UI" w:eastAsia="Times New Roman" w:hAnsi="Segoe UI" w:cs="Segoe UI"/>
          <w:color w:val="000000"/>
          <w:sz w:val="20"/>
          <w:szCs w:val="20"/>
          <w:shd w:val="clear" w:color="auto" w:fill="FFFFFF"/>
          <w:lang w:eastAsia="en-GB"/>
        </w:rPr>
        <w:t xml:space="preserve"> between these groups</w:t>
      </w:r>
      <w:r w:rsidR="000210A8">
        <w:rPr>
          <w:rFonts w:ascii="Segoe UI" w:eastAsia="Times New Roman" w:hAnsi="Segoe UI" w:cs="Segoe UI"/>
          <w:color w:val="000000"/>
          <w:sz w:val="20"/>
          <w:szCs w:val="20"/>
          <w:shd w:val="clear" w:color="auto" w:fill="FFFFFF"/>
          <w:lang w:eastAsia="en-GB"/>
        </w:rPr>
        <w:t>.</w:t>
      </w:r>
      <w:r w:rsidR="00396453">
        <w:rPr>
          <w:rFonts w:ascii="Segoe UI" w:eastAsia="Times New Roman" w:hAnsi="Segoe UI" w:cs="Segoe UI"/>
          <w:color w:val="000000"/>
          <w:sz w:val="20"/>
          <w:szCs w:val="20"/>
          <w:shd w:val="clear" w:color="auto" w:fill="FFFFFF"/>
          <w:lang w:eastAsia="en-GB"/>
        </w:rPr>
        <w:t xml:space="preserve"> </w:t>
      </w:r>
      <w:r w:rsidR="000D7580">
        <w:rPr>
          <w:rFonts w:ascii="Segoe UI" w:eastAsia="Times New Roman" w:hAnsi="Segoe UI" w:cs="Segoe UI"/>
          <w:color w:val="000000"/>
          <w:sz w:val="20"/>
          <w:szCs w:val="20"/>
          <w:shd w:val="clear" w:color="auto" w:fill="FFFFFF"/>
          <w:lang w:eastAsia="en-GB"/>
        </w:rPr>
        <w:t>These results were</w:t>
      </w:r>
      <w:r w:rsidR="00DB0362" w:rsidRPr="00DB0362">
        <w:rPr>
          <w:rFonts w:ascii="Segoe UI" w:eastAsia="Times New Roman" w:hAnsi="Segoe UI" w:cs="Segoe UI"/>
          <w:color w:val="000000"/>
          <w:sz w:val="20"/>
          <w:szCs w:val="20"/>
          <w:shd w:val="clear" w:color="auto" w:fill="FFFFFF"/>
          <w:lang w:eastAsia="en-GB"/>
        </w:rPr>
        <w:t xml:space="preserve"> </w:t>
      </w:r>
      <w:r w:rsidR="00DB0362">
        <w:rPr>
          <w:rFonts w:ascii="Segoe UI" w:eastAsia="Times New Roman" w:hAnsi="Segoe UI" w:cs="Segoe UI"/>
          <w:color w:val="000000"/>
          <w:sz w:val="20"/>
          <w:szCs w:val="20"/>
          <w:shd w:val="clear" w:color="auto" w:fill="FFFFFF"/>
          <w:lang w:eastAsia="en-GB"/>
        </w:rPr>
        <w:t>added</w:t>
      </w:r>
      <w:r w:rsidR="000D7580">
        <w:rPr>
          <w:rFonts w:ascii="Segoe UI" w:eastAsia="Times New Roman" w:hAnsi="Segoe UI" w:cs="Segoe UI"/>
          <w:color w:val="000000"/>
          <w:sz w:val="20"/>
          <w:szCs w:val="20"/>
          <w:shd w:val="clear" w:color="auto" w:fill="FFFFFF"/>
          <w:lang w:eastAsia="en-GB"/>
        </w:rPr>
        <w:t xml:space="preserve"> to the manuscript</w:t>
      </w:r>
      <w:r w:rsidR="00DB0362">
        <w:rPr>
          <w:rFonts w:ascii="Segoe UI" w:eastAsia="Times New Roman" w:hAnsi="Segoe UI" w:cs="Segoe UI"/>
          <w:color w:val="000000"/>
          <w:sz w:val="20"/>
          <w:szCs w:val="20"/>
          <w:shd w:val="clear" w:color="auto" w:fill="FFFFFF"/>
          <w:lang w:eastAsia="en-GB"/>
        </w:rPr>
        <w:t xml:space="preserve"> </w:t>
      </w:r>
      <w:r w:rsidR="00AC0784" w:rsidRPr="00AC0784">
        <w:rPr>
          <w:rFonts w:ascii="Segoe UI" w:eastAsia="Times New Roman" w:hAnsi="Segoe UI" w:cs="Segoe UI"/>
          <w:color w:val="000000"/>
          <w:sz w:val="20"/>
          <w:szCs w:val="20"/>
          <w:highlight w:val="yellow"/>
          <w:shd w:val="clear" w:color="auto" w:fill="FFFFFF"/>
          <w:lang w:eastAsia="en-GB"/>
        </w:rPr>
        <w:t>(pages 11-12, lines 229-233)</w:t>
      </w:r>
      <w:r w:rsidR="000D7580">
        <w:rPr>
          <w:rFonts w:ascii="Segoe UI" w:eastAsia="Times New Roman" w:hAnsi="Segoe UI" w:cs="Segoe UI"/>
          <w:color w:val="000000"/>
          <w:sz w:val="20"/>
          <w:szCs w:val="20"/>
          <w:shd w:val="clear" w:color="auto" w:fill="FFFFFF"/>
          <w:lang w:eastAsia="en-GB"/>
        </w:rPr>
        <w:t>.</w:t>
      </w:r>
      <w:r w:rsidR="00FD06DD" w:rsidRPr="00FD06DD">
        <w:rPr>
          <w:rFonts w:ascii="Segoe UI" w:eastAsia="Times New Roman" w:hAnsi="Segoe UI" w:cs="Segoe UI"/>
          <w:color w:val="000000"/>
          <w:sz w:val="20"/>
          <w:szCs w:val="20"/>
          <w:lang w:eastAsia="en-GB"/>
        </w:rPr>
        <w:br/>
      </w:r>
    </w:p>
    <w:p w14:paraId="78D4AC91" w14:textId="2044BDF2" w:rsidR="00046270" w:rsidRDefault="003C75D5" w:rsidP="009278C3">
      <w:pPr>
        <w:spacing w:after="0" w:line="240" w:lineRule="auto"/>
        <w:rPr>
          <w:rFonts w:ascii="Segoe UI" w:eastAsia="Times New Roman" w:hAnsi="Segoe UI" w:cs="Segoe UI"/>
          <w:color w:val="000000"/>
          <w:sz w:val="20"/>
          <w:szCs w:val="20"/>
          <w:shd w:val="clear" w:color="auto" w:fill="FFFFFF"/>
          <w:lang w:eastAsia="en-GB"/>
        </w:rPr>
      </w:pPr>
      <w:r>
        <w:rPr>
          <w:rFonts w:ascii="Segoe UI" w:eastAsia="Times New Roman" w:hAnsi="Segoe UI" w:cs="Segoe UI"/>
          <w:color w:val="000000"/>
          <w:sz w:val="20"/>
          <w:szCs w:val="20"/>
          <w:shd w:val="clear" w:color="auto" w:fill="FFFFFF"/>
          <w:lang w:eastAsia="en-GB"/>
        </w:rPr>
        <w:t xml:space="preserve">3) </w:t>
      </w:r>
      <w:r w:rsidR="00FD06DD" w:rsidRPr="00FD06DD">
        <w:rPr>
          <w:rFonts w:ascii="Segoe UI" w:eastAsia="Times New Roman" w:hAnsi="Segoe UI" w:cs="Segoe UI"/>
          <w:color w:val="000000"/>
          <w:sz w:val="20"/>
          <w:szCs w:val="20"/>
          <w:shd w:val="clear" w:color="auto" w:fill="FFFFFF"/>
          <w:lang w:eastAsia="en-GB"/>
        </w:rPr>
        <w:t xml:space="preserve">Different countries were shown to have different physical activity </w:t>
      </w:r>
      <w:proofErr w:type="gramStart"/>
      <w:r w:rsidR="00FD06DD" w:rsidRPr="00FD06DD">
        <w:rPr>
          <w:rFonts w:ascii="Segoe UI" w:eastAsia="Times New Roman" w:hAnsi="Segoe UI" w:cs="Segoe UI"/>
          <w:color w:val="000000"/>
          <w:sz w:val="20"/>
          <w:szCs w:val="20"/>
          <w:shd w:val="clear" w:color="auto" w:fill="FFFFFF"/>
          <w:lang w:eastAsia="en-GB"/>
        </w:rPr>
        <w:t>levels,</w:t>
      </w:r>
      <w:proofErr w:type="gramEnd"/>
      <w:r w:rsidR="00FD06DD" w:rsidRPr="00FD06DD">
        <w:rPr>
          <w:rFonts w:ascii="Segoe UI" w:eastAsia="Times New Roman" w:hAnsi="Segoe UI" w:cs="Segoe UI"/>
          <w:color w:val="000000"/>
          <w:sz w:val="20"/>
          <w:szCs w:val="20"/>
          <w:shd w:val="clear" w:color="auto" w:fill="FFFFFF"/>
          <w:lang w:eastAsia="en-GB"/>
        </w:rPr>
        <w:t xml:space="preserve"> however, the control group was only from two specific countries. As such, how can the comparisons between the controls be justified to the COPD cohort.</w:t>
      </w:r>
    </w:p>
    <w:p w14:paraId="11ED275F" w14:textId="668F2F90" w:rsidR="00046270" w:rsidRDefault="00046270"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A4230C">
        <w:rPr>
          <w:rFonts w:ascii="Segoe UI" w:eastAsia="Times New Roman" w:hAnsi="Segoe UI" w:cs="Segoe UI"/>
          <w:color w:val="000000"/>
          <w:sz w:val="20"/>
          <w:szCs w:val="20"/>
          <w:shd w:val="clear" w:color="auto" w:fill="FFFFFF"/>
          <w:lang w:eastAsia="en-GB"/>
        </w:rPr>
        <w:t xml:space="preserve">This was a point of concern when selecting COPD patients to be matched with healthy subjects. However, </w:t>
      </w:r>
      <w:r w:rsidR="00E962B4">
        <w:rPr>
          <w:rFonts w:ascii="Segoe UI" w:eastAsia="Times New Roman" w:hAnsi="Segoe UI" w:cs="Segoe UI"/>
          <w:color w:val="000000"/>
          <w:sz w:val="20"/>
          <w:szCs w:val="20"/>
          <w:shd w:val="clear" w:color="auto" w:fill="FFFFFF"/>
          <w:lang w:eastAsia="en-GB"/>
        </w:rPr>
        <w:t xml:space="preserve">we preferred to consider patients from </w:t>
      </w:r>
      <w:r w:rsidR="00F32E3D">
        <w:rPr>
          <w:rFonts w:ascii="Segoe UI" w:eastAsia="Times New Roman" w:hAnsi="Segoe UI" w:cs="Segoe UI"/>
          <w:color w:val="000000"/>
          <w:sz w:val="20"/>
          <w:szCs w:val="20"/>
          <w:shd w:val="clear" w:color="auto" w:fill="FFFFFF"/>
          <w:lang w:eastAsia="en-GB"/>
        </w:rPr>
        <w:t xml:space="preserve">any of the </w:t>
      </w:r>
      <w:r w:rsidR="00E962B4">
        <w:rPr>
          <w:rFonts w:ascii="Segoe UI" w:eastAsia="Times New Roman" w:hAnsi="Segoe UI" w:cs="Segoe UI"/>
          <w:color w:val="000000"/>
          <w:sz w:val="20"/>
          <w:szCs w:val="20"/>
          <w:shd w:val="clear" w:color="auto" w:fill="FFFFFF"/>
          <w:lang w:eastAsia="en-GB"/>
        </w:rPr>
        <w:t xml:space="preserve">countries </w:t>
      </w:r>
      <w:r w:rsidR="00F32E3D">
        <w:rPr>
          <w:rFonts w:ascii="Segoe UI" w:eastAsia="Times New Roman" w:hAnsi="Segoe UI" w:cs="Segoe UI"/>
          <w:color w:val="000000"/>
          <w:sz w:val="20"/>
          <w:szCs w:val="20"/>
          <w:shd w:val="clear" w:color="auto" w:fill="FFFFFF"/>
          <w:lang w:eastAsia="en-GB"/>
        </w:rPr>
        <w:t>in</w:t>
      </w:r>
      <w:r w:rsidR="00E962B4">
        <w:rPr>
          <w:rFonts w:ascii="Segoe UI" w:eastAsia="Times New Roman" w:hAnsi="Segoe UI" w:cs="Segoe UI"/>
          <w:color w:val="000000"/>
          <w:sz w:val="20"/>
          <w:szCs w:val="20"/>
          <w:shd w:val="clear" w:color="auto" w:fill="FFFFFF"/>
          <w:lang w:eastAsia="en-GB"/>
        </w:rPr>
        <w:t xml:space="preserve"> order to have </w:t>
      </w:r>
      <w:r w:rsidR="00F32E3D">
        <w:rPr>
          <w:rFonts w:ascii="Segoe UI" w:eastAsia="Times New Roman" w:hAnsi="Segoe UI" w:cs="Segoe UI"/>
          <w:color w:val="000000"/>
          <w:sz w:val="20"/>
          <w:szCs w:val="20"/>
          <w:shd w:val="clear" w:color="auto" w:fill="FFFFFF"/>
          <w:lang w:eastAsia="en-GB"/>
        </w:rPr>
        <w:t>more</w:t>
      </w:r>
      <w:r w:rsidR="00E962B4">
        <w:rPr>
          <w:rFonts w:ascii="Segoe UI" w:eastAsia="Times New Roman" w:hAnsi="Segoe UI" w:cs="Segoe UI"/>
          <w:color w:val="000000"/>
          <w:sz w:val="20"/>
          <w:szCs w:val="20"/>
          <w:shd w:val="clear" w:color="auto" w:fill="FFFFFF"/>
          <w:lang w:eastAsia="en-GB"/>
        </w:rPr>
        <w:t xml:space="preserve"> options for </w:t>
      </w:r>
      <w:r w:rsidR="00F32E3D">
        <w:rPr>
          <w:rFonts w:ascii="Segoe UI" w:eastAsia="Times New Roman" w:hAnsi="Segoe UI" w:cs="Segoe UI"/>
          <w:color w:val="000000"/>
          <w:sz w:val="20"/>
          <w:szCs w:val="20"/>
          <w:shd w:val="clear" w:color="auto" w:fill="FFFFFF"/>
          <w:lang w:eastAsia="en-GB"/>
        </w:rPr>
        <w:t xml:space="preserve">the </w:t>
      </w:r>
      <w:r w:rsidR="00E962B4">
        <w:rPr>
          <w:rFonts w:ascii="Segoe UI" w:eastAsia="Times New Roman" w:hAnsi="Segoe UI" w:cs="Segoe UI"/>
          <w:color w:val="000000"/>
          <w:sz w:val="20"/>
          <w:szCs w:val="20"/>
          <w:shd w:val="clear" w:color="auto" w:fill="FFFFFF"/>
          <w:lang w:eastAsia="en-GB"/>
        </w:rPr>
        <w:t>matching</w:t>
      </w:r>
      <w:r w:rsidR="00F32E3D">
        <w:rPr>
          <w:rFonts w:ascii="Segoe UI" w:eastAsia="Times New Roman" w:hAnsi="Segoe UI" w:cs="Segoe UI"/>
          <w:color w:val="000000"/>
          <w:sz w:val="20"/>
          <w:szCs w:val="20"/>
          <w:shd w:val="clear" w:color="auto" w:fill="FFFFFF"/>
          <w:lang w:eastAsia="en-GB"/>
        </w:rPr>
        <w:t>, with the final aim of having more similar groups in terms of the selected characteristics</w:t>
      </w:r>
      <w:r w:rsidR="00E962B4">
        <w:rPr>
          <w:rFonts w:ascii="Segoe UI" w:eastAsia="Times New Roman" w:hAnsi="Segoe UI" w:cs="Segoe UI"/>
          <w:color w:val="000000"/>
          <w:sz w:val="20"/>
          <w:szCs w:val="20"/>
          <w:shd w:val="clear" w:color="auto" w:fill="FFFFFF"/>
          <w:lang w:eastAsia="en-GB"/>
        </w:rPr>
        <w:t>.</w:t>
      </w:r>
      <w:r w:rsidR="001569D5">
        <w:rPr>
          <w:rFonts w:ascii="Segoe UI" w:eastAsia="Times New Roman" w:hAnsi="Segoe UI" w:cs="Segoe UI"/>
          <w:color w:val="000000"/>
          <w:sz w:val="20"/>
          <w:szCs w:val="20"/>
          <w:shd w:val="clear" w:color="auto" w:fill="FFFFFF"/>
          <w:lang w:eastAsia="en-GB"/>
        </w:rPr>
        <w:t xml:space="preserve"> Nevertheless, as other reviewers have also raised concerns about the analyses including healthy subject we preferred to remove them from our manuscript (</w:t>
      </w:r>
      <w:r w:rsidR="00A33899" w:rsidRPr="00F226CC">
        <w:rPr>
          <w:rFonts w:ascii="Segoe UI" w:eastAsia="Times New Roman" w:hAnsi="Segoe UI" w:cs="Segoe UI"/>
          <w:color w:val="000000"/>
          <w:sz w:val="20"/>
          <w:szCs w:val="20"/>
          <w:highlight w:val="yellow"/>
          <w:shd w:val="clear" w:color="auto" w:fill="FFFFFF"/>
          <w:lang w:eastAsia="en-GB"/>
        </w:rPr>
        <w:t>pages 1</w:t>
      </w:r>
      <w:r w:rsidR="00A33899">
        <w:rPr>
          <w:rFonts w:ascii="Segoe UI" w:eastAsia="Times New Roman" w:hAnsi="Segoe UI" w:cs="Segoe UI"/>
          <w:color w:val="000000"/>
          <w:sz w:val="20"/>
          <w:szCs w:val="20"/>
          <w:highlight w:val="yellow"/>
          <w:shd w:val="clear" w:color="auto" w:fill="FFFFFF"/>
          <w:lang w:eastAsia="en-GB"/>
        </w:rPr>
        <w:t>6</w:t>
      </w:r>
      <w:r w:rsidR="00A33899" w:rsidRPr="00F226CC">
        <w:rPr>
          <w:rFonts w:ascii="Segoe UI" w:eastAsia="Times New Roman" w:hAnsi="Segoe UI" w:cs="Segoe UI"/>
          <w:color w:val="000000"/>
          <w:sz w:val="20"/>
          <w:szCs w:val="20"/>
          <w:highlight w:val="yellow"/>
          <w:shd w:val="clear" w:color="auto" w:fill="FFFFFF"/>
          <w:lang w:eastAsia="en-GB"/>
        </w:rPr>
        <w:t>-1</w:t>
      </w:r>
      <w:r w:rsidR="00A33899">
        <w:rPr>
          <w:rFonts w:ascii="Segoe UI" w:eastAsia="Times New Roman" w:hAnsi="Segoe UI" w:cs="Segoe UI"/>
          <w:color w:val="000000"/>
          <w:sz w:val="20"/>
          <w:szCs w:val="20"/>
          <w:highlight w:val="yellow"/>
          <w:shd w:val="clear" w:color="auto" w:fill="FFFFFF"/>
          <w:lang w:eastAsia="en-GB"/>
        </w:rPr>
        <w:t>8</w:t>
      </w:r>
      <w:r w:rsidR="00A33899" w:rsidRPr="00F226CC">
        <w:rPr>
          <w:rFonts w:ascii="Segoe UI" w:eastAsia="Times New Roman" w:hAnsi="Segoe UI" w:cs="Segoe UI"/>
          <w:color w:val="000000"/>
          <w:sz w:val="20"/>
          <w:szCs w:val="20"/>
          <w:highlight w:val="yellow"/>
          <w:shd w:val="clear" w:color="auto" w:fill="FFFFFF"/>
          <w:lang w:eastAsia="en-GB"/>
        </w:rPr>
        <w:t>, lines 2</w:t>
      </w:r>
      <w:r w:rsidR="00A33899">
        <w:rPr>
          <w:rFonts w:ascii="Segoe UI" w:eastAsia="Times New Roman" w:hAnsi="Segoe UI" w:cs="Segoe UI"/>
          <w:color w:val="000000"/>
          <w:sz w:val="20"/>
          <w:szCs w:val="20"/>
          <w:highlight w:val="yellow"/>
          <w:shd w:val="clear" w:color="auto" w:fill="FFFFFF"/>
          <w:lang w:eastAsia="en-GB"/>
        </w:rPr>
        <w:t>96</w:t>
      </w:r>
      <w:r w:rsidR="00A33899" w:rsidRPr="00F226CC">
        <w:rPr>
          <w:rFonts w:ascii="Segoe UI" w:eastAsia="Times New Roman" w:hAnsi="Segoe UI" w:cs="Segoe UI"/>
          <w:color w:val="000000"/>
          <w:sz w:val="20"/>
          <w:szCs w:val="20"/>
          <w:highlight w:val="yellow"/>
          <w:shd w:val="clear" w:color="auto" w:fill="FFFFFF"/>
          <w:lang w:eastAsia="en-GB"/>
        </w:rPr>
        <w:t>-3</w:t>
      </w:r>
      <w:r w:rsidR="00A33899">
        <w:rPr>
          <w:rFonts w:ascii="Segoe UI" w:eastAsia="Times New Roman" w:hAnsi="Segoe UI" w:cs="Segoe UI"/>
          <w:color w:val="000000"/>
          <w:sz w:val="20"/>
          <w:szCs w:val="20"/>
          <w:highlight w:val="yellow"/>
          <w:shd w:val="clear" w:color="auto" w:fill="FFFFFF"/>
          <w:lang w:eastAsia="en-GB"/>
        </w:rPr>
        <w:t>13</w:t>
      </w:r>
      <w:r w:rsidR="00A33899">
        <w:rPr>
          <w:rFonts w:ascii="Segoe UI" w:eastAsia="Times New Roman" w:hAnsi="Segoe UI" w:cs="Segoe UI"/>
          <w:color w:val="000000"/>
          <w:sz w:val="20"/>
          <w:szCs w:val="20"/>
          <w:shd w:val="clear" w:color="auto" w:fill="FFFFFF"/>
          <w:lang w:eastAsia="en-GB"/>
        </w:rPr>
        <w:t xml:space="preserve">; </w:t>
      </w:r>
      <w:r w:rsidR="00A33899">
        <w:rPr>
          <w:rFonts w:ascii="Segoe UI" w:eastAsia="Times New Roman" w:hAnsi="Segoe UI" w:cs="Segoe UI"/>
          <w:color w:val="000000"/>
          <w:sz w:val="20"/>
          <w:szCs w:val="20"/>
          <w:highlight w:val="yellow"/>
          <w:shd w:val="clear" w:color="auto" w:fill="FFFFFF"/>
          <w:lang w:eastAsia="en-GB"/>
        </w:rPr>
        <w:t>page</w:t>
      </w:r>
      <w:r w:rsidR="00A33899" w:rsidRPr="00F226CC">
        <w:rPr>
          <w:rFonts w:ascii="Segoe UI" w:eastAsia="Times New Roman" w:hAnsi="Segoe UI" w:cs="Segoe UI"/>
          <w:color w:val="000000"/>
          <w:sz w:val="20"/>
          <w:szCs w:val="20"/>
          <w:highlight w:val="yellow"/>
          <w:shd w:val="clear" w:color="auto" w:fill="FFFFFF"/>
          <w:lang w:eastAsia="en-GB"/>
        </w:rPr>
        <w:t xml:space="preserve"> </w:t>
      </w:r>
      <w:r w:rsidR="00A33899">
        <w:rPr>
          <w:rFonts w:ascii="Segoe UI" w:eastAsia="Times New Roman" w:hAnsi="Segoe UI" w:cs="Segoe UI"/>
          <w:color w:val="000000"/>
          <w:sz w:val="20"/>
          <w:szCs w:val="20"/>
          <w:highlight w:val="yellow"/>
          <w:shd w:val="clear" w:color="auto" w:fill="FFFFFF"/>
          <w:lang w:eastAsia="en-GB"/>
        </w:rPr>
        <w:t>24</w:t>
      </w:r>
      <w:r w:rsidR="00A33899" w:rsidRPr="00F226CC">
        <w:rPr>
          <w:rFonts w:ascii="Segoe UI" w:eastAsia="Times New Roman" w:hAnsi="Segoe UI" w:cs="Segoe UI"/>
          <w:color w:val="000000"/>
          <w:sz w:val="20"/>
          <w:szCs w:val="20"/>
          <w:highlight w:val="yellow"/>
          <w:shd w:val="clear" w:color="auto" w:fill="FFFFFF"/>
          <w:lang w:eastAsia="en-GB"/>
        </w:rPr>
        <w:t xml:space="preserve">, lines </w:t>
      </w:r>
      <w:r w:rsidR="00A33899">
        <w:rPr>
          <w:rFonts w:ascii="Segoe UI" w:eastAsia="Times New Roman" w:hAnsi="Segoe UI" w:cs="Segoe UI"/>
          <w:color w:val="000000"/>
          <w:sz w:val="20"/>
          <w:szCs w:val="20"/>
          <w:highlight w:val="yellow"/>
          <w:shd w:val="clear" w:color="auto" w:fill="FFFFFF"/>
          <w:lang w:eastAsia="en-GB"/>
        </w:rPr>
        <w:t>395</w:t>
      </w:r>
      <w:r w:rsidR="00A33899" w:rsidRPr="00F226CC">
        <w:rPr>
          <w:rFonts w:ascii="Segoe UI" w:eastAsia="Times New Roman" w:hAnsi="Segoe UI" w:cs="Segoe UI"/>
          <w:color w:val="000000"/>
          <w:sz w:val="20"/>
          <w:szCs w:val="20"/>
          <w:highlight w:val="yellow"/>
          <w:shd w:val="clear" w:color="auto" w:fill="FFFFFF"/>
          <w:lang w:eastAsia="en-GB"/>
        </w:rPr>
        <w:t>-</w:t>
      </w:r>
      <w:r w:rsidR="00A33899">
        <w:rPr>
          <w:rFonts w:ascii="Segoe UI" w:eastAsia="Times New Roman" w:hAnsi="Segoe UI" w:cs="Segoe UI"/>
          <w:color w:val="000000"/>
          <w:sz w:val="20"/>
          <w:szCs w:val="20"/>
          <w:highlight w:val="yellow"/>
          <w:shd w:val="clear" w:color="auto" w:fill="FFFFFF"/>
          <w:lang w:eastAsia="en-GB"/>
        </w:rPr>
        <w:t>401</w:t>
      </w:r>
      <w:r w:rsidR="001569D5">
        <w:rPr>
          <w:rFonts w:ascii="Segoe UI" w:eastAsia="Times New Roman" w:hAnsi="Segoe UI" w:cs="Segoe UI"/>
          <w:color w:val="000000"/>
          <w:sz w:val="20"/>
          <w:szCs w:val="20"/>
          <w:shd w:val="clear" w:color="auto" w:fill="FFFFFF"/>
          <w:lang w:eastAsia="en-GB"/>
        </w:rPr>
        <w:t>).</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3C75D5">
        <w:rPr>
          <w:rFonts w:ascii="Segoe UI" w:eastAsia="Times New Roman" w:hAnsi="Segoe UI" w:cs="Segoe UI"/>
          <w:color w:val="000000"/>
          <w:sz w:val="20"/>
          <w:szCs w:val="20"/>
          <w:shd w:val="clear" w:color="auto" w:fill="FFFFFF"/>
          <w:lang w:eastAsia="en-GB"/>
        </w:rPr>
        <w:t xml:space="preserve">4) </w:t>
      </w:r>
      <w:r w:rsidR="00FD06DD" w:rsidRPr="00FD06DD">
        <w:rPr>
          <w:rFonts w:ascii="Segoe UI" w:eastAsia="Times New Roman" w:hAnsi="Segoe UI" w:cs="Segoe UI"/>
          <w:color w:val="000000"/>
          <w:sz w:val="20"/>
          <w:szCs w:val="20"/>
          <w:shd w:val="clear" w:color="auto" w:fill="FFFFFF"/>
          <w:lang w:eastAsia="en-GB"/>
        </w:rPr>
        <w:t>There are a lot of statistical comparison but the specific analytical techniques were not as well described I they could be. For example, how were multiple comparisons handled? Clearly there were many instances.</w:t>
      </w:r>
    </w:p>
    <w:p w14:paraId="520C222E" w14:textId="2FAECF1C" w:rsidR="008D429A" w:rsidRDefault="00046270"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FE58FC">
        <w:rPr>
          <w:rFonts w:ascii="Segoe UI" w:eastAsia="Times New Roman" w:hAnsi="Segoe UI" w:cs="Segoe UI"/>
          <w:color w:val="000000"/>
          <w:sz w:val="20"/>
          <w:szCs w:val="20"/>
          <w:shd w:val="clear" w:color="auto" w:fill="FFFFFF"/>
          <w:lang w:eastAsia="en-GB"/>
        </w:rPr>
        <w:t>Multiple comparisons were not corr</w:t>
      </w:r>
      <w:r w:rsidR="00D503AE">
        <w:rPr>
          <w:rFonts w:ascii="Segoe UI" w:eastAsia="Times New Roman" w:hAnsi="Segoe UI" w:cs="Segoe UI"/>
          <w:color w:val="000000"/>
          <w:sz w:val="20"/>
          <w:szCs w:val="20"/>
          <w:shd w:val="clear" w:color="auto" w:fill="FFFFFF"/>
          <w:lang w:eastAsia="en-GB"/>
        </w:rPr>
        <w:t>ected and this constitutes a limitation of our study</w:t>
      </w:r>
      <w:r w:rsidR="00D97F11">
        <w:rPr>
          <w:rFonts w:ascii="Segoe UI" w:eastAsia="Times New Roman" w:hAnsi="Segoe UI" w:cs="Segoe UI"/>
          <w:color w:val="000000"/>
          <w:sz w:val="20"/>
          <w:szCs w:val="20"/>
          <w:shd w:val="clear" w:color="auto" w:fill="FFFFFF"/>
          <w:lang w:eastAsia="en-GB"/>
        </w:rPr>
        <w:t xml:space="preserve">. This limitation </w:t>
      </w:r>
      <w:r w:rsidR="00F86EB1">
        <w:rPr>
          <w:rFonts w:ascii="Segoe UI" w:eastAsia="Times New Roman" w:hAnsi="Segoe UI" w:cs="Segoe UI"/>
          <w:color w:val="000000"/>
          <w:sz w:val="20"/>
          <w:szCs w:val="20"/>
          <w:shd w:val="clear" w:color="auto" w:fill="FFFFFF"/>
          <w:lang w:eastAsia="en-GB"/>
        </w:rPr>
        <w:t>is</w:t>
      </w:r>
      <w:r w:rsidR="00D503AE">
        <w:rPr>
          <w:rFonts w:ascii="Segoe UI" w:eastAsia="Times New Roman" w:hAnsi="Segoe UI" w:cs="Segoe UI"/>
          <w:color w:val="000000"/>
          <w:sz w:val="20"/>
          <w:szCs w:val="20"/>
          <w:shd w:val="clear" w:color="auto" w:fill="FFFFFF"/>
          <w:lang w:eastAsia="en-GB"/>
        </w:rPr>
        <w:t xml:space="preserve"> acknowledge in the ‘</w:t>
      </w:r>
      <w:r w:rsidR="00D503AE" w:rsidRPr="00D503AE">
        <w:rPr>
          <w:rFonts w:ascii="Segoe UI" w:eastAsia="Times New Roman" w:hAnsi="Segoe UI" w:cs="Segoe UI"/>
          <w:color w:val="000000"/>
          <w:sz w:val="20"/>
          <w:szCs w:val="20"/>
          <w:shd w:val="clear" w:color="auto" w:fill="FFFFFF"/>
          <w:lang w:eastAsia="en-GB"/>
        </w:rPr>
        <w:t>Strengths and Methodological Considerations</w:t>
      </w:r>
      <w:r w:rsidR="00D503AE">
        <w:rPr>
          <w:rFonts w:ascii="Segoe UI" w:eastAsia="Times New Roman" w:hAnsi="Segoe UI" w:cs="Segoe UI"/>
          <w:color w:val="000000"/>
          <w:sz w:val="20"/>
          <w:szCs w:val="20"/>
          <w:shd w:val="clear" w:color="auto" w:fill="FFFFFF"/>
          <w:lang w:eastAsia="en-GB"/>
        </w:rPr>
        <w:t xml:space="preserve">’ </w:t>
      </w:r>
      <w:r w:rsidR="00C86BDF">
        <w:rPr>
          <w:rFonts w:ascii="Segoe UI" w:eastAsia="Times New Roman" w:hAnsi="Segoe UI" w:cs="Segoe UI"/>
          <w:color w:val="000000"/>
          <w:sz w:val="20"/>
          <w:szCs w:val="20"/>
          <w:shd w:val="clear" w:color="auto" w:fill="FFFFFF"/>
          <w:lang w:eastAsia="en-GB"/>
        </w:rPr>
        <w:t>sub</w:t>
      </w:r>
      <w:r w:rsidR="00D503AE">
        <w:rPr>
          <w:rFonts w:ascii="Segoe UI" w:eastAsia="Times New Roman" w:hAnsi="Segoe UI" w:cs="Segoe UI"/>
          <w:color w:val="000000"/>
          <w:sz w:val="20"/>
          <w:szCs w:val="20"/>
          <w:shd w:val="clear" w:color="auto" w:fill="FFFFFF"/>
          <w:lang w:eastAsia="en-GB"/>
        </w:rPr>
        <w:t>section</w:t>
      </w:r>
      <w:r w:rsidR="00FE58FC">
        <w:rPr>
          <w:rFonts w:ascii="Segoe UI" w:eastAsia="Times New Roman" w:hAnsi="Segoe UI" w:cs="Segoe UI"/>
          <w:color w:val="000000"/>
          <w:sz w:val="20"/>
          <w:szCs w:val="20"/>
          <w:shd w:val="clear" w:color="auto" w:fill="FFFFFF"/>
          <w:lang w:eastAsia="en-GB"/>
        </w:rPr>
        <w:t>.</w:t>
      </w:r>
      <w:r w:rsidR="00F86EB1">
        <w:rPr>
          <w:rFonts w:ascii="Segoe UI" w:eastAsia="Times New Roman" w:hAnsi="Segoe UI" w:cs="Segoe UI"/>
          <w:color w:val="000000"/>
          <w:sz w:val="20"/>
          <w:szCs w:val="20"/>
          <w:shd w:val="clear" w:color="auto" w:fill="FFFFFF"/>
          <w:lang w:eastAsia="en-GB"/>
        </w:rPr>
        <w:t xml:space="preserve"> Nevertheless, in an attempt </w:t>
      </w:r>
      <w:r w:rsidR="00E31823">
        <w:rPr>
          <w:rFonts w:ascii="Segoe UI" w:eastAsia="Times New Roman" w:hAnsi="Segoe UI" w:cs="Segoe UI"/>
          <w:color w:val="000000"/>
          <w:sz w:val="20"/>
          <w:szCs w:val="20"/>
          <w:shd w:val="clear" w:color="auto" w:fill="FFFFFF"/>
          <w:lang w:eastAsia="en-GB"/>
        </w:rPr>
        <w:t xml:space="preserve">to minimise the problem with multiple comparison </w:t>
      </w:r>
      <w:r w:rsidR="00F86EB1">
        <w:rPr>
          <w:rFonts w:ascii="Segoe UI" w:eastAsia="Times New Roman" w:hAnsi="Segoe UI" w:cs="Segoe UI"/>
          <w:color w:val="000000"/>
          <w:sz w:val="20"/>
          <w:szCs w:val="20"/>
          <w:shd w:val="clear" w:color="auto" w:fill="FFFFFF"/>
          <w:lang w:eastAsia="en-GB"/>
        </w:rPr>
        <w:t>we have changed the</w:t>
      </w:r>
      <w:r w:rsidR="00FE5C6D">
        <w:rPr>
          <w:rFonts w:ascii="Segoe UI" w:eastAsia="Times New Roman" w:hAnsi="Segoe UI" w:cs="Segoe UI"/>
          <w:color w:val="000000"/>
          <w:sz w:val="20"/>
          <w:szCs w:val="20"/>
          <w:shd w:val="clear" w:color="auto" w:fill="FFFFFF"/>
          <w:lang w:eastAsia="en-GB"/>
        </w:rPr>
        <w:t xml:space="preserve"> </w:t>
      </w:r>
      <w:r w:rsidR="00FE5C6D" w:rsidRPr="00E31823">
        <w:rPr>
          <w:rFonts w:ascii="Segoe UI" w:eastAsia="Times New Roman" w:hAnsi="Segoe UI" w:cs="Segoe UI"/>
          <w:i/>
          <w:color w:val="000000"/>
          <w:sz w:val="20"/>
          <w:szCs w:val="20"/>
          <w:shd w:val="clear" w:color="auto" w:fill="FFFFFF"/>
          <w:lang w:eastAsia="en-GB"/>
        </w:rPr>
        <w:t>P</w:t>
      </w:r>
      <w:r w:rsidR="00FE5C6D">
        <w:rPr>
          <w:rFonts w:ascii="Segoe UI" w:eastAsia="Times New Roman" w:hAnsi="Segoe UI" w:cs="Segoe UI"/>
          <w:color w:val="000000"/>
          <w:sz w:val="20"/>
          <w:szCs w:val="20"/>
          <w:shd w:val="clear" w:color="auto" w:fill="FFFFFF"/>
          <w:lang w:eastAsia="en-GB"/>
        </w:rPr>
        <w:t xml:space="preserve">-value threshold </w:t>
      </w:r>
      <w:r w:rsidR="00C319BE">
        <w:rPr>
          <w:rFonts w:ascii="Segoe UI" w:eastAsia="Times New Roman" w:hAnsi="Segoe UI" w:cs="Segoe UI"/>
          <w:color w:val="000000"/>
          <w:sz w:val="20"/>
          <w:szCs w:val="20"/>
          <w:shd w:val="clear" w:color="auto" w:fill="FFFFFF"/>
          <w:lang w:eastAsia="en-GB"/>
        </w:rPr>
        <w:t xml:space="preserve">for the main comparisons </w:t>
      </w:r>
      <w:r w:rsidR="00FE5C6D">
        <w:rPr>
          <w:rFonts w:ascii="Segoe UI" w:eastAsia="Times New Roman" w:hAnsi="Segoe UI" w:cs="Segoe UI"/>
          <w:color w:val="000000"/>
          <w:sz w:val="20"/>
          <w:szCs w:val="20"/>
          <w:shd w:val="clear" w:color="auto" w:fill="FFFFFF"/>
          <w:lang w:eastAsia="en-GB"/>
        </w:rPr>
        <w:t xml:space="preserve">from &lt;0.05 to </w:t>
      </w:r>
      <w:r w:rsidR="00F86EB1">
        <w:rPr>
          <w:rFonts w:ascii="Segoe UI" w:eastAsia="Times New Roman" w:hAnsi="Segoe UI" w:cs="Segoe UI"/>
          <w:color w:val="000000"/>
          <w:sz w:val="20"/>
          <w:szCs w:val="20"/>
          <w:shd w:val="clear" w:color="auto" w:fill="FFFFFF"/>
          <w:lang w:eastAsia="en-GB"/>
        </w:rPr>
        <w:t>&lt;0.01</w:t>
      </w:r>
      <w:r w:rsidR="00A33899">
        <w:rPr>
          <w:rFonts w:ascii="Segoe UI" w:eastAsia="Times New Roman" w:hAnsi="Segoe UI" w:cs="Segoe UI"/>
          <w:color w:val="000000"/>
          <w:sz w:val="20"/>
          <w:szCs w:val="20"/>
          <w:shd w:val="clear" w:color="auto" w:fill="FFFFFF"/>
          <w:lang w:eastAsia="en-GB"/>
        </w:rPr>
        <w:t>(</w:t>
      </w:r>
      <w:r w:rsidR="00A33899">
        <w:rPr>
          <w:rFonts w:ascii="Segoe UI" w:eastAsia="Times New Roman" w:hAnsi="Segoe UI" w:cs="Segoe UI"/>
          <w:color w:val="000000"/>
          <w:sz w:val="20"/>
          <w:szCs w:val="20"/>
          <w:highlight w:val="yellow"/>
          <w:shd w:val="clear" w:color="auto" w:fill="FFFFFF"/>
          <w:lang w:eastAsia="en-GB"/>
        </w:rPr>
        <w:t>page 10, line 20</w:t>
      </w:r>
      <w:r w:rsidR="00A33899" w:rsidRPr="00A33899">
        <w:rPr>
          <w:rFonts w:ascii="Segoe UI" w:eastAsia="Times New Roman" w:hAnsi="Segoe UI" w:cs="Segoe UI"/>
          <w:color w:val="000000"/>
          <w:sz w:val="20"/>
          <w:szCs w:val="20"/>
          <w:highlight w:val="yellow"/>
          <w:shd w:val="clear" w:color="auto" w:fill="FFFFFF"/>
          <w:lang w:eastAsia="en-GB"/>
        </w:rPr>
        <w:t>6</w:t>
      </w:r>
      <w:r w:rsidR="00A33899">
        <w:rPr>
          <w:rFonts w:ascii="Segoe UI" w:eastAsia="Times New Roman" w:hAnsi="Segoe UI" w:cs="Segoe UI"/>
          <w:color w:val="000000"/>
          <w:sz w:val="20"/>
          <w:szCs w:val="20"/>
          <w:shd w:val="clear" w:color="auto" w:fill="FFFFFF"/>
          <w:lang w:eastAsia="en-GB"/>
        </w:rPr>
        <w:t>)</w:t>
      </w:r>
      <w:r w:rsidR="00C319BE">
        <w:rPr>
          <w:rFonts w:ascii="Segoe UI" w:eastAsia="Times New Roman" w:hAnsi="Segoe UI" w:cs="Segoe UI"/>
          <w:color w:val="000000"/>
          <w:sz w:val="20"/>
          <w:szCs w:val="20"/>
          <w:shd w:val="clear" w:color="auto" w:fill="FFFFFF"/>
          <w:lang w:eastAsia="en-GB"/>
        </w:rPr>
        <w:t xml:space="preserve">, </w:t>
      </w:r>
      <w:r w:rsidR="00A33899">
        <w:rPr>
          <w:rFonts w:ascii="Segoe UI" w:eastAsia="Times New Roman" w:hAnsi="Segoe UI" w:cs="Segoe UI"/>
          <w:color w:val="000000"/>
          <w:sz w:val="20"/>
          <w:szCs w:val="20"/>
          <w:shd w:val="clear" w:color="auto" w:fill="FFFFFF"/>
          <w:lang w:eastAsia="en-GB"/>
        </w:rPr>
        <w:t>although</w:t>
      </w:r>
      <w:r w:rsidR="00C319BE">
        <w:rPr>
          <w:rFonts w:ascii="Segoe UI" w:eastAsia="Times New Roman" w:hAnsi="Segoe UI" w:cs="Segoe UI"/>
          <w:color w:val="000000"/>
          <w:sz w:val="20"/>
          <w:szCs w:val="20"/>
          <w:shd w:val="clear" w:color="auto" w:fill="FFFFFF"/>
          <w:lang w:eastAsia="en-GB"/>
        </w:rPr>
        <w:t xml:space="preserve"> the threshold for the </w:t>
      </w:r>
      <w:commentRangeStart w:id="3"/>
      <w:r w:rsidR="00C319BE">
        <w:rPr>
          <w:rFonts w:ascii="Segoe UI" w:eastAsia="Times New Roman" w:hAnsi="Segoe UI" w:cs="Segoe UI"/>
          <w:color w:val="000000"/>
          <w:sz w:val="20"/>
          <w:szCs w:val="20"/>
          <w:shd w:val="clear" w:color="auto" w:fill="FFFFFF"/>
          <w:lang w:eastAsia="en-GB"/>
        </w:rPr>
        <w:t>post-hoc comparisons was kept as &lt;0.</w:t>
      </w:r>
      <w:commentRangeEnd w:id="3"/>
      <w:r w:rsidR="00A33899">
        <w:rPr>
          <w:rStyle w:val="CommentReference"/>
        </w:rPr>
        <w:commentReference w:id="3"/>
      </w:r>
      <w:r w:rsidR="00C319BE">
        <w:rPr>
          <w:rFonts w:ascii="Segoe UI" w:eastAsia="Times New Roman" w:hAnsi="Segoe UI" w:cs="Segoe UI"/>
          <w:color w:val="000000"/>
          <w:sz w:val="20"/>
          <w:szCs w:val="20"/>
          <w:shd w:val="clear" w:color="auto" w:fill="FFFFFF"/>
          <w:lang w:eastAsia="en-GB"/>
        </w:rPr>
        <w:t>05</w:t>
      </w:r>
      <w:r w:rsidR="00A33899">
        <w:rPr>
          <w:rFonts w:ascii="Segoe UI" w:eastAsia="Times New Roman" w:hAnsi="Segoe UI" w:cs="Segoe UI"/>
          <w:color w:val="000000"/>
          <w:sz w:val="20"/>
          <w:szCs w:val="20"/>
          <w:shd w:val="clear" w:color="auto" w:fill="FFFFFF"/>
          <w:lang w:eastAsia="en-GB"/>
        </w:rPr>
        <w:t xml:space="preserve"> (</w:t>
      </w:r>
      <w:r w:rsidR="00A33899">
        <w:rPr>
          <w:rFonts w:ascii="Segoe UI" w:eastAsia="Times New Roman" w:hAnsi="Segoe UI" w:cs="Segoe UI"/>
          <w:color w:val="000000"/>
          <w:sz w:val="20"/>
          <w:szCs w:val="20"/>
          <w:highlight w:val="yellow"/>
          <w:shd w:val="clear" w:color="auto" w:fill="FFFFFF"/>
          <w:lang w:eastAsia="en-GB"/>
        </w:rPr>
        <w:t>page 10, lines 198-199</w:t>
      </w:r>
      <w:r w:rsidR="00A33899">
        <w:rPr>
          <w:rFonts w:ascii="Segoe UI" w:eastAsia="Times New Roman" w:hAnsi="Segoe UI" w:cs="Segoe UI"/>
          <w:color w:val="000000"/>
          <w:sz w:val="20"/>
          <w:szCs w:val="20"/>
          <w:shd w:val="clear" w:color="auto" w:fill="FFFFFF"/>
          <w:lang w:eastAsia="en-GB"/>
        </w:rPr>
        <w:t>).</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3C75D5">
        <w:rPr>
          <w:rFonts w:ascii="Segoe UI" w:eastAsia="Times New Roman" w:hAnsi="Segoe UI" w:cs="Segoe UI"/>
          <w:color w:val="000000"/>
          <w:sz w:val="20"/>
          <w:szCs w:val="20"/>
          <w:shd w:val="clear" w:color="auto" w:fill="FFFFFF"/>
          <w:lang w:eastAsia="en-GB"/>
        </w:rPr>
        <w:t xml:space="preserve">5) </w:t>
      </w:r>
      <w:r w:rsidR="00FD06DD" w:rsidRPr="00132A4D">
        <w:rPr>
          <w:rFonts w:ascii="Segoe UI" w:eastAsia="Times New Roman" w:hAnsi="Segoe UI" w:cs="Segoe UI"/>
          <w:color w:val="000000"/>
          <w:sz w:val="20"/>
          <w:szCs w:val="20"/>
          <w:shd w:val="clear" w:color="auto" w:fill="FFFFFF"/>
          <w:lang w:eastAsia="en-GB"/>
        </w:rPr>
        <w:t>The methodological considerations</w:t>
      </w:r>
      <w:r w:rsidR="00FD06DD" w:rsidRPr="00FD06DD">
        <w:rPr>
          <w:rFonts w:ascii="Segoe UI" w:eastAsia="Times New Roman" w:hAnsi="Segoe UI" w:cs="Segoe UI"/>
          <w:color w:val="000000"/>
          <w:sz w:val="20"/>
          <w:szCs w:val="20"/>
          <w:shd w:val="clear" w:color="auto" w:fill="FFFFFF"/>
          <w:lang w:eastAsia="en-GB"/>
        </w:rPr>
        <w:t xml:space="preserve"> were not complete and many of the problems were not fully elucidated. For example, </w:t>
      </w:r>
      <w:proofErr w:type="gramStart"/>
      <w:r w:rsidR="00FD06DD" w:rsidRPr="00FD06DD">
        <w:rPr>
          <w:rFonts w:ascii="Segoe UI" w:eastAsia="Times New Roman" w:hAnsi="Segoe UI" w:cs="Segoe UI"/>
          <w:color w:val="000000"/>
          <w:sz w:val="20"/>
          <w:szCs w:val="20"/>
          <w:shd w:val="clear" w:color="auto" w:fill="FFFFFF"/>
          <w:lang w:eastAsia="en-GB"/>
        </w:rPr>
        <w:t>“ Second</w:t>
      </w:r>
      <w:proofErr w:type="gramEnd"/>
      <w:r w:rsidR="00FD06DD" w:rsidRPr="00FD06DD">
        <w:rPr>
          <w:rFonts w:ascii="Segoe UI" w:eastAsia="Times New Roman" w:hAnsi="Segoe UI" w:cs="Segoe UI"/>
          <w:color w:val="000000"/>
          <w:sz w:val="20"/>
          <w:szCs w:val="20"/>
          <w:shd w:val="clear" w:color="auto" w:fill="FFFFFF"/>
          <w:lang w:eastAsia="en-GB"/>
        </w:rPr>
        <w:t>, the clusters identified in our study were not validated”. Not further explanation was provided. What does this mean? How could it affect the results? Did it alter the results?</w:t>
      </w:r>
    </w:p>
    <w:p w14:paraId="3688212B" w14:textId="7B2CD35D" w:rsidR="008D429A" w:rsidRDefault="008D429A"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A9432C">
        <w:rPr>
          <w:rFonts w:ascii="Segoe UI" w:eastAsia="Times New Roman" w:hAnsi="Segoe UI" w:cs="Segoe UI"/>
          <w:color w:val="000000"/>
          <w:sz w:val="20"/>
          <w:szCs w:val="20"/>
          <w:shd w:val="clear" w:color="auto" w:fill="FFFFFF"/>
          <w:lang w:eastAsia="en-GB"/>
        </w:rPr>
        <w:t>By ‘not validated’ we mea</w:t>
      </w:r>
      <w:r w:rsidR="00825464">
        <w:rPr>
          <w:rFonts w:ascii="Segoe UI" w:eastAsia="Times New Roman" w:hAnsi="Segoe UI" w:cs="Segoe UI"/>
          <w:color w:val="000000"/>
          <w:sz w:val="20"/>
          <w:szCs w:val="20"/>
          <w:shd w:val="clear" w:color="auto" w:fill="FFFFFF"/>
          <w:lang w:eastAsia="en-GB"/>
        </w:rPr>
        <w:t>n</w:t>
      </w:r>
      <w:r w:rsidR="00955D07">
        <w:rPr>
          <w:rFonts w:ascii="Segoe UI" w:eastAsia="Times New Roman" w:hAnsi="Segoe UI" w:cs="Segoe UI"/>
          <w:color w:val="000000"/>
          <w:sz w:val="20"/>
          <w:szCs w:val="20"/>
          <w:shd w:val="clear" w:color="auto" w:fill="FFFFFF"/>
          <w:lang w:eastAsia="en-GB"/>
        </w:rPr>
        <w:t>t</w:t>
      </w:r>
      <w:r w:rsidR="00825464">
        <w:rPr>
          <w:rFonts w:ascii="Segoe UI" w:eastAsia="Times New Roman" w:hAnsi="Segoe UI" w:cs="Segoe UI"/>
          <w:color w:val="000000"/>
          <w:sz w:val="20"/>
          <w:szCs w:val="20"/>
          <w:shd w:val="clear" w:color="auto" w:fill="FFFFFF"/>
          <w:lang w:eastAsia="en-GB"/>
        </w:rPr>
        <w:t xml:space="preserve"> we d</w:t>
      </w:r>
      <w:r w:rsidR="00955D07">
        <w:rPr>
          <w:rFonts w:ascii="Segoe UI" w:eastAsia="Times New Roman" w:hAnsi="Segoe UI" w:cs="Segoe UI"/>
          <w:color w:val="000000"/>
          <w:sz w:val="20"/>
          <w:szCs w:val="20"/>
          <w:shd w:val="clear" w:color="auto" w:fill="FFFFFF"/>
          <w:lang w:eastAsia="en-GB"/>
        </w:rPr>
        <w:t>id</w:t>
      </w:r>
      <w:r w:rsidR="00825464">
        <w:rPr>
          <w:rFonts w:ascii="Segoe UI" w:eastAsia="Times New Roman" w:hAnsi="Segoe UI" w:cs="Segoe UI"/>
          <w:color w:val="000000"/>
          <w:sz w:val="20"/>
          <w:szCs w:val="20"/>
          <w:shd w:val="clear" w:color="auto" w:fill="FFFFFF"/>
          <w:lang w:eastAsia="en-GB"/>
        </w:rPr>
        <w:t xml:space="preserve"> not know whether they </w:t>
      </w:r>
      <w:r w:rsidR="00A9432C">
        <w:rPr>
          <w:rFonts w:ascii="Segoe UI" w:eastAsia="Times New Roman" w:hAnsi="Segoe UI" w:cs="Segoe UI"/>
          <w:color w:val="000000"/>
          <w:sz w:val="20"/>
          <w:szCs w:val="20"/>
          <w:shd w:val="clear" w:color="auto" w:fill="FFFFFF"/>
          <w:lang w:eastAsia="en-GB"/>
        </w:rPr>
        <w:t>relate to relevant clinical outcomes such as COPD-related hospitalisations and deaths</w:t>
      </w:r>
      <w:r w:rsidR="00825464">
        <w:rPr>
          <w:rFonts w:ascii="Segoe UI" w:eastAsia="Times New Roman" w:hAnsi="Segoe UI" w:cs="Segoe UI"/>
          <w:color w:val="000000"/>
          <w:sz w:val="20"/>
          <w:szCs w:val="20"/>
          <w:shd w:val="clear" w:color="auto" w:fill="FFFFFF"/>
          <w:lang w:eastAsia="en-GB"/>
        </w:rPr>
        <w:t>, due to the lack of follow-up assessments</w:t>
      </w:r>
      <w:r w:rsidR="00B0784C">
        <w:rPr>
          <w:rFonts w:ascii="Segoe UI" w:eastAsia="Times New Roman" w:hAnsi="Segoe UI" w:cs="Segoe UI"/>
          <w:color w:val="000000"/>
          <w:sz w:val="20"/>
          <w:szCs w:val="20"/>
          <w:shd w:val="clear" w:color="auto" w:fill="FFFFFF"/>
          <w:lang w:eastAsia="en-GB"/>
        </w:rPr>
        <w:t>, or whether the same findings identified in our study could be replicated in an another sample</w:t>
      </w:r>
      <w:r w:rsidR="00A9432C">
        <w:rPr>
          <w:rFonts w:ascii="Segoe UI" w:eastAsia="Times New Roman" w:hAnsi="Segoe UI" w:cs="Segoe UI"/>
          <w:color w:val="000000"/>
          <w:sz w:val="20"/>
          <w:szCs w:val="20"/>
          <w:shd w:val="clear" w:color="auto" w:fill="FFFFFF"/>
          <w:lang w:eastAsia="en-GB"/>
        </w:rPr>
        <w:t>.</w:t>
      </w:r>
      <w:r w:rsidR="00825464">
        <w:rPr>
          <w:rFonts w:ascii="Segoe UI" w:eastAsia="Times New Roman" w:hAnsi="Segoe UI" w:cs="Segoe UI"/>
          <w:color w:val="000000"/>
          <w:sz w:val="20"/>
          <w:szCs w:val="20"/>
          <w:shd w:val="clear" w:color="auto" w:fill="FFFFFF"/>
          <w:lang w:eastAsia="en-GB"/>
        </w:rPr>
        <w:t xml:space="preserve"> In order to clarify this fact we </w:t>
      </w:r>
      <w:r w:rsidR="00B0784C">
        <w:rPr>
          <w:rFonts w:ascii="Segoe UI" w:eastAsia="Times New Roman" w:hAnsi="Segoe UI" w:cs="Segoe UI"/>
          <w:color w:val="000000"/>
          <w:sz w:val="20"/>
          <w:szCs w:val="20"/>
          <w:shd w:val="clear" w:color="auto" w:fill="FFFFFF"/>
          <w:lang w:eastAsia="en-GB"/>
        </w:rPr>
        <w:t xml:space="preserve">have </w:t>
      </w:r>
      <w:r w:rsidR="00825464">
        <w:rPr>
          <w:rFonts w:ascii="Segoe UI" w:eastAsia="Times New Roman" w:hAnsi="Segoe UI" w:cs="Segoe UI"/>
          <w:color w:val="000000"/>
          <w:sz w:val="20"/>
          <w:szCs w:val="20"/>
          <w:shd w:val="clear" w:color="auto" w:fill="FFFFFF"/>
          <w:lang w:eastAsia="en-GB"/>
        </w:rPr>
        <w:t xml:space="preserve">added some text to the </w:t>
      </w:r>
      <w:r w:rsidR="0054545C">
        <w:rPr>
          <w:rFonts w:ascii="Segoe UI" w:eastAsia="Times New Roman" w:hAnsi="Segoe UI" w:cs="Segoe UI"/>
          <w:color w:val="000000"/>
          <w:sz w:val="20"/>
          <w:szCs w:val="20"/>
          <w:shd w:val="clear" w:color="auto" w:fill="FFFFFF"/>
          <w:lang w:eastAsia="en-GB"/>
        </w:rPr>
        <w:t>discussion (</w:t>
      </w:r>
      <w:r w:rsidR="0054545C" w:rsidRPr="0054545C">
        <w:rPr>
          <w:rFonts w:ascii="Segoe UI" w:eastAsia="Times New Roman" w:hAnsi="Segoe UI" w:cs="Segoe UI"/>
          <w:color w:val="000000"/>
          <w:sz w:val="20"/>
          <w:szCs w:val="20"/>
          <w:highlight w:val="yellow"/>
          <w:shd w:val="clear" w:color="auto" w:fill="FFFFFF"/>
          <w:lang w:eastAsia="en-GB"/>
        </w:rPr>
        <w:t>page 2</w:t>
      </w:r>
      <w:r w:rsidR="00597EA5">
        <w:rPr>
          <w:rFonts w:ascii="Segoe UI" w:eastAsia="Times New Roman" w:hAnsi="Segoe UI" w:cs="Segoe UI"/>
          <w:color w:val="000000"/>
          <w:sz w:val="20"/>
          <w:szCs w:val="20"/>
          <w:highlight w:val="yellow"/>
          <w:shd w:val="clear" w:color="auto" w:fill="FFFFFF"/>
          <w:lang w:eastAsia="en-GB"/>
        </w:rPr>
        <w:t>9</w:t>
      </w:r>
      <w:r w:rsidR="0054545C" w:rsidRPr="0054545C">
        <w:rPr>
          <w:rFonts w:ascii="Segoe UI" w:eastAsia="Times New Roman" w:hAnsi="Segoe UI" w:cs="Segoe UI"/>
          <w:color w:val="000000"/>
          <w:sz w:val="20"/>
          <w:szCs w:val="20"/>
          <w:highlight w:val="yellow"/>
          <w:shd w:val="clear" w:color="auto" w:fill="FFFFFF"/>
          <w:lang w:eastAsia="en-GB"/>
        </w:rPr>
        <w:t xml:space="preserve">, lines </w:t>
      </w:r>
      <w:r w:rsidR="00597EA5">
        <w:rPr>
          <w:rFonts w:ascii="Segoe UI" w:eastAsia="Times New Roman" w:hAnsi="Segoe UI" w:cs="Segoe UI"/>
          <w:color w:val="000000"/>
          <w:sz w:val="20"/>
          <w:szCs w:val="20"/>
          <w:highlight w:val="yellow"/>
          <w:shd w:val="clear" w:color="auto" w:fill="FFFFFF"/>
          <w:lang w:eastAsia="en-GB"/>
        </w:rPr>
        <w:t>50</w:t>
      </w:r>
      <w:r w:rsidR="001516D1">
        <w:rPr>
          <w:rFonts w:ascii="Segoe UI" w:eastAsia="Times New Roman" w:hAnsi="Segoe UI" w:cs="Segoe UI"/>
          <w:color w:val="000000"/>
          <w:sz w:val="20"/>
          <w:szCs w:val="20"/>
          <w:highlight w:val="yellow"/>
          <w:shd w:val="clear" w:color="auto" w:fill="FFFFFF"/>
          <w:lang w:eastAsia="en-GB"/>
        </w:rPr>
        <w:t>6</w:t>
      </w:r>
      <w:r w:rsidR="00597EA5">
        <w:rPr>
          <w:rFonts w:ascii="Segoe UI" w:eastAsia="Times New Roman" w:hAnsi="Segoe UI" w:cs="Segoe UI"/>
          <w:color w:val="000000"/>
          <w:sz w:val="20"/>
          <w:szCs w:val="20"/>
          <w:highlight w:val="yellow"/>
          <w:shd w:val="clear" w:color="auto" w:fill="FFFFFF"/>
          <w:lang w:eastAsia="en-GB"/>
        </w:rPr>
        <w:t>-50</w:t>
      </w:r>
      <w:r w:rsidR="001516D1">
        <w:rPr>
          <w:rFonts w:ascii="Segoe UI" w:eastAsia="Times New Roman" w:hAnsi="Segoe UI" w:cs="Segoe UI"/>
          <w:color w:val="000000"/>
          <w:sz w:val="20"/>
          <w:szCs w:val="20"/>
          <w:highlight w:val="yellow"/>
          <w:shd w:val="clear" w:color="auto" w:fill="FFFFFF"/>
          <w:lang w:eastAsia="en-GB"/>
        </w:rPr>
        <w:t>9</w:t>
      </w:r>
      <w:r w:rsidR="0054545C">
        <w:rPr>
          <w:rFonts w:ascii="Segoe UI" w:eastAsia="Times New Roman" w:hAnsi="Segoe UI" w:cs="Segoe UI"/>
          <w:color w:val="000000"/>
          <w:sz w:val="20"/>
          <w:szCs w:val="20"/>
          <w:shd w:val="clear" w:color="auto" w:fill="FFFFFF"/>
          <w:lang w:eastAsia="en-GB"/>
        </w:rPr>
        <w:t>)</w:t>
      </w:r>
      <w:r w:rsidR="00825464">
        <w:rPr>
          <w:rFonts w:ascii="Segoe UI" w:eastAsia="Times New Roman" w:hAnsi="Segoe UI" w:cs="Segoe UI"/>
          <w:color w:val="000000"/>
          <w:sz w:val="20"/>
          <w:szCs w:val="20"/>
          <w:shd w:val="clear" w:color="auto" w:fill="FFFFFF"/>
          <w:lang w:eastAsia="en-GB"/>
        </w:rPr>
        <w:t>.</w:t>
      </w:r>
      <w:r w:rsidR="00132A4D">
        <w:rPr>
          <w:rFonts w:ascii="Segoe UI" w:eastAsia="Times New Roman" w:hAnsi="Segoe UI" w:cs="Segoe UI"/>
          <w:color w:val="000000"/>
          <w:sz w:val="20"/>
          <w:szCs w:val="20"/>
          <w:shd w:val="clear" w:color="auto" w:fill="FFFFFF"/>
          <w:lang w:eastAsia="en-GB"/>
        </w:rPr>
        <w:t xml:space="preserve"> We do not think that correcting this limitation would alter the results, but it could make them stronger.</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3C75D5">
        <w:rPr>
          <w:rFonts w:ascii="Segoe UI" w:eastAsia="Times New Roman" w:hAnsi="Segoe UI" w:cs="Segoe UI"/>
          <w:color w:val="000000"/>
          <w:sz w:val="20"/>
          <w:szCs w:val="20"/>
          <w:shd w:val="clear" w:color="auto" w:fill="FFFFFF"/>
          <w:lang w:eastAsia="en-GB"/>
        </w:rPr>
        <w:t xml:space="preserve">6) </w:t>
      </w:r>
      <w:r w:rsidR="00FD06DD" w:rsidRPr="000B6118">
        <w:rPr>
          <w:rFonts w:ascii="Segoe UI" w:eastAsia="Times New Roman" w:hAnsi="Segoe UI" w:cs="Segoe UI"/>
          <w:color w:val="000000"/>
          <w:sz w:val="20"/>
          <w:szCs w:val="20"/>
          <w:shd w:val="clear" w:color="auto" w:fill="FFFFFF"/>
          <w:lang w:eastAsia="en-GB"/>
        </w:rPr>
        <w:t>Many conclusions are not justified or even explained. Specifically, how could the results help promote physical</w:t>
      </w:r>
      <w:r w:rsidR="00FD06DD" w:rsidRPr="00FD06DD">
        <w:rPr>
          <w:rFonts w:ascii="Segoe UI" w:eastAsia="Times New Roman" w:hAnsi="Segoe UI" w:cs="Segoe UI"/>
          <w:color w:val="000000"/>
          <w:sz w:val="20"/>
          <w:szCs w:val="20"/>
          <w:shd w:val="clear" w:color="auto" w:fill="FFFFFF"/>
          <w:lang w:eastAsia="en-GB"/>
        </w:rPr>
        <w:t xml:space="preserve"> activity in COPD?</w:t>
      </w:r>
    </w:p>
    <w:p w14:paraId="1F6D3C06" w14:textId="5D6E2870" w:rsidR="00755143" w:rsidRDefault="008D429A"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sidRPr="00402137">
        <w:rPr>
          <w:rFonts w:ascii="Segoe UI" w:eastAsia="Times New Roman" w:hAnsi="Segoe UI" w:cs="Segoe UI"/>
          <w:color w:val="000000"/>
          <w:sz w:val="20"/>
          <w:szCs w:val="20"/>
          <w:shd w:val="clear" w:color="auto" w:fill="FFFFFF"/>
          <w:lang w:eastAsia="en-GB"/>
        </w:rPr>
        <w:t xml:space="preserve"> </w:t>
      </w:r>
      <w:r w:rsidR="00402137">
        <w:rPr>
          <w:rFonts w:ascii="Segoe UI" w:eastAsia="Times New Roman" w:hAnsi="Segoe UI" w:cs="Segoe UI"/>
          <w:color w:val="000000"/>
          <w:sz w:val="20"/>
          <w:szCs w:val="20"/>
          <w:shd w:val="clear" w:color="auto" w:fill="FFFFFF"/>
          <w:lang w:eastAsia="en-GB"/>
        </w:rPr>
        <w:t>A similar concern was raised by reviewer 2. Please r</w:t>
      </w:r>
      <w:r w:rsidR="00402137" w:rsidRPr="0002665A">
        <w:rPr>
          <w:rFonts w:ascii="Segoe UI" w:eastAsia="Times New Roman" w:hAnsi="Segoe UI" w:cs="Segoe UI"/>
          <w:color w:val="000000"/>
          <w:sz w:val="20"/>
          <w:szCs w:val="20"/>
          <w:shd w:val="clear" w:color="auto" w:fill="FFFFFF"/>
          <w:lang w:eastAsia="en-GB"/>
        </w:rPr>
        <w:t>efer to our response to</w:t>
      </w:r>
      <w:r w:rsidR="00402137">
        <w:rPr>
          <w:rFonts w:ascii="Segoe UI" w:eastAsia="Times New Roman" w:hAnsi="Segoe UI" w:cs="Segoe UI"/>
          <w:color w:val="000000"/>
          <w:sz w:val="20"/>
          <w:szCs w:val="20"/>
          <w:shd w:val="clear" w:color="auto" w:fill="FFFFFF"/>
          <w:lang w:eastAsia="en-GB"/>
        </w:rPr>
        <w:t xml:space="preserve"> comment 5 by that reviewer.</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3C75D5">
        <w:rPr>
          <w:rFonts w:ascii="Segoe UI" w:eastAsia="Times New Roman" w:hAnsi="Segoe UI" w:cs="Segoe UI"/>
          <w:color w:val="000000"/>
          <w:sz w:val="20"/>
          <w:szCs w:val="20"/>
          <w:shd w:val="clear" w:color="auto" w:fill="FFFFFF"/>
          <w:lang w:eastAsia="en-GB"/>
        </w:rPr>
        <w:t xml:space="preserve">7) </w:t>
      </w:r>
      <w:r w:rsidR="00FD06DD" w:rsidRPr="00DC6D6F">
        <w:rPr>
          <w:rFonts w:ascii="Segoe UI" w:eastAsia="Times New Roman" w:hAnsi="Segoe UI" w:cs="Segoe UI"/>
          <w:color w:val="000000"/>
          <w:sz w:val="20"/>
          <w:szCs w:val="20"/>
          <w:shd w:val="clear" w:color="auto" w:fill="FFFFFF"/>
          <w:lang w:eastAsia="en-GB"/>
        </w:rPr>
        <w:t>I note on their website PLOS</w:t>
      </w:r>
      <w:r w:rsidR="00FD06DD" w:rsidRPr="00FD06DD">
        <w:rPr>
          <w:rFonts w:ascii="Segoe UI" w:eastAsia="Times New Roman" w:hAnsi="Segoe UI" w:cs="Segoe UI"/>
          <w:color w:val="000000"/>
          <w:sz w:val="20"/>
          <w:szCs w:val="20"/>
          <w:shd w:val="clear" w:color="auto" w:fill="FFFFFF"/>
          <w:lang w:eastAsia="en-GB"/>
        </w:rPr>
        <w:t xml:space="preserve"> ONE specifies:</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shd w:val="clear" w:color="auto" w:fill="FFFFFF"/>
          <w:lang w:eastAsia="en-GB"/>
        </w:rPr>
        <w:t>“PLOS ONE editorial decisions do not rely on perceived significance or impact, so authors should avoid overstating their conclusions”</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shd w:val="clear" w:color="auto" w:fill="FFFFFF"/>
          <w:lang w:eastAsia="en-GB"/>
        </w:rPr>
        <w:t xml:space="preserve">Throughout the manuscript there are many occasions where the authors both overstate their conclusion and do so without sufficient evidence to justify their conclusion. Often mention words being the “largest” “biggest, </w:t>
      </w:r>
      <w:proofErr w:type="spellStart"/>
      <w:r w:rsidR="00FD06DD" w:rsidRPr="00FD06DD">
        <w:rPr>
          <w:rFonts w:ascii="Segoe UI" w:eastAsia="Times New Roman" w:hAnsi="Segoe UI" w:cs="Segoe UI"/>
          <w:color w:val="000000"/>
          <w:sz w:val="20"/>
          <w:szCs w:val="20"/>
          <w:shd w:val="clear" w:color="auto" w:fill="FFFFFF"/>
          <w:lang w:eastAsia="en-GB"/>
        </w:rPr>
        <w:t>multicentered</w:t>
      </w:r>
      <w:proofErr w:type="spellEnd"/>
      <w:r w:rsidR="00FD06DD" w:rsidRPr="00FD06DD">
        <w:rPr>
          <w:rFonts w:ascii="Segoe UI" w:eastAsia="Times New Roman" w:hAnsi="Segoe UI" w:cs="Segoe UI"/>
          <w:color w:val="000000"/>
          <w:sz w:val="20"/>
          <w:szCs w:val="20"/>
          <w:shd w:val="clear" w:color="auto" w:fill="FFFFFF"/>
          <w:lang w:eastAsia="en-GB"/>
        </w:rPr>
        <w:t>”, such remarks appear to be highlighting novelty and interest, which I believe is not necessary in this journal. Also, the data is all part of larger studies and while I do not believe the specific results may have been reported elsewhere, this ends up being in a “grey” zone of publishing ethics.</w:t>
      </w:r>
    </w:p>
    <w:p w14:paraId="3CA47E02" w14:textId="79DC4BF9" w:rsidR="00CB54C2" w:rsidRDefault="00755143"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lastRenderedPageBreak/>
        <w:t>Response:</w:t>
      </w:r>
      <w:r>
        <w:rPr>
          <w:rFonts w:ascii="Segoe UI" w:eastAsia="Times New Roman" w:hAnsi="Segoe UI" w:cs="Segoe UI"/>
          <w:b/>
          <w:color w:val="000000"/>
          <w:sz w:val="20"/>
          <w:szCs w:val="20"/>
          <w:shd w:val="clear" w:color="auto" w:fill="FFFFFF"/>
          <w:lang w:eastAsia="en-GB"/>
        </w:rPr>
        <w:t xml:space="preserve"> </w:t>
      </w:r>
      <w:r w:rsidR="00FD138C">
        <w:rPr>
          <w:rFonts w:ascii="Segoe UI" w:eastAsia="Times New Roman" w:hAnsi="Segoe UI" w:cs="Segoe UI"/>
          <w:color w:val="000000"/>
          <w:sz w:val="20"/>
          <w:szCs w:val="20"/>
          <w:shd w:val="clear" w:color="auto" w:fill="FFFFFF"/>
          <w:lang w:eastAsia="en-GB"/>
        </w:rPr>
        <w:t>Although we do think our manuscript has made important advances in comparison to previous studies, we have tried to d</w:t>
      </w:r>
      <w:r w:rsidR="002427FF">
        <w:rPr>
          <w:rFonts w:ascii="Segoe UI" w:eastAsia="Times New Roman" w:hAnsi="Segoe UI" w:cs="Segoe UI"/>
          <w:color w:val="000000"/>
          <w:sz w:val="20"/>
          <w:szCs w:val="20"/>
          <w:shd w:val="clear" w:color="auto" w:fill="FFFFFF"/>
          <w:lang w:eastAsia="en-GB"/>
        </w:rPr>
        <w:t xml:space="preserve">ownsize the tone throughout the manuscript. </w:t>
      </w:r>
      <w:r w:rsidR="00FD138C">
        <w:rPr>
          <w:rFonts w:ascii="Segoe UI" w:eastAsia="Times New Roman" w:hAnsi="Segoe UI" w:cs="Segoe UI"/>
          <w:color w:val="000000"/>
          <w:sz w:val="20"/>
          <w:szCs w:val="20"/>
          <w:shd w:val="clear" w:color="auto" w:fill="FFFFFF"/>
          <w:lang w:eastAsia="en-GB"/>
        </w:rPr>
        <w:t xml:space="preserve"> </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shd w:val="clear" w:color="auto" w:fill="FFFFFF"/>
          <w:lang w:eastAsia="en-GB"/>
        </w:rPr>
        <w:t>Reviewer #4: Review attached</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shd w:val="clear" w:color="auto" w:fill="FFFFFF"/>
          <w:lang w:eastAsia="en-GB"/>
        </w:rPr>
        <w:t>Physical activity patterns and clusters in 1001 patients with COPD </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3C75D5">
        <w:rPr>
          <w:rFonts w:ascii="Segoe UI" w:eastAsia="Times New Roman" w:hAnsi="Segoe UI" w:cs="Segoe UI"/>
          <w:color w:val="000000"/>
          <w:sz w:val="20"/>
          <w:szCs w:val="20"/>
          <w:shd w:val="clear" w:color="auto" w:fill="FFFFFF"/>
          <w:lang w:eastAsia="en-GB"/>
        </w:rPr>
        <w:t xml:space="preserve">1) </w:t>
      </w:r>
      <w:proofErr w:type="gramStart"/>
      <w:r w:rsidR="00FD06DD" w:rsidRPr="00A042E4">
        <w:rPr>
          <w:rFonts w:ascii="Segoe UI" w:eastAsia="Times New Roman" w:hAnsi="Segoe UI" w:cs="Segoe UI"/>
          <w:color w:val="000000"/>
          <w:sz w:val="20"/>
          <w:szCs w:val="20"/>
          <w:shd w:val="clear" w:color="auto" w:fill="FFFFFF"/>
          <w:lang w:eastAsia="en-GB"/>
        </w:rPr>
        <w:t>This</w:t>
      </w:r>
      <w:proofErr w:type="gramEnd"/>
      <w:r w:rsidR="00FD06DD" w:rsidRPr="00A042E4">
        <w:rPr>
          <w:rFonts w:ascii="Segoe UI" w:eastAsia="Times New Roman" w:hAnsi="Segoe UI" w:cs="Segoe UI"/>
          <w:color w:val="000000"/>
          <w:sz w:val="20"/>
          <w:szCs w:val="20"/>
          <w:shd w:val="clear" w:color="auto" w:fill="FFFFFF"/>
          <w:lang w:eastAsia="en-GB"/>
        </w:rPr>
        <w:t xml:space="preserve"> is a large data set of</w:t>
      </w:r>
      <w:r w:rsidR="00FD06DD" w:rsidRPr="00FD06DD">
        <w:rPr>
          <w:rFonts w:ascii="Segoe UI" w:eastAsia="Times New Roman" w:hAnsi="Segoe UI" w:cs="Segoe UI"/>
          <w:color w:val="000000"/>
          <w:sz w:val="20"/>
          <w:szCs w:val="20"/>
          <w:shd w:val="clear" w:color="auto" w:fill="FFFFFF"/>
          <w:lang w:eastAsia="en-GB"/>
        </w:rPr>
        <w:t xml:space="preserve"> daily physical activity data in COPD collated from multiple previous trials. Describing the overall pattern of physical activity is helpful and the principle of performing cluster analysis is novel in this area (certainly in a large sample size). Although the authors should be congratulated in co-ordinating the data collection, there are some inherent </w:t>
      </w:r>
      <w:proofErr w:type="gramStart"/>
      <w:r w:rsidR="00FD06DD" w:rsidRPr="00FD06DD">
        <w:rPr>
          <w:rFonts w:ascii="Segoe UI" w:eastAsia="Times New Roman" w:hAnsi="Segoe UI" w:cs="Segoe UI"/>
          <w:color w:val="000000"/>
          <w:sz w:val="20"/>
          <w:szCs w:val="20"/>
          <w:shd w:val="clear" w:color="auto" w:fill="FFFFFF"/>
          <w:lang w:eastAsia="en-GB"/>
        </w:rPr>
        <w:t>bias’</w:t>
      </w:r>
      <w:proofErr w:type="gramEnd"/>
      <w:r w:rsidR="00FD06DD" w:rsidRPr="00FD06DD">
        <w:rPr>
          <w:rFonts w:ascii="Segoe UI" w:eastAsia="Times New Roman" w:hAnsi="Segoe UI" w:cs="Segoe UI"/>
          <w:color w:val="000000"/>
          <w:sz w:val="20"/>
          <w:szCs w:val="20"/>
          <w:shd w:val="clear" w:color="auto" w:fill="FFFFFF"/>
          <w:lang w:eastAsia="en-GB"/>
        </w:rPr>
        <w:t xml:space="preserve"> and limitations in the data which need further discussion. The clusters overall appear to describe a range of different levels of physical activity rather than different patterns (Figure 5) – the daily patterns seem rather similar except the variability seems to diminish as people are more inactive. The figures presumably would be published in colour as perhaps some of the detail in the figures does not ‘shine’ through, but if so it is even more important to highlight any novelty of these clusters in the text. Is the main finding that the least active and sedentary cluster are obese, more breathless with more severe disease? The limiting factor is the limited number of variables available due to the study design. </w:t>
      </w:r>
    </w:p>
    <w:p w14:paraId="0D82E5AD" w14:textId="03F1F7FF" w:rsidR="00CB54C2" w:rsidRDefault="00CB54C2"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sidRPr="00A042E4">
        <w:rPr>
          <w:rFonts w:ascii="Segoe UI" w:eastAsia="Times New Roman" w:hAnsi="Segoe UI" w:cs="Segoe UI"/>
          <w:color w:val="000000"/>
          <w:sz w:val="20"/>
          <w:szCs w:val="20"/>
          <w:shd w:val="clear" w:color="auto" w:fill="FFFFFF"/>
          <w:lang w:eastAsia="en-GB"/>
        </w:rPr>
        <w:t xml:space="preserve"> </w:t>
      </w:r>
      <w:r w:rsidR="001B4379">
        <w:rPr>
          <w:rFonts w:ascii="Segoe UI" w:eastAsia="Times New Roman" w:hAnsi="Segoe UI" w:cs="Segoe UI"/>
          <w:color w:val="000000"/>
          <w:sz w:val="20"/>
          <w:szCs w:val="20"/>
          <w:shd w:val="clear" w:color="auto" w:fill="FFFFFF"/>
          <w:lang w:eastAsia="en-GB"/>
        </w:rPr>
        <w:t xml:space="preserve">The main findings of our study exceed the characterisation of the least active cluster. </w:t>
      </w:r>
      <w:r w:rsidR="00BF6EDB">
        <w:rPr>
          <w:rFonts w:ascii="Segoe UI" w:eastAsia="Times New Roman" w:hAnsi="Segoe UI" w:cs="Segoe UI"/>
          <w:color w:val="000000"/>
          <w:sz w:val="20"/>
          <w:szCs w:val="20"/>
          <w:shd w:val="clear" w:color="auto" w:fill="FFFFFF"/>
          <w:lang w:eastAsia="en-GB"/>
        </w:rPr>
        <w:t xml:space="preserve">Considerable variability in </w:t>
      </w:r>
      <w:r w:rsidR="00BF6EDB" w:rsidRPr="00BF6EDB">
        <w:rPr>
          <w:rFonts w:ascii="Segoe UI" w:eastAsia="Times New Roman" w:hAnsi="Segoe UI" w:cs="Segoe UI"/>
          <w:color w:val="000000"/>
          <w:sz w:val="20"/>
          <w:szCs w:val="20"/>
          <w:shd w:val="clear" w:color="auto" w:fill="FFFFFF"/>
          <w:lang w:eastAsia="en-GB"/>
        </w:rPr>
        <w:t>physical activity measures and hourly patterns after stratificati</w:t>
      </w:r>
      <w:r w:rsidR="00BF6EDB">
        <w:rPr>
          <w:rFonts w:ascii="Segoe UI" w:eastAsia="Times New Roman" w:hAnsi="Segoe UI" w:cs="Segoe UI"/>
          <w:color w:val="000000"/>
          <w:sz w:val="20"/>
          <w:szCs w:val="20"/>
          <w:shd w:val="clear" w:color="auto" w:fill="FFFFFF"/>
          <w:lang w:eastAsia="en-GB"/>
        </w:rPr>
        <w:t>on for different</w:t>
      </w:r>
      <w:r w:rsidR="00BF6EDB" w:rsidRPr="00BF6EDB">
        <w:rPr>
          <w:rFonts w:ascii="Segoe UI" w:eastAsia="Times New Roman" w:hAnsi="Segoe UI" w:cs="Segoe UI"/>
          <w:color w:val="000000"/>
          <w:sz w:val="20"/>
          <w:szCs w:val="20"/>
          <w:shd w:val="clear" w:color="auto" w:fill="FFFFFF"/>
          <w:lang w:eastAsia="en-GB"/>
        </w:rPr>
        <w:t xml:space="preserve"> characteristics</w:t>
      </w:r>
      <w:r w:rsidR="00BF6EDB">
        <w:rPr>
          <w:rFonts w:ascii="Segoe UI" w:eastAsia="Times New Roman" w:hAnsi="Segoe UI" w:cs="Segoe UI"/>
          <w:color w:val="000000"/>
          <w:sz w:val="20"/>
          <w:szCs w:val="20"/>
          <w:shd w:val="clear" w:color="auto" w:fill="FFFFFF"/>
          <w:lang w:eastAsia="en-GB"/>
        </w:rPr>
        <w:t xml:space="preserve">, and </w:t>
      </w:r>
      <w:r w:rsidR="003902B0">
        <w:rPr>
          <w:rFonts w:ascii="Segoe UI" w:eastAsia="Times New Roman" w:hAnsi="Segoe UI" w:cs="Segoe UI"/>
          <w:color w:val="000000"/>
          <w:sz w:val="20"/>
          <w:szCs w:val="20"/>
          <w:shd w:val="clear" w:color="auto" w:fill="FFFFFF"/>
          <w:lang w:eastAsia="en-GB"/>
        </w:rPr>
        <w:t xml:space="preserve">identifying </w:t>
      </w:r>
      <w:r w:rsidR="00852BC4">
        <w:rPr>
          <w:rFonts w:ascii="Segoe UI" w:eastAsia="Times New Roman" w:hAnsi="Segoe UI" w:cs="Segoe UI"/>
          <w:color w:val="000000"/>
          <w:sz w:val="20"/>
          <w:szCs w:val="20"/>
          <w:shd w:val="clear" w:color="auto" w:fill="FFFFFF"/>
          <w:lang w:eastAsia="en-GB"/>
        </w:rPr>
        <w:t>clusters</w:t>
      </w:r>
      <w:r w:rsidR="003D6B11">
        <w:rPr>
          <w:rFonts w:ascii="Segoe UI" w:eastAsia="Times New Roman" w:hAnsi="Segoe UI" w:cs="Segoe UI"/>
          <w:color w:val="000000"/>
          <w:sz w:val="20"/>
          <w:szCs w:val="20"/>
          <w:shd w:val="clear" w:color="auto" w:fill="FFFFFF"/>
          <w:lang w:eastAsia="en-GB"/>
        </w:rPr>
        <w:t xml:space="preserve"> with different arrangements of physical activity</w:t>
      </w:r>
      <w:r w:rsidR="00E97994">
        <w:rPr>
          <w:rFonts w:ascii="Segoe UI" w:eastAsia="Times New Roman" w:hAnsi="Segoe UI" w:cs="Segoe UI"/>
          <w:color w:val="000000"/>
          <w:sz w:val="20"/>
          <w:szCs w:val="20"/>
          <w:shd w:val="clear" w:color="auto" w:fill="FFFFFF"/>
          <w:lang w:eastAsia="en-GB"/>
        </w:rPr>
        <w:t xml:space="preserve"> are other main findings</w:t>
      </w:r>
      <w:r w:rsidR="00BF6EDB">
        <w:rPr>
          <w:rFonts w:ascii="Segoe UI" w:eastAsia="Times New Roman" w:hAnsi="Segoe UI" w:cs="Segoe UI"/>
          <w:color w:val="000000"/>
          <w:sz w:val="20"/>
          <w:szCs w:val="20"/>
          <w:shd w:val="clear" w:color="auto" w:fill="FFFFFF"/>
          <w:lang w:eastAsia="en-GB"/>
        </w:rPr>
        <w:t xml:space="preserve">. </w:t>
      </w:r>
      <w:r w:rsidR="00E97994">
        <w:rPr>
          <w:rFonts w:ascii="Segoe UI" w:eastAsia="Times New Roman" w:hAnsi="Segoe UI" w:cs="Segoe UI"/>
          <w:color w:val="000000"/>
          <w:sz w:val="20"/>
          <w:szCs w:val="20"/>
          <w:shd w:val="clear" w:color="auto" w:fill="FFFFFF"/>
          <w:lang w:eastAsia="en-GB"/>
        </w:rPr>
        <w:t xml:space="preserve">We agreed that the hourly patterns </w:t>
      </w:r>
      <w:r w:rsidR="00852BC4">
        <w:rPr>
          <w:rFonts w:ascii="Segoe UI" w:eastAsia="Times New Roman" w:hAnsi="Segoe UI" w:cs="Segoe UI"/>
          <w:color w:val="000000"/>
          <w:sz w:val="20"/>
          <w:szCs w:val="20"/>
          <w:shd w:val="clear" w:color="auto" w:fill="FFFFFF"/>
          <w:lang w:eastAsia="en-GB"/>
        </w:rPr>
        <w:t>are similar between the clusters</w:t>
      </w:r>
      <w:r w:rsidR="00BC08F5">
        <w:rPr>
          <w:rFonts w:ascii="Segoe UI" w:eastAsia="Times New Roman" w:hAnsi="Segoe UI" w:cs="Segoe UI"/>
          <w:color w:val="000000"/>
          <w:sz w:val="20"/>
          <w:szCs w:val="20"/>
          <w:shd w:val="clear" w:color="auto" w:fill="FFFFFF"/>
          <w:lang w:eastAsia="en-GB"/>
        </w:rPr>
        <w:t>, despite being statistically different as there was little or no overlap between the 95% confidenc</w:t>
      </w:r>
      <w:r w:rsidR="003902B0">
        <w:rPr>
          <w:rFonts w:ascii="Segoe UI" w:eastAsia="Times New Roman" w:hAnsi="Segoe UI" w:cs="Segoe UI"/>
          <w:color w:val="000000"/>
          <w:sz w:val="20"/>
          <w:szCs w:val="20"/>
          <w:shd w:val="clear" w:color="auto" w:fill="FFFFFF"/>
          <w:lang w:eastAsia="en-GB"/>
        </w:rPr>
        <w:t xml:space="preserve">e intervals of different </w:t>
      </w:r>
      <w:r w:rsidR="00BC08F5">
        <w:rPr>
          <w:rFonts w:ascii="Segoe UI" w:eastAsia="Times New Roman" w:hAnsi="Segoe UI" w:cs="Segoe UI"/>
          <w:color w:val="000000"/>
          <w:sz w:val="20"/>
          <w:szCs w:val="20"/>
          <w:shd w:val="clear" w:color="auto" w:fill="FFFFFF"/>
          <w:lang w:eastAsia="en-GB"/>
        </w:rPr>
        <w:t>patterns</w:t>
      </w:r>
      <w:r w:rsidR="00852BC4">
        <w:rPr>
          <w:rFonts w:ascii="Segoe UI" w:eastAsia="Times New Roman" w:hAnsi="Segoe UI" w:cs="Segoe UI"/>
          <w:color w:val="000000"/>
          <w:sz w:val="20"/>
          <w:szCs w:val="20"/>
          <w:shd w:val="clear" w:color="auto" w:fill="FFFFFF"/>
          <w:lang w:eastAsia="en-GB"/>
        </w:rPr>
        <w:t>. Nevertheless</w:t>
      </w:r>
      <w:r w:rsidR="00BC08F5">
        <w:rPr>
          <w:rFonts w:ascii="Segoe UI" w:eastAsia="Times New Roman" w:hAnsi="Segoe UI" w:cs="Segoe UI"/>
          <w:color w:val="000000"/>
          <w:sz w:val="20"/>
          <w:szCs w:val="20"/>
          <w:shd w:val="clear" w:color="auto" w:fill="FFFFFF"/>
          <w:lang w:eastAsia="en-GB"/>
        </w:rPr>
        <w:t>, other important findings can be observed. M</w:t>
      </w:r>
      <w:r w:rsidR="00BC08F5" w:rsidRPr="00BC08F5">
        <w:rPr>
          <w:rFonts w:ascii="Segoe UI" w:eastAsia="Times New Roman" w:hAnsi="Segoe UI" w:cs="Segoe UI"/>
          <w:color w:val="000000"/>
          <w:sz w:val="20"/>
          <w:szCs w:val="20"/>
          <w:shd w:val="clear" w:color="auto" w:fill="FFFFFF"/>
          <w:lang w:eastAsia="en-GB"/>
        </w:rPr>
        <w:t>ore inactive clusters seem to present less variability in intensity compared to more active clusters, suggesting that they are similarly inactive throughout the day. Also, it seems that the more inactive a cluster is, the more similar its hourly p</w:t>
      </w:r>
      <w:r w:rsidR="00BC08F5">
        <w:rPr>
          <w:rFonts w:ascii="Segoe UI" w:eastAsia="Times New Roman" w:hAnsi="Segoe UI" w:cs="Segoe UI"/>
          <w:color w:val="000000"/>
          <w:sz w:val="20"/>
          <w:szCs w:val="20"/>
          <w:shd w:val="clear" w:color="auto" w:fill="FFFFFF"/>
          <w:lang w:eastAsia="en-GB"/>
        </w:rPr>
        <w:t>atterns of week and weekend are, which supports the findings of Lee et al. (</w:t>
      </w:r>
      <w:r w:rsidR="00BC08F5" w:rsidRPr="00BC08F5">
        <w:rPr>
          <w:rFonts w:ascii="Segoe UI" w:eastAsia="Times New Roman" w:hAnsi="Segoe UI" w:cs="Segoe UI"/>
          <w:color w:val="000000"/>
          <w:sz w:val="20"/>
          <w:szCs w:val="20"/>
          <w:shd w:val="clear" w:color="auto" w:fill="FFFFFF"/>
          <w:lang w:eastAsia="en-GB"/>
        </w:rPr>
        <w:t xml:space="preserve">Public Health </w:t>
      </w:r>
      <w:proofErr w:type="spellStart"/>
      <w:r w:rsidR="00BC08F5" w:rsidRPr="00BC08F5">
        <w:rPr>
          <w:rFonts w:ascii="Segoe UI" w:eastAsia="Times New Roman" w:hAnsi="Segoe UI" w:cs="Segoe UI"/>
          <w:color w:val="000000"/>
          <w:sz w:val="20"/>
          <w:szCs w:val="20"/>
          <w:shd w:val="clear" w:color="auto" w:fill="FFFFFF"/>
          <w:lang w:eastAsia="en-GB"/>
        </w:rPr>
        <w:t>Nutr</w:t>
      </w:r>
      <w:proofErr w:type="spellEnd"/>
      <w:r w:rsidR="00BC08F5" w:rsidRPr="00BC08F5">
        <w:rPr>
          <w:rFonts w:ascii="Segoe UI" w:eastAsia="Times New Roman" w:hAnsi="Segoe UI" w:cs="Segoe UI"/>
          <w:color w:val="000000"/>
          <w:sz w:val="20"/>
          <w:szCs w:val="20"/>
          <w:shd w:val="clear" w:color="auto" w:fill="FFFFFF"/>
          <w:lang w:eastAsia="en-GB"/>
        </w:rPr>
        <w:t>. 2013</w:t>
      </w:r>
      <w:r w:rsidR="00BC08F5">
        <w:rPr>
          <w:rFonts w:ascii="Segoe UI" w:eastAsia="Times New Roman" w:hAnsi="Segoe UI" w:cs="Segoe UI"/>
          <w:color w:val="000000"/>
          <w:sz w:val="20"/>
          <w:szCs w:val="20"/>
          <w:shd w:val="clear" w:color="auto" w:fill="FFFFFF"/>
          <w:lang w:eastAsia="en-GB"/>
        </w:rPr>
        <w:t>;</w:t>
      </w:r>
      <w:r w:rsidR="00BC08F5" w:rsidRPr="00BC08F5">
        <w:rPr>
          <w:rFonts w:ascii="Segoe UI" w:eastAsia="Times New Roman" w:hAnsi="Segoe UI" w:cs="Segoe UI"/>
          <w:color w:val="000000"/>
          <w:sz w:val="20"/>
          <w:szCs w:val="20"/>
          <w:shd w:val="clear" w:color="auto" w:fill="FFFFFF"/>
          <w:lang w:eastAsia="en-GB"/>
        </w:rPr>
        <w:t>16:1436-</w:t>
      </w:r>
      <w:r w:rsidR="00BC08F5">
        <w:rPr>
          <w:rFonts w:ascii="Segoe UI" w:eastAsia="Times New Roman" w:hAnsi="Segoe UI" w:cs="Segoe UI"/>
          <w:color w:val="000000"/>
          <w:sz w:val="20"/>
          <w:szCs w:val="20"/>
          <w:shd w:val="clear" w:color="auto" w:fill="FFFFFF"/>
          <w:lang w:eastAsia="en-GB"/>
        </w:rPr>
        <w:t>14</w:t>
      </w:r>
      <w:r w:rsidR="00BC08F5" w:rsidRPr="00BC08F5">
        <w:rPr>
          <w:rFonts w:ascii="Segoe UI" w:eastAsia="Times New Roman" w:hAnsi="Segoe UI" w:cs="Segoe UI"/>
          <w:color w:val="000000"/>
          <w:sz w:val="20"/>
          <w:szCs w:val="20"/>
          <w:shd w:val="clear" w:color="auto" w:fill="FFFFFF"/>
          <w:lang w:eastAsia="en-GB"/>
        </w:rPr>
        <w:t>44</w:t>
      </w:r>
      <w:r w:rsidR="00BC08F5">
        <w:rPr>
          <w:rFonts w:ascii="Segoe UI" w:eastAsia="Times New Roman" w:hAnsi="Segoe UI" w:cs="Segoe UI"/>
          <w:color w:val="000000"/>
          <w:sz w:val="20"/>
          <w:szCs w:val="20"/>
          <w:shd w:val="clear" w:color="auto" w:fill="FFFFFF"/>
          <w:lang w:eastAsia="en-GB"/>
        </w:rPr>
        <w:t xml:space="preserve">) who </w:t>
      </w:r>
      <w:r w:rsidR="00BC08F5" w:rsidRPr="00BC08F5">
        <w:rPr>
          <w:rFonts w:ascii="Segoe UI" w:eastAsia="Times New Roman" w:hAnsi="Segoe UI" w:cs="Segoe UI"/>
          <w:color w:val="000000"/>
          <w:sz w:val="20"/>
          <w:szCs w:val="20"/>
          <w:shd w:val="clear" w:color="auto" w:fill="FFFFFF"/>
          <w:lang w:eastAsia="en-GB"/>
        </w:rPr>
        <w:t>observed a consistently low physical activity pattern on both weekdays and weekends in the least active cluster</w:t>
      </w:r>
      <w:r w:rsidR="00BC08F5">
        <w:rPr>
          <w:rFonts w:ascii="Segoe UI" w:eastAsia="Times New Roman" w:hAnsi="Segoe UI" w:cs="Segoe UI"/>
          <w:color w:val="000000"/>
          <w:sz w:val="20"/>
          <w:szCs w:val="20"/>
          <w:shd w:val="clear" w:color="auto" w:fill="FFFFFF"/>
          <w:lang w:eastAsia="en-GB"/>
        </w:rPr>
        <w:t xml:space="preserve">. </w:t>
      </w:r>
      <w:r w:rsidR="0070270F">
        <w:rPr>
          <w:rFonts w:ascii="Segoe UI" w:eastAsia="Times New Roman" w:hAnsi="Segoe UI" w:cs="Segoe UI"/>
          <w:color w:val="000000"/>
          <w:sz w:val="20"/>
          <w:szCs w:val="20"/>
          <w:shd w:val="clear" w:color="auto" w:fill="FFFFFF"/>
          <w:lang w:eastAsia="en-GB"/>
        </w:rPr>
        <w:t>Moreover, i</w:t>
      </w:r>
      <w:r w:rsidR="00BC08F5" w:rsidRPr="00BC08F5">
        <w:rPr>
          <w:rFonts w:ascii="Segoe UI" w:eastAsia="Times New Roman" w:hAnsi="Segoe UI" w:cs="Segoe UI"/>
          <w:color w:val="000000"/>
          <w:sz w:val="20"/>
          <w:szCs w:val="20"/>
          <w:shd w:val="clear" w:color="auto" w:fill="FFFFFF"/>
          <w:lang w:eastAsia="en-GB"/>
        </w:rPr>
        <w:t xml:space="preserve">rrespective of </w:t>
      </w:r>
      <w:r w:rsidR="0070270F">
        <w:rPr>
          <w:rFonts w:ascii="Segoe UI" w:eastAsia="Times New Roman" w:hAnsi="Segoe UI" w:cs="Segoe UI"/>
          <w:color w:val="000000"/>
          <w:sz w:val="20"/>
          <w:szCs w:val="20"/>
          <w:shd w:val="clear" w:color="auto" w:fill="FFFFFF"/>
          <w:lang w:eastAsia="en-GB"/>
        </w:rPr>
        <w:t xml:space="preserve">the cluster </w:t>
      </w:r>
      <w:r w:rsidR="00BC08F5" w:rsidRPr="00BC08F5">
        <w:rPr>
          <w:rFonts w:ascii="Segoe UI" w:eastAsia="Times New Roman" w:hAnsi="Segoe UI" w:cs="Segoe UI"/>
          <w:color w:val="000000"/>
          <w:sz w:val="20"/>
          <w:szCs w:val="20"/>
          <w:shd w:val="clear" w:color="auto" w:fill="FFFFFF"/>
          <w:lang w:eastAsia="en-GB"/>
        </w:rPr>
        <w:t>patients seem to perform the activities with the highest intensity during the morning, which was also observed after stratification for different characteristics (Fig. 2 and S1 Fig.). This could be taken into account when planning interventions such as energy conservation techniques, which have as one of the main aims to reduce unnecessary energy expenditure associated with activities of daily living</w:t>
      </w:r>
      <w:r w:rsidR="0070270F">
        <w:rPr>
          <w:rFonts w:ascii="Segoe UI" w:eastAsia="Times New Roman" w:hAnsi="Segoe UI" w:cs="Segoe UI"/>
          <w:color w:val="000000"/>
          <w:sz w:val="20"/>
          <w:szCs w:val="20"/>
          <w:shd w:val="clear" w:color="auto" w:fill="FFFFFF"/>
          <w:lang w:eastAsia="en-GB"/>
        </w:rPr>
        <w:t xml:space="preserve">. </w:t>
      </w:r>
      <w:r w:rsidR="00BC08F5">
        <w:rPr>
          <w:rFonts w:ascii="Segoe UI" w:eastAsia="Times New Roman" w:hAnsi="Segoe UI" w:cs="Segoe UI"/>
          <w:color w:val="000000"/>
          <w:sz w:val="20"/>
          <w:szCs w:val="20"/>
          <w:shd w:val="clear" w:color="auto" w:fill="FFFFFF"/>
          <w:lang w:eastAsia="en-GB"/>
        </w:rPr>
        <w:t>These pieces of information were added to</w:t>
      </w:r>
      <w:r w:rsidR="00E97994">
        <w:rPr>
          <w:rFonts w:ascii="Segoe UI" w:eastAsia="Times New Roman" w:hAnsi="Segoe UI" w:cs="Segoe UI"/>
          <w:color w:val="000000"/>
          <w:sz w:val="20"/>
          <w:szCs w:val="20"/>
          <w:shd w:val="clear" w:color="auto" w:fill="FFFFFF"/>
          <w:lang w:eastAsia="en-GB"/>
        </w:rPr>
        <w:t xml:space="preserve"> the revised version </w:t>
      </w:r>
      <w:r w:rsidR="00BC08F5">
        <w:rPr>
          <w:rFonts w:ascii="Segoe UI" w:eastAsia="Times New Roman" w:hAnsi="Segoe UI" w:cs="Segoe UI"/>
          <w:color w:val="000000"/>
          <w:sz w:val="20"/>
          <w:szCs w:val="20"/>
          <w:shd w:val="clear" w:color="auto" w:fill="FFFFFF"/>
          <w:lang w:eastAsia="en-GB"/>
        </w:rPr>
        <w:t xml:space="preserve">of the manuscript </w:t>
      </w:r>
      <w:r w:rsidR="00E97994">
        <w:rPr>
          <w:rFonts w:ascii="Segoe UI" w:eastAsia="Times New Roman" w:hAnsi="Segoe UI" w:cs="Segoe UI"/>
          <w:color w:val="000000"/>
          <w:sz w:val="20"/>
          <w:szCs w:val="20"/>
          <w:shd w:val="clear" w:color="auto" w:fill="FFFFFF"/>
          <w:lang w:eastAsia="en-GB"/>
        </w:rPr>
        <w:t>(</w:t>
      </w:r>
      <w:r w:rsidR="0092345E">
        <w:rPr>
          <w:rFonts w:ascii="Segoe UI" w:eastAsia="Times New Roman" w:hAnsi="Segoe UI" w:cs="Segoe UI"/>
          <w:color w:val="000000"/>
          <w:sz w:val="20"/>
          <w:szCs w:val="20"/>
          <w:highlight w:val="yellow"/>
          <w:shd w:val="clear" w:color="auto" w:fill="FFFFFF"/>
          <w:lang w:eastAsia="en-GB"/>
        </w:rPr>
        <w:t>pages 25-26, lines 4</w:t>
      </w:r>
      <w:r w:rsidR="003D7F09">
        <w:rPr>
          <w:rFonts w:ascii="Segoe UI" w:eastAsia="Times New Roman" w:hAnsi="Segoe UI" w:cs="Segoe UI"/>
          <w:color w:val="000000"/>
          <w:sz w:val="20"/>
          <w:szCs w:val="20"/>
          <w:highlight w:val="yellow"/>
          <w:shd w:val="clear" w:color="auto" w:fill="FFFFFF"/>
          <w:lang w:eastAsia="en-GB"/>
        </w:rPr>
        <w:t>27</w:t>
      </w:r>
      <w:r w:rsidR="0092345E">
        <w:rPr>
          <w:rFonts w:ascii="Segoe UI" w:eastAsia="Times New Roman" w:hAnsi="Segoe UI" w:cs="Segoe UI"/>
          <w:color w:val="000000"/>
          <w:sz w:val="20"/>
          <w:szCs w:val="20"/>
          <w:highlight w:val="yellow"/>
          <w:shd w:val="clear" w:color="auto" w:fill="FFFFFF"/>
          <w:lang w:eastAsia="en-GB"/>
        </w:rPr>
        <w:t>-4</w:t>
      </w:r>
      <w:r w:rsidR="003D7F09">
        <w:rPr>
          <w:rFonts w:ascii="Segoe UI" w:eastAsia="Times New Roman" w:hAnsi="Segoe UI" w:cs="Segoe UI"/>
          <w:color w:val="000000"/>
          <w:sz w:val="20"/>
          <w:szCs w:val="20"/>
          <w:highlight w:val="yellow"/>
          <w:shd w:val="clear" w:color="auto" w:fill="FFFFFF"/>
          <w:lang w:eastAsia="en-GB"/>
        </w:rPr>
        <w:t>39</w:t>
      </w:r>
      <w:r w:rsidR="00E97994">
        <w:rPr>
          <w:rFonts w:ascii="Segoe UI" w:eastAsia="Times New Roman" w:hAnsi="Segoe UI" w:cs="Segoe UI"/>
          <w:color w:val="000000"/>
          <w:sz w:val="20"/>
          <w:szCs w:val="20"/>
          <w:shd w:val="clear" w:color="auto" w:fill="FFFFFF"/>
          <w:lang w:eastAsia="en-GB"/>
        </w:rPr>
        <w:t xml:space="preserve">). </w:t>
      </w:r>
      <w:r w:rsidR="001B55E9">
        <w:rPr>
          <w:rFonts w:ascii="Segoe UI" w:eastAsia="Times New Roman" w:hAnsi="Segoe UI" w:cs="Segoe UI"/>
          <w:color w:val="000000"/>
          <w:sz w:val="20"/>
          <w:szCs w:val="20"/>
          <w:shd w:val="clear" w:color="auto" w:fill="FFFFFF"/>
          <w:lang w:eastAsia="en-GB"/>
        </w:rPr>
        <w:t xml:space="preserve">Finally, the </w:t>
      </w:r>
      <w:r w:rsidR="00C6565B">
        <w:rPr>
          <w:rFonts w:ascii="Segoe UI" w:eastAsia="Times New Roman" w:hAnsi="Segoe UI" w:cs="Segoe UI"/>
          <w:color w:val="000000"/>
          <w:sz w:val="20"/>
          <w:szCs w:val="20"/>
          <w:shd w:val="clear" w:color="auto" w:fill="FFFFFF"/>
          <w:lang w:eastAsia="en-GB"/>
        </w:rPr>
        <w:t xml:space="preserve">constraint </w:t>
      </w:r>
      <w:r w:rsidR="001B55E9">
        <w:rPr>
          <w:rFonts w:ascii="Segoe UI" w:eastAsia="Times New Roman" w:hAnsi="Segoe UI" w:cs="Segoe UI"/>
          <w:color w:val="000000"/>
          <w:sz w:val="20"/>
          <w:szCs w:val="20"/>
          <w:shd w:val="clear" w:color="auto" w:fill="FFFFFF"/>
          <w:lang w:eastAsia="en-GB"/>
        </w:rPr>
        <w:t xml:space="preserve">of </w:t>
      </w:r>
      <w:r w:rsidR="00C6565B">
        <w:rPr>
          <w:rFonts w:ascii="Segoe UI" w:eastAsia="Times New Roman" w:hAnsi="Segoe UI" w:cs="Segoe UI"/>
          <w:color w:val="000000"/>
          <w:sz w:val="20"/>
          <w:szCs w:val="20"/>
          <w:shd w:val="clear" w:color="auto" w:fill="FFFFFF"/>
          <w:lang w:eastAsia="en-GB"/>
        </w:rPr>
        <w:t xml:space="preserve">having a </w:t>
      </w:r>
      <w:r w:rsidR="001B55E9">
        <w:rPr>
          <w:rFonts w:ascii="Segoe UI" w:eastAsia="Times New Roman" w:hAnsi="Segoe UI" w:cs="Segoe UI"/>
          <w:color w:val="000000"/>
          <w:sz w:val="20"/>
          <w:szCs w:val="20"/>
          <w:shd w:val="clear" w:color="auto" w:fill="FFFFFF"/>
          <w:lang w:eastAsia="en-GB"/>
        </w:rPr>
        <w:t xml:space="preserve">limited number of variables </w:t>
      </w:r>
      <w:r w:rsidR="00FF604E">
        <w:rPr>
          <w:rFonts w:ascii="Segoe UI" w:eastAsia="Times New Roman" w:hAnsi="Segoe UI" w:cs="Segoe UI"/>
          <w:color w:val="000000"/>
          <w:sz w:val="20"/>
          <w:szCs w:val="20"/>
          <w:shd w:val="clear" w:color="auto" w:fill="FFFFFF"/>
          <w:lang w:eastAsia="en-GB"/>
        </w:rPr>
        <w:t xml:space="preserve">to be compared between the clusters </w:t>
      </w:r>
      <w:r w:rsidR="00BC08F5">
        <w:rPr>
          <w:rFonts w:ascii="Segoe UI" w:eastAsia="Times New Roman" w:hAnsi="Segoe UI" w:cs="Segoe UI"/>
          <w:color w:val="000000"/>
          <w:sz w:val="20"/>
          <w:szCs w:val="20"/>
          <w:shd w:val="clear" w:color="auto" w:fill="FFFFFF"/>
          <w:lang w:eastAsia="en-GB"/>
        </w:rPr>
        <w:t>is</w:t>
      </w:r>
      <w:r w:rsidR="001B55E9">
        <w:rPr>
          <w:rFonts w:ascii="Segoe UI" w:eastAsia="Times New Roman" w:hAnsi="Segoe UI" w:cs="Segoe UI"/>
          <w:color w:val="000000"/>
          <w:sz w:val="20"/>
          <w:szCs w:val="20"/>
          <w:shd w:val="clear" w:color="auto" w:fill="FFFFFF"/>
          <w:lang w:eastAsia="en-GB"/>
        </w:rPr>
        <w:t xml:space="preserve"> </w:t>
      </w:r>
      <w:r w:rsidR="0070270F">
        <w:rPr>
          <w:rFonts w:ascii="Segoe UI" w:eastAsia="Times New Roman" w:hAnsi="Segoe UI" w:cs="Segoe UI"/>
          <w:color w:val="000000"/>
          <w:sz w:val="20"/>
          <w:szCs w:val="20"/>
          <w:shd w:val="clear" w:color="auto" w:fill="FFFFFF"/>
          <w:lang w:eastAsia="en-GB"/>
        </w:rPr>
        <w:t>acknowledged as a limitation (</w:t>
      </w:r>
      <w:r w:rsidR="003D7F09">
        <w:rPr>
          <w:rFonts w:ascii="Segoe UI" w:eastAsia="Times New Roman" w:hAnsi="Segoe UI" w:cs="Segoe UI"/>
          <w:color w:val="000000"/>
          <w:sz w:val="20"/>
          <w:szCs w:val="20"/>
          <w:highlight w:val="yellow"/>
          <w:shd w:val="clear" w:color="auto" w:fill="FFFFFF"/>
          <w:lang w:eastAsia="en-GB"/>
        </w:rPr>
        <w:t xml:space="preserve">page </w:t>
      </w:r>
      <w:r w:rsidR="0070270F" w:rsidRPr="0070270F">
        <w:rPr>
          <w:rFonts w:ascii="Segoe UI" w:eastAsia="Times New Roman" w:hAnsi="Segoe UI" w:cs="Segoe UI"/>
          <w:color w:val="000000"/>
          <w:sz w:val="20"/>
          <w:szCs w:val="20"/>
          <w:highlight w:val="yellow"/>
          <w:shd w:val="clear" w:color="auto" w:fill="FFFFFF"/>
          <w:lang w:eastAsia="en-GB"/>
        </w:rPr>
        <w:t>29, lines 50</w:t>
      </w:r>
      <w:r w:rsidR="003D7F09">
        <w:rPr>
          <w:rFonts w:ascii="Segoe UI" w:eastAsia="Times New Roman" w:hAnsi="Segoe UI" w:cs="Segoe UI"/>
          <w:color w:val="000000"/>
          <w:sz w:val="20"/>
          <w:szCs w:val="20"/>
          <w:highlight w:val="yellow"/>
          <w:shd w:val="clear" w:color="auto" w:fill="FFFFFF"/>
          <w:lang w:eastAsia="en-GB"/>
        </w:rPr>
        <w:t>9</w:t>
      </w:r>
      <w:r w:rsidR="0070270F" w:rsidRPr="0070270F">
        <w:rPr>
          <w:rFonts w:ascii="Segoe UI" w:eastAsia="Times New Roman" w:hAnsi="Segoe UI" w:cs="Segoe UI"/>
          <w:color w:val="000000"/>
          <w:sz w:val="20"/>
          <w:szCs w:val="20"/>
          <w:highlight w:val="yellow"/>
          <w:shd w:val="clear" w:color="auto" w:fill="FFFFFF"/>
          <w:lang w:eastAsia="en-GB"/>
        </w:rPr>
        <w:t>-5</w:t>
      </w:r>
      <w:r w:rsidR="003D7F09">
        <w:rPr>
          <w:rFonts w:ascii="Segoe UI" w:eastAsia="Times New Roman" w:hAnsi="Segoe UI" w:cs="Segoe UI"/>
          <w:color w:val="000000"/>
          <w:sz w:val="20"/>
          <w:szCs w:val="20"/>
          <w:highlight w:val="yellow"/>
          <w:shd w:val="clear" w:color="auto" w:fill="FFFFFF"/>
          <w:lang w:eastAsia="en-GB"/>
        </w:rPr>
        <w:t>1</w:t>
      </w:r>
      <w:r w:rsidR="0070270F" w:rsidRPr="0070270F">
        <w:rPr>
          <w:rFonts w:ascii="Segoe UI" w:eastAsia="Times New Roman" w:hAnsi="Segoe UI" w:cs="Segoe UI"/>
          <w:color w:val="000000"/>
          <w:sz w:val="20"/>
          <w:szCs w:val="20"/>
          <w:highlight w:val="yellow"/>
          <w:shd w:val="clear" w:color="auto" w:fill="FFFFFF"/>
          <w:lang w:eastAsia="en-GB"/>
        </w:rPr>
        <w:t>0</w:t>
      </w:r>
      <w:r w:rsidR="0070270F">
        <w:rPr>
          <w:rFonts w:ascii="Segoe UI" w:eastAsia="Times New Roman" w:hAnsi="Segoe UI" w:cs="Segoe UI"/>
          <w:color w:val="000000"/>
          <w:sz w:val="20"/>
          <w:szCs w:val="20"/>
          <w:shd w:val="clear" w:color="auto" w:fill="FFFFFF"/>
          <w:lang w:eastAsia="en-GB"/>
        </w:rPr>
        <w:t>)</w:t>
      </w:r>
      <w:r w:rsidR="001B55E9">
        <w:rPr>
          <w:rFonts w:ascii="Segoe UI" w:eastAsia="Times New Roman" w:hAnsi="Segoe UI" w:cs="Segoe UI"/>
          <w:color w:val="000000"/>
          <w:sz w:val="20"/>
          <w:szCs w:val="20"/>
          <w:shd w:val="clear" w:color="auto" w:fill="FFFFFF"/>
          <w:lang w:eastAsia="en-GB"/>
        </w:rPr>
        <w:t>.</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3C75D5">
        <w:rPr>
          <w:rFonts w:ascii="Segoe UI" w:eastAsia="Times New Roman" w:hAnsi="Segoe UI" w:cs="Segoe UI"/>
          <w:color w:val="000000"/>
          <w:sz w:val="20"/>
          <w:szCs w:val="20"/>
          <w:shd w:val="clear" w:color="auto" w:fill="FFFFFF"/>
          <w:lang w:eastAsia="en-GB"/>
        </w:rPr>
        <w:t xml:space="preserve">2) </w:t>
      </w:r>
      <w:r w:rsidR="00FD06DD" w:rsidRPr="00C868F9">
        <w:rPr>
          <w:rFonts w:ascii="Segoe UI" w:eastAsia="Times New Roman" w:hAnsi="Segoe UI" w:cs="Segoe UI"/>
          <w:color w:val="000000"/>
          <w:sz w:val="20"/>
          <w:szCs w:val="20"/>
          <w:shd w:val="clear" w:color="auto" w:fill="FFFFFF"/>
          <w:lang w:eastAsia="en-GB"/>
        </w:rPr>
        <w:t>The construct of physical activity is complicated and the health outcomes are discussed in a rather simplistic and generalised way. It is likely that sedentary behaviour is associated with different health outcomes to intense bouts of exercise which shouldn’t diminish the importance of either -suggest adding something to this effect in the discussion. The authors include many world renowned experts in this area and</w:t>
      </w:r>
      <w:r w:rsidR="00FD06DD" w:rsidRPr="00FD06DD">
        <w:rPr>
          <w:rFonts w:ascii="Segoe UI" w:eastAsia="Times New Roman" w:hAnsi="Segoe UI" w:cs="Segoe UI"/>
          <w:color w:val="000000"/>
          <w:sz w:val="20"/>
          <w:szCs w:val="20"/>
          <w:shd w:val="clear" w:color="auto" w:fill="FFFFFF"/>
          <w:lang w:eastAsia="en-GB"/>
        </w:rPr>
        <w:t xml:space="preserve"> as such their ‘voice’ is likely to be far reaching. It is therefore essential that only messages directly from </w:t>
      </w:r>
      <w:r w:rsidR="00FD06DD" w:rsidRPr="00110ECE">
        <w:rPr>
          <w:rFonts w:ascii="Segoe UI" w:eastAsia="Times New Roman" w:hAnsi="Segoe UI" w:cs="Segoe UI"/>
          <w:color w:val="000000"/>
          <w:sz w:val="20"/>
          <w:szCs w:val="20"/>
          <w:shd w:val="clear" w:color="auto" w:fill="FFFFFF"/>
          <w:lang w:eastAsia="en-GB"/>
        </w:rPr>
        <w:t>the data are discussed. There is no evidence from the data to suggest the current advice around intensity of activity/exercise should be altered even if there may need to be additional advice around not being sedentary. Please rephrase</w:t>
      </w:r>
      <w:r w:rsidR="00FD06DD" w:rsidRPr="00FD06DD">
        <w:rPr>
          <w:rFonts w:ascii="Segoe UI" w:eastAsia="Times New Roman" w:hAnsi="Segoe UI" w:cs="Segoe UI"/>
          <w:color w:val="000000"/>
          <w:sz w:val="20"/>
          <w:szCs w:val="20"/>
          <w:shd w:val="clear" w:color="auto" w:fill="FFFFFF"/>
          <w:lang w:eastAsia="en-GB"/>
        </w:rPr>
        <w:t xml:space="preserve"> the comments under clinical relevance and at the bottom of </w:t>
      </w:r>
      <w:proofErr w:type="spellStart"/>
      <w:r w:rsidR="00FD06DD" w:rsidRPr="00FD06DD">
        <w:rPr>
          <w:rFonts w:ascii="Segoe UI" w:eastAsia="Times New Roman" w:hAnsi="Segoe UI" w:cs="Segoe UI"/>
          <w:color w:val="000000"/>
          <w:sz w:val="20"/>
          <w:szCs w:val="20"/>
          <w:shd w:val="clear" w:color="auto" w:fill="FFFFFF"/>
          <w:lang w:eastAsia="en-GB"/>
        </w:rPr>
        <w:t>Pg</w:t>
      </w:r>
      <w:proofErr w:type="spellEnd"/>
      <w:r w:rsidR="00FD06DD" w:rsidRPr="00FD06DD">
        <w:rPr>
          <w:rFonts w:ascii="Segoe UI" w:eastAsia="Times New Roman" w:hAnsi="Segoe UI" w:cs="Segoe UI"/>
          <w:color w:val="000000"/>
          <w:sz w:val="20"/>
          <w:szCs w:val="20"/>
          <w:shd w:val="clear" w:color="auto" w:fill="FFFFFF"/>
          <w:lang w:eastAsia="en-GB"/>
        </w:rPr>
        <w:t xml:space="preserve"> 6 Intro; ‘The focus may be shifted …’ Understanding the patterns of outcome would not be enough to change the focus of activity/exercise interventions – </w:t>
      </w:r>
      <w:r w:rsidR="00FD06DD" w:rsidRPr="00D4046F">
        <w:rPr>
          <w:rFonts w:ascii="Segoe UI" w:eastAsia="Times New Roman" w:hAnsi="Segoe UI" w:cs="Segoe UI"/>
          <w:color w:val="000000"/>
          <w:sz w:val="20"/>
          <w:szCs w:val="20"/>
          <w:shd w:val="clear" w:color="auto" w:fill="FFFFFF"/>
          <w:lang w:eastAsia="en-GB"/>
        </w:rPr>
        <w:t>understanding the difference in outcome might do but this is likely to vary between patients and sh</w:t>
      </w:r>
      <w:r w:rsidRPr="00D4046F">
        <w:rPr>
          <w:rFonts w:ascii="Segoe UI" w:eastAsia="Times New Roman" w:hAnsi="Segoe UI" w:cs="Segoe UI"/>
          <w:color w:val="000000"/>
          <w:sz w:val="20"/>
          <w:szCs w:val="20"/>
          <w:shd w:val="clear" w:color="auto" w:fill="FFFFFF"/>
          <w:lang w:eastAsia="en-GB"/>
        </w:rPr>
        <w:t>ould not be a ‘global’ message.</w:t>
      </w:r>
    </w:p>
    <w:p w14:paraId="71B1D43E" w14:textId="0C3701B1" w:rsidR="00CB54C2" w:rsidRDefault="002572F9"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112911">
        <w:rPr>
          <w:rFonts w:ascii="Segoe UI" w:eastAsia="Times New Roman" w:hAnsi="Segoe UI" w:cs="Segoe UI"/>
          <w:color w:val="000000"/>
          <w:sz w:val="20"/>
          <w:szCs w:val="20"/>
          <w:shd w:val="clear" w:color="auto" w:fill="FFFFFF"/>
          <w:lang w:eastAsia="en-GB"/>
        </w:rPr>
        <w:t xml:space="preserve">We are not advocating that </w:t>
      </w:r>
      <w:r w:rsidR="00716F47">
        <w:rPr>
          <w:rFonts w:ascii="Segoe UI" w:eastAsia="Times New Roman" w:hAnsi="Segoe UI" w:cs="Segoe UI"/>
          <w:color w:val="000000"/>
          <w:sz w:val="20"/>
          <w:szCs w:val="20"/>
          <w:shd w:val="clear" w:color="auto" w:fill="FFFFFF"/>
          <w:lang w:eastAsia="en-GB"/>
        </w:rPr>
        <w:t xml:space="preserve">sedentary behaviour or </w:t>
      </w:r>
      <w:r w:rsidR="00112911">
        <w:rPr>
          <w:rFonts w:ascii="Segoe UI" w:eastAsia="Times New Roman" w:hAnsi="Segoe UI" w:cs="Segoe UI"/>
          <w:color w:val="000000"/>
          <w:sz w:val="20"/>
          <w:szCs w:val="20"/>
          <w:shd w:val="clear" w:color="auto" w:fill="FFFFFF"/>
          <w:lang w:eastAsia="en-GB"/>
        </w:rPr>
        <w:t xml:space="preserve">light </w:t>
      </w:r>
      <w:r w:rsidR="00716F47">
        <w:rPr>
          <w:rFonts w:ascii="Segoe UI" w:eastAsia="Times New Roman" w:hAnsi="Segoe UI" w:cs="Segoe UI"/>
          <w:color w:val="000000"/>
          <w:sz w:val="20"/>
          <w:szCs w:val="20"/>
          <w:shd w:val="clear" w:color="auto" w:fill="FFFFFF"/>
          <w:lang w:eastAsia="en-GB"/>
        </w:rPr>
        <w:t>activit</w:t>
      </w:r>
      <w:r w:rsidR="00CB23B5">
        <w:rPr>
          <w:rFonts w:ascii="Segoe UI" w:eastAsia="Times New Roman" w:hAnsi="Segoe UI" w:cs="Segoe UI"/>
          <w:color w:val="000000"/>
          <w:sz w:val="20"/>
          <w:szCs w:val="20"/>
          <w:shd w:val="clear" w:color="auto" w:fill="FFFFFF"/>
          <w:lang w:eastAsia="en-GB"/>
        </w:rPr>
        <w:t xml:space="preserve">ies </w:t>
      </w:r>
      <w:r w:rsidR="00716F47">
        <w:rPr>
          <w:rFonts w:ascii="Segoe UI" w:eastAsia="Times New Roman" w:hAnsi="Segoe UI" w:cs="Segoe UI"/>
          <w:color w:val="000000"/>
          <w:sz w:val="20"/>
          <w:szCs w:val="20"/>
          <w:shd w:val="clear" w:color="auto" w:fill="FFFFFF"/>
          <w:lang w:eastAsia="en-GB"/>
        </w:rPr>
        <w:t xml:space="preserve">should be </w:t>
      </w:r>
      <w:r w:rsidR="00CB23B5">
        <w:rPr>
          <w:rFonts w:ascii="Segoe UI" w:eastAsia="Times New Roman" w:hAnsi="Segoe UI" w:cs="Segoe UI"/>
          <w:color w:val="000000"/>
          <w:sz w:val="20"/>
          <w:szCs w:val="20"/>
          <w:shd w:val="clear" w:color="auto" w:fill="FFFFFF"/>
          <w:lang w:eastAsia="en-GB"/>
        </w:rPr>
        <w:t>the ‘only’ focus of future interventions</w:t>
      </w:r>
      <w:r w:rsidR="00112911">
        <w:rPr>
          <w:rFonts w:ascii="Segoe UI" w:eastAsia="Times New Roman" w:hAnsi="Segoe UI" w:cs="Segoe UI"/>
          <w:color w:val="000000"/>
          <w:sz w:val="20"/>
          <w:szCs w:val="20"/>
          <w:shd w:val="clear" w:color="auto" w:fill="FFFFFF"/>
          <w:lang w:eastAsia="en-GB"/>
        </w:rPr>
        <w:t xml:space="preserve">. </w:t>
      </w:r>
      <w:r w:rsidR="009C0002">
        <w:rPr>
          <w:rFonts w:ascii="Segoe UI" w:eastAsia="Times New Roman" w:hAnsi="Segoe UI" w:cs="Segoe UI"/>
          <w:color w:val="000000"/>
          <w:sz w:val="20"/>
          <w:szCs w:val="20"/>
          <w:shd w:val="clear" w:color="auto" w:fill="FFFFFF"/>
          <w:lang w:eastAsia="en-GB"/>
        </w:rPr>
        <w:t xml:space="preserve">Even if we wanted </w:t>
      </w:r>
      <w:r w:rsidR="00975E2A">
        <w:rPr>
          <w:rFonts w:ascii="Segoe UI" w:eastAsia="Times New Roman" w:hAnsi="Segoe UI" w:cs="Segoe UI"/>
          <w:color w:val="000000"/>
          <w:sz w:val="20"/>
          <w:szCs w:val="20"/>
          <w:shd w:val="clear" w:color="auto" w:fill="FFFFFF"/>
          <w:lang w:eastAsia="en-GB"/>
        </w:rPr>
        <w:t xml:space="preserve">to, </w:t>
      </w:r>
      <w:r w:rsidR="00716F47">
        <w:rPr>
          <w:rFonts w:ascii="Segoe UI" w:eastAsia="Times New Roman" w:hAnsi="Segoe UI" w:cs="Segoe UI"/>
          <w:color w:val="000000"/>
          <w:sz w:val="20"/>
          <w:szCs w:val="20"/>
          <w:shd w:val="clear" w:color="auto" w:fill="FFFFFF"/>
          <w:lang w:eastAsia="en-GB"/>
        </w:rPr>
        <w:t xml:space="preserve">our findings do not allow us </w:t>
      </w:r>
      <w:r w:rsidR="00F323AA">
        <w:rPr>
          <w:rFonts w:ascii="Segoe UI" w:eastAsia="Times New Roman" w:hAnsi="Segoe UI" w:cs="Segoe UI"/>
          <w:color w:val="000000"/>
          <w:sz w:val="20"/>
          <w:szCs w:val="20"/>
          <w:shd w:val="clear" w:color="auto" w:fill="FFFFFF"/>
          <w:lang w:eastAsia="en-GB"/>
        </w:rPr>
        <w:t>this</w:t>
      </w:r>
      <w:r w:rsidR="00716F47">
        <w:rPr>
          <w:rFonts w:ascii="Segoe UI" w:eastAsia="Times New Roman" w:hAnsi="Segoe UI" w:cs="Segoe UI"/>
          <w:color w:val="000000"/>
          <w:sz w:val="20"/>
          <w:szCs w:val="20"/>
          <w:shd w:val="clear" w:color="auto" w:fill="FFFFFF"/>
          <w:lang w:eastAsia="en-GB"/>
        </w:rPr>
        <w:t xml:space="preserve"> </w:t>
      </w:r>
      <w:r w:rsidR="007A1201">
        <w:rPr>
          <w:rFonts w:ascii="Segoe UI" w:eastAsia="Times New Roman" w:hAnsi="Segoe UI" w:cs="Segoe UI"/>
          <w:color w:val="000000"/>
          <w:sz w:val="20"/>
          <w:szCs w:val="20"/>
          <w:shd w:val="clear" w:color="auto" w:fill="FFFFFF"/>
          <w:lang w:eastAsia="en-GB"/>
        </w:rPr>
        <w:t>conclu</w:t>
      </w:r>
      <w:r w:rsidR="00F323AA">
        <w:rPr>
          <w:rFonts w:ascii="Segoe UI" w:eastAsia="Times New Roman" w:hAnsi="Segoe UI" w:cs="Segoe UI"/>
          <w:color w:val="000000"/>
          <w:sz w:val="20"/>
          <w:szCs w:val="20"/>
          <w:shd w:val="clear" w:color="auto" w:fill="FFFFFF"/>
          <w:lang w:eastAsia="en-GB"/>
        </w:rPr>
        <w:t>sion</w:t>
      </w:r>
      <w:r w:rsidR="00716F47">
        <w:rPr>
          <w:rFonts w:ascii="Segoe UI" w:eastAsia="Times New Roman" w:hAnsi="Segoe UI" w:cs="Segoe UI"/>
          <w:color w:val="000000"/>
          <w:sz w:val="20"/>
          <w:szCs w:val="20"/>
          <w:shd w:val="clear" w:color="auto" w:fill="FFFFFF"/>
          <w:lang w:eastAsia="en-GB"/>
        </w:rPr>
        <w:t xml:space="preserve"> as already highlighted by this reviewer. </w:t>
      </w:r>
      <w:r w:rsidR="00F517A2">
        <w:rPr>
          <w:rFonts w:ascii="Segoe UI" w:eastAsia="Times New Roman" w:hAnsi="Segoe UI" w:cs="Segoe UI"/>
          <w:color w:val="000000"/>
          <w:sz w:val="20"/>
          <w:szCs w:val="20"/>
          <w:shd w:val="clear" w:color="auto" w:fill="FFFFFF"/>
          <w:lang w:eastAsia="en-GB"/>
        </w:rPr>
        <w:t>However, we do think that</w:t>
      </w:r>
      <w:r w:rsidR="00F323AA">
        <w:rPr>
          <w:rFonts w:ascii="Segoe UI" w:eastAsia="Times New Roman" w:hAnsi="Segoe UI" w:cs="Segoe UI"/>
          <w:color w:val="000000"/>
          <w:sz w:val="20"/>
          <w:szCs w:val="20"/>
          <w:shd w:val="clear" w:color="auto" w:fill="FFFFFF"/>
          <w:lang w:eastAsia="en-GB"/>
        </w:rPr>
        <w:t xml:space="preserve"> intervention</w:t>
      </w:r>
      <w:r w:rsidR="00FD5DD5">
        <w:rPr>
          <w:rFonts w:ascii="Segoe UI" w:eastAsia="Times New Roman" w:hAnsi="Segoe UI" w:cs="Segoe UI"/>
          <w:color w:val="000000"/>
          <w:sz w:val="20"/>
          <w:szCs w:val="20"/>
          <w:shd w:val="clear" w:color="auto" w:fill="FFFFFF"/>
          <w:lang w:eastAsia="en-GB"/>
        </w:rPr>
        <w:t>s</w:t>
      </w:r>
      <w:r w:rsidR="00F323AA">
        <w:rPr>
          <w:rFonts w:ascii="Segoe UI" w:eastAsia="Times New Roman" w:hAnsi="Segoe UI" w:cs="Segoe UI"/>
          <w:color w:val="000000"/>
          <w:sz w:val="20"/>
          <w:szCs w:val="20"/>
          <w:shd w:val="clear" w:color="auto" w:fill="FFFFFF"/>
          <w:lang w:eastAsia="en-GB"/>
        </w:rPr>
        <w:t xml:space="preserve"> </w:t>
      </w:r>
      <w:r w:rsidR="00F517A2">
        <w:rPr>
          <w:rFonts w:ascii="Segoe UI" w:eastAsia="Times New Roman" w:hAnsi="Segoe UI" w:cs="Segoe UI"/>
          <w:color w:val="000000"/>
          <w:sz w:val="20"/>
          <w:szCs w:val="20"/>
          <w:shd w:val="clear" w:color="auto" w:fill="FFFFFF"/>
          <w:lang w:eastAsia="en-GB"/>
        </w:rPr>
        <w:t xml:space="preserve">aiming to make patients more active </w:t>
      </w:r>
      <w:r w:rsidR="00F323AA">
        <w:rPr>
          <w:rFonts w:ascii="Segoe UI" w:eastAsia="Times New Roman" w:hAnsi="Segoe UI" w:cs="Segoe UI"/>
          <w:color w:val="000000"/>
          <w:sz w:val="20"/>
          <w:szCs w:val="20"/>
          <w:shd w:val="clear" w:color="auto" w:fill="FFFFFF"/>
          <w:lang w:eastAsia="en-GB"/>
        </w:rPr>
        <w:t xml:space="preserve">might be more successful if they change the focus from moderate-to-vigorous </w:t>
      </w:r>
      <w:r w:rsidR="00F3328F">
        <w:rPr>
          <w:rFonts w:ascii="Segoe UI" w:eastAsia="Times New Roman" w:hAnsi="Segoe UI" w:cs="Segoe UI"/>
          <w:color w:val="000000"/>
          <w:sz w:val="20"/>
          <w:szCs w:val="20"/>
          <w:shd w:val="clear" w:color="auto" w:fill="FFFFFF"/>
          <w:lang w:eastAsia="en-GB"/>
        </w:rPr>
        <w:t xml:space="preserve">only </w:t>
      </w:r>
      <w:r w:rsidR="00F323AA">
        <w:rPr>
          <w:rFonts w:ascii="Segoe UI" w:eastAsia="Times New Roman" w:hAnsi="Segoe UI" w:cs="Segoe UI"/>
          <w:color w:val="000000"/>
          <w:sz w:val="20"/>
          <w:szCs w:val="20"/>
          <w:shd w:val="clear" w:color="auto" w:fill="FFFFFF"/>
          <w:lang w:eastAsia="en-GB"/>
        </w:rPr>
        <w:t xml:space="preserve">to </w:t>
      </w:r>
      <w:r w:rsidR="00F323AA">
        <w:rPr>
          <w:rFonts w:ascii="Segoe UI" w:eastAsia="Times New Roman" w:hAnsi="Segoe UI" w:cs="Segoe UI"/>
          <w:color w:val="000000"/>
          <w:sz w:val="20"/>
          <w:szCs w:val="20"/>
          <w:shd w:val="clear" w:color="auto" w:fill="FFFFFF"/>
          <w:lang w:eastAsia="en-GB"/>
        </w:rPr>
        <w:lastRenderedPageBreak/>
        <w:t>sedentary behaviour and light activities</w:t>
      </w:r>
      <w:r w:rsidR="00F517A2">
        <w:rPr>
          <w:rFonts w:ascii="Segoe UI" w:eastAsia="Times New Roman" w:hAnsi="Segoe UI" w:cs="Segoe UI"/>
          <w:color w:val="000000"/>
          <w:sz w:val="20"/>
          <w:szCs w:val="20"/>
          <w:shd w:val="clear" w:color="auto" w:fill="FFFFFF"/>
          <w:lang w:eastAsia="en-GB"/>
        </w:rPr>
        <w:t>, at least as an initial approach</w:t>
      </w:r>
      <w:r w:rsidR="00F323AA">
        <w:rPr>
          <w:rFonts w:ascii="Segoe UI" w:eastAsia="Times New Roman" w:hAnsi="Segoe UI" w:cs="Segoe UI"/>
          <w:color w:val="000000"/>
          <w:sz w:val="20"/>
          <w:szCs w:val="20"/>
          <w:shd w:val="clear" w:color="auto" w:fill="FFFFFF"/>
          <w:lang w:eastAsia="en-GB"/>
        </w:rPr>
        <w:t xml:space="preserve">. </w:t>
      </w:r>
      <w:r w:rsidR="001C558A">
        <w:rPr>
          <w:rFonts w:ascii="Segoe UI" w:eastAsia="Times New Roman" w:hAnsi="Segoe UI" w:cs="Segoe UI"/>
          <w:color w:val="000000"/>
          <w:sz w:val="20"/>
          <w:szCs w:val="20"/>
          <w:shd w:val="clear" w:color="auto" w:fill="FFFFFF"/>
          <w:lang w:eastAsia="en-GB"/>
        </w:rPr>
        <w:t xml:space="preserve">As highlighted </w:t>
      </w:r>
      <w:r w:rsidR="00F517A2">
        <w:rPr>
          <w:rFonts w:ascii="Segoe UI" w:eastAsia="Times New Roman" w:hAnsi="Segoe UI" w:cs="Segoe UI"/>
          <w:color w:val="000000"/>
          <w:sz w:val="20"/>
          <w:szCs w:val="20"/>
          <w:shd w:val="clear" w:color="auto" w:fill="FFFFFF"/>
          <w:lang w:eastAsia="en-GB"/>
        </w:rPr>
        <w:t xml:space="preserve">recently by </w:t>
      </w:r>
      <w:r w:rsidR="005E3B9B">
        <w:rPr>
          <w:rFonts w:ascii="Segoe UI" w:eastAsia="Times New Roman" w:hAnsi="Segoe UI" w:cs="Segoe UI"/>
          <w:color w:val="000000"/>
          <w:sz w:val="20"/>
          <w:szCs w:val="20"/>
          <w:shd w:val="clear" w:color="auto" w:fill="FFFFFF"/>
          <w:lang w:eastAsia="en-GB"/>
        </w:rPr>
        <w:t>Sparling et al. (BMJ</w:t>
      </w:r>
      <w:r w:rsidR="005E3B9B" w:rsidRPr="005E3B9B">
        <w:rPr>
          <w:rFonts w:ascii="Segoe UI" w:eastAsia="Times New Roman" w:hAnsi="Segoe UI" w:cs="Segoe UI"/>
          <w:color w:val="000000"/>
          <w:sz w:val="20"/>
          <w:szCs w:val="20"/>
          <w:shd w:val="clear" w:color="auto" w:fill="FFFFFF"/>
          <w:lang w:eastAsia="en-GB"/>
        </w:rPr>
        <w:t xml:space="preserve"> 2015;350:h100</w:t>
      </w:r>
      <w:r w:rsidR="005E3B9B">
        <w:rPr>
          <w:rFonts w:ascii="Segoe UI" w:eastAsia="Times New Roman" w:hAnsi="Segoe UI" w:cs="Segoe UI"/>
          <w:color w:val="000000"/>
          <w:sz w:val="20"/>
          <w:szCs w:val="20"/>
          <w:shd w:val="clear" w:color="auto" w:fill="FFFFFF"/>
          <w:lang w:eastAsia="en-GB"/>
        </w:rPr>
        <w:t>),</w:t>
      </w:r>
      <w:r w:rsidR="005E3B9B" w:rsidRPr="005E3B9B">
        <w:rPr>
          <w:rFonts w:ascii="Segoe UI" w:eastAsia="Times New Roman" w:hAnsi="Segoe UI" w:cs="Segoe UI"/>
          <w:color w:val="000000"/>
          <w:sz w:val="20"/>
          <w:szCs w:val="20"/>
          <w:shd w:val="clear" w:color="auto" w:fill="FFFFFF"/>
          <w:lang w:eastAsia="en-GB"/>
        </w:rPr>
        <w:t xml:space="preserve"> a reduction in</w:t>
      </w:r>
      <w:r w:rsidR="005E3B9B">
        <w:rPr>
          <w:rFonts w:ascii="Segoe UI" w:eastAsia="Times New Roman" w:hAnsi="Segoe UI" w:cs="Segoe UI"/>
          <w:color w:val="000000"/>
          <w:sz w:val="20"/>
          <w:szCs w:val="20"/>
          <w:shd w:val="clear" w:color="auto" w:fill="FFFFFF"/>
          <w:lang w:eastAsia="en-GB"/>
        </w:rPr>
        <w:t xml:space="preserve"> </w:t>
      </w:r>
      <w:r w:rsidR="005E3B9B" w:rsidRPr="005E3B9B">
        <w:rPr>
          <w:rFonts w:ascii="Segoe UI" w:eastAsia="Times New Roman" w:hAnsi="Segoe UI" w:cs="Segoe UI"/>
          <w:color w:val="000000"/>
          <w:sz w:val="20"/>
          <w:szCs w:val="20"/>
          <w:shd w:val="clear" w:color="auto" w:fill="FFFFFF"/>
          <w:lang w:eastAsia="en-GB"/>
        </w:rPr>
        <w:t>sedentary time and an increase in light</w:t>
      </w:r>
      <w:r w:rsidR="005E3B9B">
        <w:rPr>
          <w:rFonts w:ascii="Segoe UI" w:eastAsia="Times New Roman" w:hAnsi="Segoe UI" w:cs="Segoe UI"/>
          <w:color w:val="000000"/>
          <w:sz w:val="20"/>
          <w:szCs w:val="20"/>
          <w:shd w:val="clear" w:color="auto" w:fill="FFFFFF"/>
          <w:lang w:eastAsia="en-GB"/>
        </w:rPr>
        <w:t xml:space="preserve"> </w:t>
      </w:r>
      <w:r w:rsidR="005E3B9B" w:rsidRPr="005E3B9B">
        <w:rPr>
          <w:rFonts w:ascii="Segoe UI" w:eastAsia="Times New Roman" w:hAnsi="Segoe UI" w:cs="Segoe UI"/>
          <w:color w:val="000000"/>
          <w:sz w:val="20"/>
          <w:szCs w:val="20"/>
          <w:shd w:val="clear" w:color="auto" w:fill="FFFFFF"/>
          <w:lang w:eastAsia="en-GB"/>
        </w:rPr>
        <w:t>activ</w:t>
      </w:r>
      <w:r w:rsidR="005E3B9B">
        <w:rPr>
          <w:rFonts w:ascii="Segoe UI" w:eastAsia="Times New Roman" w:hAnsi="Segoe UI" w:cs="Segoe UI"/>
          <w:color w:val="000000"/>
          <w:sz w:val="20"/>
          <w:szCs w:val="20"/>
          <w:shd w:val="clear" w:color="auto" w:fill="FFFFFF"/>
          <w:lang w:eastAsia="en-GB"/>
        </w:rPr>
        <w:t>ities may prove more realistic t</w:t>
      </w:r>
      <w:r w:rsidR="005E3B9B" w:rsidRPr="005E3B9B">
        <w:rPr>
          <w:rFonts w:ascii="Segoe UI" w:eastAsia="Times New Roman" w:hAnsi="Segoe UI" w:cs="Segoe UI"/>
          <w:color w:val="000000"/>
          <w:sz w:val="20"/>
          <w:szCs w:val="20"/>
          <w:shd w:val="clear" w:color="auto" w:fill="FFFFFF"/>
          <w:lang w:eastAsia="en-GB"/>
        </w:rPr>
        <w:t>h</w:t>
      </w:r>
      <w:r w:rsidR="005E3B9B">
        <w:rPr>
          <w:rFonts w:ascii="Segoe UI" w:eastAsia="Times New Roman" w:hAnsi="Segoe UI" w:cs="Segoe UI"/>
          <w:color w:val="000000"/>
          <w:sz w:val="20"/>
          <w:szCs w:val="20"/>
          <w:shd w:val="clear" w:color="auto" w:fill="FFFFFF"/>
          <w:lang w:eastAsia="en-GB"/>
        </w:rPr>
        <w:t>an just focusing on moderate-to-</w:t>
      </w:r>
      <w:r w:rsidR="005E3B9B" w:rsidRPr="005E3B9B">
        <w:rPr>
          <w:rFonts w:ascii="Segoe UI" w:eastAsia="Times New Roman" w:hAnsi="Segoe UI" w:cs="Segoe UI"/>
          <w:color w:val="000000"/>
          <w:sz w:val="20"/>
          <w:szCs w:val="20"/>
          <w:shd w:val="clear" w:color="auto" w:fill="FFFFFF"/>
          <w:lang w:eastAsia="en-GB"/>
        </w:rPr>
        <w:t>vigorous</w:t>
      </w:r>
      <w:r w:rsidR="00C868F9">
        <w:rPr>
          <w:rFonts w:ascii="Segoe UI" w:eastAsia="Times New Roman" w:hAnsi="Segoe UI" w:cs="Segoe UI"/>
          <w:color w:val="000000"/>
          <w:sz w:val="20"/>
          <w:szCs w:val="20"/>
          <w:shd w:val="clear" w:color="auto" w:fill="FFFFFF"/>
          <w:lang w:eastAsia="en-GB"/>
        </w:rPr>
        <w:t xml:space="preserve"> physical activity, </w:t>
      </w:r>
      <w:r w:rsidR="00CB23B5">
        <w:rPr>
          <w:rFonts w:ascii="Segoe UI" w:eastAsia="Times New Roman" w:hAnsi="Segoe UI" w:cs="Segoe UI"/>
          <w:color w:val="000000"/>
          <w:sz w:val="20"/>
          <w:szCs w:val="20"/>
          <w:shd w:val="clear" w:color="auto" w:fill="FFFFFF"/>
          <w:lang w:eastAsia="en-GB"/>
        </w:rPr>
        <w:t>and this</w:t>
      </w:r>
      <w:r w:rsidR="005E3B9B">
        <w:rPr>
          <w:rFonts w:ascii="Segoe UI" w:eastAsia="Times New Roman" w:hAnsi="Segoe UI" w:cs="Segoe UI"/>
          <w:color w:val="000000"/>
          <w:sz w:val="20"/>
          <w:szCs w:val="20"/>
          <w:shd w:val="clear" w:color="auto" w:fill="FFFFFF"/>
          <w:lang w:eastAsia="en-GB"/>
        </w:rPr>
        <w:t xml:space="preserve"> may pave the way to</w:t>
      </w:r>
      <w:r w:rsidR="00CB23B5">
        <w:rPr>
          <w:rFonts w:ascii="Segoe UI" w:eastAsia="Times New Roman" w:hAnsi="Segoe UI" w:cs="Segoe UI"/>
          <w:color w:val="000000"/>
          <w:sz w:val="20"/>
          <w:szCs w:val="20"/>
          <w:shd w:val="clear" w:color="auto" w:fill="FFFFFF"/>
          <w:lang w:eastAsia="en-GB"/>
        </w:rPr>
        <w:t xml:space="preserve"> </w:t>
      </w:r>
      <w:r w:rsidR="005E3B9B">
        <w:rPr>
          <w:rFonts w:ascii="Segoe UI" w:eastAsia="Times New Roman" w:hAnsi="Segoe UI" w:cs="Segoe UI"/>
          <w:color w:val="000000"/>
          <w:sz w:val="20"/>
          <w:szCs w:val="20"/>
          <w:shd w:val="clear" w:color="auto" w:fill="FFFFFF"/>
          <w:lang w:eastAsia="en-GB"/>
        </w:rPr>
        <w:t>more intense exercise</w:t>
      </w:r>
      <w:r w:rsidR="00CB23B5">
        <w:rPr>
          <w:rFonts w:ascii="Segoe UI" w:eastAsia="Times New Roman" w:hAnsi="Segoe UI" w:cs="Segoe UI"/>
          <w:color w:val="000000"/>
          <w:sz w:val="20"/>
          <w:szCs w:val="20"/>
          <w:shd w:val="clear" w:color="auto" w:fill="FFFFFF"/>
          <w:lang w:eastAsia="en-GB"/>
        </w:rPr>
        <w:t>s</w:t>
      </w:r>
      <w:r w:rsidR="005E3B9B">
        <w:rPr>
          <w:rFonts w:ascii="Segoe UI" w:eastAsia="Times New Roman" w:hAnsi="Segoe UI" w:cs="Segoe UI"/>
          <w:color w:val="000000"/>
          <w:sz w:val="20"/>
          <w:szCs w:val="20"/>
          <w:shd w:val="clear" w:color="auto" w:fill="FFFFFF"/>
          <w:lang w:eastAsia="en-GB"/>
        </w:rPr>
        <w:t xml:space="preserve">. This philosophy was recently endorsed in a clinical concise review about pulmonary rehabilitation and physical activity </w:t>
      </w:r>
      <w:r w:rsidR="00F76A44">
        <w:rPr>
          <w:rFonts w:ascii="Segoe UI" w:eastAsia="Times New Roman" w:hAnsi="Segoe UI" w:cs="Segoe UI"/>
          <w:color w:val="000000"/>
          <w:sz w:val="20"/>
          <w:szCs w:val="20"/>
          <w:shd w:val="clear" w:color="auto" w:fill="FFFFFF"/>
          <w:lang w:eastAsia="en-GB"/>
        </w:rPr>
        <w:t xml:space="preserve">in COPD </w:t>
      </w:r>
      <w:r w:rsidR="005E3B9B">
        <w:rPr>
          <w:rFonts w:ascii="Segoe UI" w:eastAsia="Times New Roman" w:hAnsi="Segoe UI" w:cs="Segoe UI"/>
          <w:color w:val="000000"/>
          <w:sz w:val="20"/>
          <w:szCs w:val="20"/>
          <w:shd w:val="clear" w:color="auto" w:fill="FFFFFF"/>
          <w:lang w:eastAsia="en-GB"/>
        </w:rPr>
        <w:t xml:space="preserve">(Spruit et al., </w:t>
      </w:r>
      <w:r w:rsidR="00D92132" w:rsidRPr="00D92132">
        <w:rPr>
          <w:rFonts w:ascii="Segoe UI" w:eastAsia="Times New Roman" w:hAnsi="Segoe UI" w:cs="Segoe UI"/>
          <w:color w:val="000000"/>
          <w:sz w:val="20"/>
          <w:szCs w:val="20"/>
          <w:shd w:val="clear" w:color="auto" w:fill="FFFFFF"/>
          <w:lang w:eastAsia="en-GB"/>
        </w:rPr>
        <w:t xml:space="preserve">Am J </w:t>
      </w:r>
      <w:proofErr w:type="spellStart"/>
      <w:r w:rsidR="00D92132" w:rsidRPr="00D92132">
        <w:rPr>
          <w:rFonts w:ascii="Segoe UI" w:eastAsia="Times New Roman" w:hAnsi="Segoe UI" w:cs="Segoe UI"/>
          <w:color w:val="000000"/>
          <w:sz w:val="20"/>
          <w:szCs w:val="20"/>
          <w:shd w:val="clear" w:color="auto" w:fill="FFFFFF"/>
          <w:lang w:eastAsia="en-GB"/>
        </w:rPr>
        <w:t>Respir</w:t>
      </w:r>
      <w:proofErr w:type="spellEnd"/>
      <w:r w:rsidR="00D92132" w:rsidRPr="00D92132">
        <w:rPr>
          <w:rFonts w:ascii="Segoe UI" w:eastAsia="Times New Roman" w:hAnsi="Segoe UI" w:cs="Segoe UI"/>
          <w:color w:val="000000"/>
          <w:sz w:val="20"/>
          <w:szCs w:val="20"/>
          <w:shd w:val="clear" w:color="auto" w:fill="FFFFFF"/>
          <w:lang w:eastAsia="en-GB"/>
        </w:rPr>
        <w:t xml:space="preserve"> </w:t>
      </w:r>
      <w:proofErr w:type="spellStart"/>
      <w:r w:rsidR="00D92132">
        <w:rPr>
          <w:rFonts w:ascii="Segoe UI" w:eastAsia="Times New Roman" w:hAnsi="Segoe UI" w:cs="Segoe UI"/>
          <w:color w:val="000000"/>
          <w:sz w:val="20"/>
          <w:szCs w:val="20"/>
          <w:shd w:val="clear" w:color="auto" w:fill="FFFFFF"/>
          <w:lang w:eastAsia="en-GB"/>
        </w:rPr>
        <w:t>Crit</w:t>
      </w:r>
      <w:proofErr w:type="spellEnd"/>
      <w:r w:rsidR="00D92132">
        <w:rPr>
          <w:rFonts w:ascii="Segoe UI" w:eastAsia="Times New Roman" w:hAnsi="Segoe UI" w:cs="Segoe UI"/>
          <w:color w:val="000000"/>
          <w:sz w:val="20"/>
          <w:szCs w:val="20"/>
          <w:shd w:val="clear" w:color="auto" w:fill="FFFFFF"/>
          <w:lang w:eastAsia="en-GB"/>
        </w:rPr>
        <w:t xml:space="preserve"> Care Med. 2015</w:t>
      </w:r>
      <w:proofErr w:type="gramStart"/>
      <w:r w:rsidR="00D92132">
        <w:rPr>
          <w:rFonts w:ascii="Segoe UI" w:eastAsia="Times New Roman" w:hAnsi="Segoe UI" w:cs="Segoe UI"/>
          <w:color w:val="000000"/>
          <w:sz w:val="20"/>
          <w:szCs w:val="20"/>
          <w:shd w:val="clear" w:color="auto" w:fill="FFFFFF"/>
          <w:lang w:eastAsia="en-GB"/>
        </w:rPr>
        <w:t>;192</w:t>
      </w:r>
      <w:r w:rsidR="00D92132" w:rsidRPr="00D92132">
        <w:rPr>
          <w:rFonts w:ascii="Segoe UI" w:eastAsia="Times New Roman" w:hAnsi="Segoe UI" w:cs="Segoe UI"/>
          <w:color w:val="000000"/>
          <w:sz w:val="20"/>
          <w:szCs w:val="20"/>
          <w:shd w:val="clear" w:color="auto" w:fill="FFFFFF"/>
          <w:lang w:eastAsia="en-GB"/>
        </w:rPr>
        <w:t>:924</w:t>
      </w:r>
      <w:proofErr w:type="gramEnd"/>
      <w:r w:rsidR="00D92132" w:rsidRPr="00D92132">
        <w:rPr>
          <w:rFonts w:ascii="Segoe UI" w:eastAsia="Times New Roman" w:hAnsi="Segoe UI" w:cs="Segoe UI"/>
          <w:color w:val="000000"/>
          <w:sz w:val="20"/>
          <w:szCs w:val="20"/>
          <w:shd w:val="clear" w:color="auto" w:fill="FFFFFF"/>
          <w:lang w:eastAsia="en-GB"/>
        </w:rPr>
        <w:t>-33</w:t>
      </w:r>
      <w:r w:rsidR="005E3B9B">
        <w:rPr>
          <w:rFonts w:ascii="Segoe UI" w:eastAsia="Times New Roman" w:hAnsi="Segoe UI" w:cs="Segoe UI"/>
          <w:color w:val="000000"/>
          <w:sz w:val="20"/>
          <w:szCs w:val="20"/>
          <w:shd w:val="clear" w:color="auto" w:fill="FFFFFF"/>
          <w:lang w:eastAsia="en-GB"/>
        </w:rPr>
        <w:t>).</w:t>
      </w:r>
      <w:r w:rsidR="001C558A">
        <w:rPr>
          <w:rFonts w:ascii="Segoe UI" w:eastAsia="Times New Roman" w:hAnsi="Segoe UI" w:cs="Segoe UI"/>
          <w:color w:val="000000"/>
          <w:sz w:val="20"/>
          <w:szCs w:val="20"/>
          <w:shd w:val="clear" w:color="auto" w:fill="FFFFFF"/>
          <w:lang w:eastAsia="en-GB"/>
        </w:rPr>
        <w:t xml:space="preserve"> </w:t>
      </w:r>
      <w:r w:rsidR="00C868F9">
        <w:rPr>
          <w:rFonts w:ascii="Segoe UI" w:eastAsia="Times New Roman" w:hAnsi="Segoe UI" w:cs="Segoe UI"/>
          <w:color w:val="000000"/>
          <w:sz w:val="20"/>
          <w:szCs w:val="20"/>
          <w:shd w:val="clear" w:color="auto" w:fill="FFFFFF"/>
          <w:lang w:eastAsia="en-GB"/>
        </w:rPr>
        <w:t>These explanations were added to t</w:t>
      </w:r>
      <w:r w:rsidR="00E33486">
        <w:rPr>
          <w:rFonts w:ascii="Segoe UI" w:eastAsia="Times New Roman" w:hAnsi="Segoe UI" w:cs="Segoe UI"/>
          <w:color w:val="000000"/>
          <w:sz w:val="20"/>
          <w:szCs w:val="20"/>
          <w:shd w:val="clear" w:color="auto" w:fill="FFFFFF"/>
          <w:lang w:eastAsia="en-GB"/>
        </w:rPr>
        <w:t>he discussion for clarification</w:t>
      </w:r>
      <w:r w:rsidR="00D4046F">
        <w:rPr>
          <w:rFonts w:ascii="Segoe UI" w:eastAsia="Times New Roman" w:hAnsi="Segoe UI" w:cs="Segoe UI"/>
          <w:color w:val="000000"/>
          <w:sz w:val="20"/>
          <w:szCs w:val="20"/>
          <w:shd w:val="clear" w:color="auto" w:fill="FFFFFF"/>
          <w:lang w:eastAsia="en-GB"/>
        </w:rPr>
        <w:t xml:space="preserve"> in an attempt to soften the</w:t>
      </w:r>
      <w:r w:rsidR="006E1F41">
        <w:rPr>
          <w:rFonts w:ascii="Segoe UI" w:eastAsia="Times New Roman" w:hAnsi="Segoe UI" w:cs="Segoe UI"/>
          <w:color w:val="000000"/>
          <w:sz w:val="20"/>
          <w:szCs w:val="20"/>
          <w:shd w:val="clear" w:color="auto" w:fill="FFFFFF"/>
          <w:lang w:eastAsia="en-GB"/>
        </w:rPr>
        <w:t xml:space="preserve"> previous</w:t>
      </w:r>
      <w:r w:rsidR="00D4046F">
        <w:rPr>
          <w:rFonts w:ascii="Segoe UI" w:eastAsia="Times New Roman" w:hAnsi="Segoe UI" w:cs="Segoe UI"/>
          <w:color w:val="000000"/>
          <w:sz w:val="20"/>
          <w:szCs w:val="20"/>
          <w:shd w:val="clear" w:color="auto" w:fill="FFFFFF"/>
          <w:lang w:eastAsia="en-GB"/>
        </w:rPr>
        <w:t xml:space="preserve"> message </w:t>
      </w:r>
      <w:r w:rsidR="00C868F9">
        <w:rPr>
          <w:rFonts w:ascii="Segoe UI" w:eastAsia="Times New Roman" w:hAnsi="Segoe UI" w:cs="Segoe UI"/>
          <w:color w:val="000000"/>
          <w:sz w:val="20"/>
          <w:szCs w:val="20"/>
          <w:shd w:val="clear" w:color="auto" w:fill="FFFFFF"/>
          <w:lang w:eastAsia="en-GB"/>
        </w:rPr>
        <w:t>(</w:t>
      </w:r>
      <w:r w:rsidR="00C868F9" w:rsidRPr="00C868F9">
        <w:rPr>
          <w:rFonts w:ascii="Segoe UI" w:eastAsia="Times New Roman" w:hAnsi="Segoe UI" w:cs="Segoe UI"/>
          <w:color w:val="000000"/>
          <w:sz w:val="20"/>
          <w:szCs w:val="20"/>
          <w:highlight w:val="yellow"/>
          <w:shd w:val="clear" w:color="auto" w:fill="FFFFFF"/>
          <w:lang w:eastAsia="en-GB"/>
        </w:rPr>
        <w:t>page 2</w:t>
      </w:r>
      <w:r w:rsidR="00045B5E">
        <w:rPr>
          <w:rFonts w:ascii="Segoe UI" w:eastAsia="Times New Roman" w:hAnsi="Segoe UI" w:cs="Segoe UI"/>
          <w:color w:val="000000"/>
          <w:sz w:val="20"/>
          <w:szCs w:val="20"/>
          <w:highlight w:val="yellow"/>
          <w:shd w:val="clear" w:color="auto" w:fill="FFFFFF"/>
          <w:lang w:eastAsia="en-GB"/>
        </w:rPr>
        <w:t>8</w:t>
      </w:r>
      <w:r w:rsidR="00C868F9" w:rsidRPr="00C868F9">
        <w:rPr>
          <w:rFonts w:ascii="Segoe UI" w:eastAsia="Times New Roman" w:hAnsi="Segoe UI" w:cs="Segoe UI"/>
          <w:color w:val="000000"/>
          <w:sz w:val="20"/>
          <w:szCs w:val="20"/>
          <w:highlight w:val="yellow"/>
          <w:shd w:val="clear" w:color="auto" w:fill="FFFFFF"/>
          <w:lang w:eastAsia="en-GB"/>
        </w:rPr>
        <w:t xml:space="preserve">, lines </w:t>
      </w:r>
      <w:r w:rsidR="00045B5E">
        <w:rPr>
          <w:rFonts w:ascii="Segoe UI" w:eastAsia="Times New Roman" w:hAnsi="Segoe UI" w:cs="Segoe UI"/>
          <w:color w:val="000000"/>
          <w:sz w:val="20"/>
          <w:szCs w:val="20"/>
          <w:highlight w:val="yellow"/>
          <w:shd w:val="clear" w:color="auto" w:fill="FFFFFF"/>
          <w:lang w:eastAsia="en-GB"/>
        </w:rPr>
        <w:t>48</w:t>
      </w:r>
      <w:r w:rsidR="002A674B">
        <w:rPr>
          <w:rFonts w:ascii="Segoe UI" w:eastAsia="Times New Roman" w:hAnsi="Segoe UI" w:cs="Segoe UI"/>
          <w:color w:val="000000"/>
          <w:sz w:val="20"/>
          <w:szCs w:val="20"/>
          <w:highlight w:val="yellow"/>
          <w:shd w:val="clear" w:color="auto" w:fill="FFFFFF"/>
          <w:lang w:eastAsia="en-GB"/>
        </w:rPr>
        <w:t>7</w:t>
      </w:r>
      <w:r w:rsidR="00045B5E">
        <w:rPr>
          <w:rFonts w:ascii="Segoe UI" w:eastAsia="Times New Roman" w:hAnsi="Segoe UI" w:cs="Segoe UI"/>
          <w:color w:val="000000"/>
          <w:sz w:val="20"/>
          <w:szCs w:val="20"/>
          <w:highlight w:val="yellow"/>
          <w:shd w:val="clear" w:color="auto" w:fill="FFFFFF"/>
          <w:lang w:eastAsia="en-GB"/>
        </w:rPr>
        <w:t>-49</w:t>
      </w:r>
      <w:r w:rsidR="002A674B">
        <w:rPr>
          <w:rFonts w:ascii="Segoe UI" w:eastAsia="Times New Roman" w:hAnsi="Segoe UI" w:cs="Segoe UI"/>
          <w:color w:val="000000"/>
          <w:sz w:val="20"/>
          <w:szCs w:val="20"/>
          <w:highlight w:val="yellow"/>
          <w:shd w:val="clear" w:color="auto" w:fill="FFFFFF"/>
          <w:lang w:eastAsia="en-GB"/>
        </w:rPr>
        <w:t>0</w:t>
      </w:r>
      <w:r w:rsidR="00C868F9">
        <w:rPr>
          <w:rFonts w:ascii="Segoe UI" w:eastAsia="Times New Roman" w:hAnsi="Segoe UI" w:cs="Segoe UI"/>
          <w:color w:val="000000"/>
          <w:sz w:val="20"/>
          <w:szCs w:val="20"/>
          <w:shd w:val="clear" w:color="auto" w:fill="FFFFFF"/>
          <w:lang w:eastAsia="en-GB"/>
        </w:rPr>
        <w:t>).</w:t>
      </w:r>
      <w:r w:rsidR="00E66DB8">
        <w:rPr>
          <w:rFonts w:ascii="Segoe UI" w:eastAsia="Times New Roman" w:hAnsi="Segoe UI" w:cs="Segoe UI"/>
          <w:color w:val="000000"/>
          <w:sz w:val="20"/>
          <w:szCs w:val="20"/>
          <w:shd w:val="clear" w:color="auto" w:fill="FFFFFF"/>
          <w:lang w:eastAsia="en-GB"/>
        </w:rPr>
        <w:t xml:space="preserve"> </w:t>
      </w:r>
      <w:r w:rsidR="00D4046F">
        <w:rPr>
          <w:rFonts w:ascii="Segoe UI" w:eastAsia="Times New Roman" w:hAnsi="Segoe UI" w:cs="Segoe UI"/>
          <w:color w:val="000000"/>
          <w:sz w:val="20"/>
          <w:szCs w:val="20"/>
          <w:shd w:val="clear" w:color="auto" w:fill="FFFFFF"/>
          <w:lang w:eastAsia="en-GB"/>
        </w:rPr>
        <w:t>In addition, t</w:t>
      </w:r>
      <w:r w:rsidR="00E66DB8">
        <w:rPr>
          <w:rFonts w:ascii="Segoe UI" w:eastAsia="Times New Roman" w:hAnsi="Segoe UI" w:cs="Segoe UI"/>
          <w:color w:val="000000"/>
          <w:sz w:val="20"/>
          <w:szCs w:val="20"/>
          <w:shd w:val="clear" w:color="auto" w:fill="FFFFFF"/>
          <w:lang w:eastAsia="en-GB"/>
        </w:rPr>
        <w:t>he sentence in the introduction was changed slightly (</w:t>
      </w:r>
      <w:r w:rsidR="007D7A20">
        <w:rPr>
          <w:rFonts w:ascii="Segoe UI" w:eastAsia="Times New Roman" w:hAnsi="Segoe UI" w:cs="Segoe UI"/>
          <w:color w:val="000000"/>
          <w:sz w:val="20"/>
          <w:szCs w:val="20"/>
          <w:highlight w:val="yellow"/>
          <w:shd w:val="clear" w:color="auto" w:fill="FFFFFF"/>
          <w:lang w:eastAsia="en-GB"/>
        </w:rPr>
        <w:t xml:space="preserve">page </w:t>
      </w:r>
      <w:r w:rsidR="002A674B">
        <w:rPr>
          <w:rFonts w:ascii="Segoe UI" w:eastAsia="Times New Roman" w:hAnsi="Segoe UI" w:cs="Segoe UI"/>
          <w:color w:val="000000"/>
          <w:sz w:val="20"/>
          <w:szCs w:val="20"/>
          <w:highlight w:val="yellow"/>
          <w:shd w:val="clear" w:color="auto" w:fill="FFFFFF"/>
          <w:lang w:eastAsia="en-GB"/>
        </w:rPr>
        <w:t>8</w:t>
      </w:r>
      <w:r w:rsidR="00E66DB8" w:rsidRPr="00E66DB8">
        <w:rPr>
          <w:rFonts w:ascii="Segoe UI" w:eastAsia="Times New Roman" w:hAnsi="Segoe UI" w:cs="Segoe UI"/>
          <w:color w:val="000000"/>
          <w:sz w:val="20"/>
          <w:szCs w:val="20"/>
          <w:highlight w:val="yellow"/>
          <w:shd w:val="clear" w:color="auto" w:fill="FFFFFF"/>
          <w:lang w:eastAsia="en-GB"/>
        </w:rPr>
        <w:t>, lines 13</w:t>
      </w:r>
      <w:r w:rsidR="002A674B">
        <w:rPr>
          <w:rFonts w:ascii="Segoe UI" w:eastAsia="Times New Roman" w:hAnsi="Segoe UI" w:cs="Segoe UI"/>
          <w:color w:val="000000"/>
          <w:sz w:val="20"/>
          <w:szCs w:val="20"/>
          <w:highlight w:val="yellow"/>
          <w:shd w:val="clear" w:color="auto" w:fill="FFFFFF"/>
          <w:lang w:eastAsia="en-GB"/>
        </w:rPr>
        <w:t>7</w:t>
      </w:r>
      <w:r w:rsidR="007D7A20">
        <w:rPr>
          <w:rFonts w:ascii="Segoe UI" w:eastAsia="Times New Roman" w:hAnsi="Segoe UI" w:cs="Segoe UI"/>
          <w:color w:val="000000"/>
          <w:sz w:val="20"/>
          <w:szCs w:val="20"/>
          <w:highlight w:val="yellow"/>
          <w:shd w:val="clear" w:color="auto" w:fill="FFFFFF"/>
          <w:lang w:eastAsia="en-GB"/>
        </w:rPr>
        <w:t>-1</w:t>
      </w:r>
      <w:r w:rsidR="002A674B">
        <w:rPr>
          <w:rFonts w:ascii="Segoe UI" w:eastAsia="Times New Roman" w:hAnsi="Segoe UI" w:cs="Segoe UI"/>
          <w:color w:val="000000"/>
          <w:sz w:val="20"/>
          <w:szCs w:val="20"/>
          <w:highlight w:val="yellow"/>
          <w:shd w:val="clear" w:color="auto" w:fill="FFFFFF"/>
          <w:lang w:eastAsia="en-GB"/>
        </w:rPr>
        <w:t>39</w:t>
      </w:r>
      <w:r w:rsidR="00E66DB8">
        <w:rPr>
          <w:rFonts w:ascii="Segoe UI" w:eastAsia="Times New Roman" w:hAnsi="Segoe UI" w:cs="Segoe UI"/>
          <w:color w:val="000000"/>
          <w:sz w:val="20"/>
          <w:szCs w:val="20"/>
          <w:shd w:val="clear" w:color="auto" w:fill="FFFFFF"/>
          <w:lang w:eastAsia="en-GB"/>
        </w:rPr>
        <w:t>).</w:t>
      </w:r>
    </w:p>
    <w:p w14:paraId="4E2849C8" w14:textId="77777777" w:rsidR="00A73540"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Major comments</w:t>
      </w:r>
      <w:r w:rsidRPr="00FD06DD">
        <w:rPr>
          <w:rFonts w:ascii="Segoe UI" w:eastAsia="Times New Roman" w:hAnsi="Segoe UI" w:cs="Segoe UI"/>
          <w:color w:val="000000"/>
          <w:sz w:val="20"/>
          <w:szCs w:val="20"/>
          <w:lang w:eastAsia="en-GB"/>
        </w:rPr>
        <w:br/>
      </w:r>
      <w:r w:rsidRPr="003C3C8D">
        <w:rPr>
          <w:rFonts w:ascii="Segoe UI" w:eastAsia="Times New Roman" w:hAnsi="Segoe UI" w:cs="Segoe UI"/>
          <w:color w:val="000000"/>
          <w:sz w:val="20"/>
          <w:szCs w:val="20"/>
          <w:shd w:val="clear" w:color="auto" w:fill="FFFFFF"/>
          <w:lang w:eastAsia="en-GB"/>
        </w:rPr>
        <w:t xml:space="preserve">1) </w:t>
      </w:r>
      <w:proofErr w:type="gramStart"/>
      <w:r w:rsidRPr="003C3C8D">
        <w:rPr>
          <w:rFonts w:ascii="Segoe UI" w:eastAsia="Times New Roman" w:hAnsi="Segoe UI" w:cs="Segoe UI"/>
          <w:color w:val="000000"/>
          <w:sz w:val="20"/>
          <w:szCs w:val="20"/>
          <w:shd w:val="clear" w:color="auto" w:fill="FFFFFF"/>
          <w:lang w:eastAsia="en-GB"/>
        </w:rPr>
        <w:t>By</w:t>
      </w:r>
      <w:proofErr w:type="gramEnd"/>
      <w:r w:rsidRPr="003C3C8D">
        <w:rPr>
          <w:rFonts w:ascii="Segoe UI" w:eastAsia="Times New Roman" w:hAnsi="Segoe UI" w:cs="Segoe UI"/>
          <w:color w:val="000000"/>
          <w:sz w:val="20"/>
          <w:szCs w:val="20"/>
          <w:shd w:val="clear" w:color="auto" w:fill="FFFFFF"/>
          <w:lang w:eastAsia="en-GB"/>
        </w:rPr>
        <w:t xml:space="preserve"> nature this analysis</w:t>
      </w:r>
      <w:r w:rsidRPr="00FD06DD">
        <w:rPr>
          <w:rFonts w:ascii="Segoe UI" w:eastAsia="Times New Roman" w:hAnsi="Segoe UI" w:cs="Segoe UI"/>
          <w:color w:val="000000"/>
          <w:sz w:val="20"/>
          <w:szCs w:val="20"/>
          <w:shd w:val="clear" w:color="auto" w:fill="FFFFFF"/>
          <w:lang w:eastAsia="en-GB"/>
        </w:rPr>
        <w:t xml:space="preserve"> is retrospective and therefore suffers the usual weaknesses. It needs to be described as such in the study </w:t>
      </w:r>
      <w:r w:rsidRPr="008E2839">
        <w:rPr>
          <w:rFonts w:ascii="Segoe UI" w:eastAsia="Times New Roman" w:hAnsi="Segoe UI" w:cs="Segoe UI"/>
          <w:color w:val="000000"/>
          <w:sz w:val="20"/>
          <w:szCs w:val="20"/>
          <w:shd w:val="clear" w:color="auto" w:fill="FFFFFF"/>
          <w:lang w:eastAsia="en-GB"/>
        </w:rPr>
        <w:t>design. There is no mention on how many patients have been excluded and whether they had similar characteristics to the population described (the large dataset does not obviate this) which is</w:t>
      </w:r>
      <w:r w:rsidR="00A73540" w:rsidRPr="008E2839">
        <w:rPr>
          <w:rFonts w:ascii="Segoe UI" w:eastAsia="Times New Roman" w:hAnsi="Segoe UI" w:cs="Segoe UI"/>
          <w:color w:val="000000"/>
          <w:sz w:val="20"/>
          <w:szCs w:val="20"/>
          <w:shd w:val="clear" w:color="auto" w:fill="FFFFFF"/>
          <w:lang w:eastAsia="en-GB"/>
        </w:rPr>
        <w:t xml:space="preserve"> potential for systematic bias.</w:t>
      </w:r>
    </w:p>
    <w:p w14:paraId="7AA34FD9" w14:textId="34FF3552" w:rsidR="00A73540" w:rsidRDefault="00A73540"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8E2839">
        <w:rPr>
          <w:rFonts w:ascii="Segoe UI" w:eastAsia="Times New Roman" w:hAnsi="Segoe UI" w:cs="Segoe UI"/>
          <w:color w:val="000000"/>
          <w:sz w:val="20"/>
          <w:szCs w:val="20"/>
          <w:shd w:val="clear" w:color="auto" w:fill="FFFFFF"/>
          <w:lang w:eastAsia="en-GB"/>
        </w:rPr>
        <w:t>We have used the term ‘post-hoc’ to describe the retrospective aspect of our study. However, as this was no clear we have replaced that term with ‘retrospective’. Compared to patients included in the current analyses, those who could not be included were slightly older (68 (61-74) versus 67 (61 – 72) years) and had slightly higher BMI (26.9 (23.2 – 30.9) versus 25.8 (22.5 – 29.6) kg·m</w:t>
      </w:r>
      <w:r w:rsidR="008E2839" w:rsidRPr="006B502D">
        <w:rPr>
          <w:rFonts w:ascii="Segoe UI" w:eastAsia="Times New Roman" w:hAnsi="Segoe UI" w:cs="Segoe UI"/>
          <w:color w:val="000000"/>
          <w:sz w:val="20"/>
          <w:szCs w:val="20"/>
          <w:shd w:val="clear" w:color="auto" w:fill="FFFFFF"/>
          <w:vertAlign w:val="superscript"/>
          <w:lang w:eastAsia="en-GB"/>
        </w:rPr>
        <w:t>-2</w:t>
      </w:r>
      <w:r w:rsidR="008E2839">
        <w:rPr>
          <w:rFonts w:ascii="Segoe UI" w:eastAsia="Times New Roman" w:hAnsi="Segoe UI" w:cs="Segoe UI"/>
          <w:color w:val="000000"/>
          <w:sz w:val="20"/>
          <w:szCs w:val="20"/>
          <w:shd w:val="clear" w:color="auto" w:fill="FFFFFF"/>
          <w:lang w:eastAsia="en-GB"/>
        </w:rPr>
        <w:t>) and lower FEV</w:t>
      </w:r>
      <w:r w:rsidR="008E2839" w:rsidRPr="006B502D">
        <w:rPr>
          <w:rFonts w:ascii="Segoe UI" w:eastAsia="Times New Roman" w:hAnsi="Segoe UI" w:cs="Segoe UI"/>
          <w:color w:val="000000"/>
          <w:sz w:val="20"/>
          <w:szCs w:val="20"/>
          <w:shd w:val="clear" w:color="auto" w:fill="FFFFFF"/>
          <w:vertAlign w:val="subscript"/>
          <w:lang w:eastAsia="en-GB"/>
        </w:rPr>
        <w:t>1</w:t>
      </w:r>
      <w:r w:rsidR="008E2839">
        <w:rPr>
          <w:rFonts w:ascii="Segoe UI" w:eastAsia="Times New Roman" w:hAnsi="Segoe UI" w:cs="Segoe UI"/>
          <w:color w:val="000000"/>
          <w:sz w:val="20"/>
          <w:szCs w:val="20"/>
          <w:shd w:val="clear" w:color="auto" w:fill="FFFFFF"/>
          <w:lang w:eastAsia="en-GB"/>
        </w:rPr>
        <w:t xml:space="preserve"> (45 (33 – 59) versus 49 (34 – 64) % predicted); all P-values were&lt;0.05. There was also statistical difference for the </w:t>
      </w:r>
      <w:proofErr w:type="spellStart"/>
      <w:r w:rsidR="008E2839">
        <w:rPr>
          <w:rFonts w:ascii="Segoe UI" w:eastAsia="Times New Roman" w:hAnsi="Segoe UI" w:cs="Segoe UI"/>
          <w:color w:val="000000"/>
          <w:sz w:val="20"/>
          <w:szCs w:val="20"/>
          <w:shd w:val="clear" w:color="auto" w:fill="FFFFFF"/>
          <w:lang w:eastAsia="en-GB"/>
        </w:rPr>
        <w:t>mMRC</w:t>
      </w:r>
      <w:proofErr w:type="spellEnd"/>
      <w:r w:rsidR="008E2839">
        <w:rPr>
          <w:rFonts w:ascii="Segoe UI" w:eastAsia="Times New Roman" w:hAnsi="Segoe UI" w:cs="Segoe UI"/>
          <w:color w:val="000000"/>
          <w:sz w:val="20"/>
          <w:szCs w:val="20"/>
          <w:shd w:val="clear" w:color="auto" w:fill="FFFFFF"/>
          <w:lang w:eastAsia="en-GB"/>
        </w:rPr>
        <w:t xml:space="preserve"> scale, but the values in both groups were exactly the same (i.e., 2 (1 – 3) points). Despite statistical difference the values are very similar or even the same, therefore we believe the differences between groups are not clinically relevant.</w:t>
      </w:r>
    </w:p>
    <w:p w14:paraId="663B41FF" w14:textId="77777777" w:rsidR="00A06D7C"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6D7138">
        <w:rPr>
          <w:rFonts w:ascii="Segoe UI" w:eastAsia="Times New Roman" w:hAnsi="Segoe UI" w:cs="Segoe UI"/>
          <w:color w:val="000000"/>
          <w:sz w:val="20"/>
          <w:szCs w:val="20"/>
          <w:shd w:val="clear" w:color="auto" w:fill="FFFFFF"/>
          <w:lang w:eastAsia="en-GB"/>
        </w:rPr>
        <w:t>2) How was it decided who</w:t>
      </w:r>
      <w:r w:rsidRPr="00FD06DD">
        <w:rPr>
          <w:rFonts w:ascii="Segoe UI" w:eastAsia="Times New Roman" w:hAnsi="Segoe UI" w:cs="Segoe UI"/>
          <w:color w:val="000000"/>
          <w:sz w:val="20"/>
          <w:szCs w:val="20"/>
          <w:shd w:val="clear" w:color="auto" w:fill="FFFFFF"/>
          <w:lang w:eastAsia="en-GB"/>
        </w:rPr>
        <w:t xml:space="preserve"> would contribute to the dataset? Were all authors of studies involving physical activity and COPD in a certain time frame using </w:t>
      </w:r>
      <w:proofErr w:type="spellStart"/>
      <w:r w:rsidRPr="00FD06DD">
        <w:rPr>
          <w:rFonts w:ascii="Segoe UI" w:eastAsia="Times New Roman" w:hAnsi="Segoe UI" w:cs="Segoe UI"/>
          <w:color w:val="000000"/>
          <w:sz w:val="20"/>
          <w:szCs w:val="20"/>
          <w:shd w:val="clear" w:color="auto" w:fill="FFFFFF"/>
          <w:lang w:eastAsia="en-GB"/>
        </w:rPr>
        <w:t>sensewear</w:t>
      </w:r>
      <w:proofErr w:type="spellEnd"/>
      <w:r w:rsidRPr="00FD06DD">
        <w:rPr>
          <w:rFonts w:ascii="Segoe UI" w:eastAsia="Times New Roman" w:hAnsi="Segoe UI" w:cs="Segoe UI"/>
          <w:color w:val="000000"/>
          <w:sz w:val="20"/>
          <w:szCs w:val="20"/>
          <w:shd w:val="clear" w:color="auto" w:fill="FFFFFF"/>
          <w:lang w:eastAsia="en-GB"/>
        </w:rPr>
        <w:t xml:space="preserve"> monitors contacted? Bias could have been introduced if this wasn’t systematically approached. (</w:t>
      </w:r>
      <w:proofErr w:type="gramStart"/>
      <w:r w:rsidRPr="00FD06DD">
        <w:rPr>
          <w:rFonts w:ascii="Segoe UI" w:eastAsia="Times New Roman" w:hAnsi="Segoe UI" w:cs="Segoe UI"/>
          <w:color w:val="000000"/>
          <w:sz w:val="20"/>
          <w:szCs w:val="20"/>
          <w:shd w:val="clear" w:color="auto" w:fill="FFFFFF"/>
          <w:lang w:eastAsia="en-GB"/>
        </w:rPr>
        <w:t>perhaps</w:t>
      </w:r>
      <w:proofErr w:type="gramEnd"/>
      <w:r w:rsidRPr="00FD06DD">
        <w:rPr>
          <w:rFonts w:ascii="Segoe UI" w:eastAsia="Times New Roman" w:hAnsi="Segoe UI" w:cs="Segoe UI"/>
          <w:color w:val="000000"/>
          <w:sz w:val="20"/>
          <w:szCs w:val="20"/>
          <w:shd w:val="clear" w:color="auto" w:fill="FFFFFF"/>
          <w:lang w:eastAsia="en-GB"/>
        </w:rPr>
        <w:t xml:space="preserve"> this data is in the supplementary files but if not please add to the methods)</w:t>
      </w:r>
    </w:p>
    <w:p w14:paraId="0A5FD1BF" w14:textId="77777777" w:rsidR="00A06D7C" w:rsidRDefault="00A06D7C"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sidRPr="00397C77">
        <w:rPr>
          <w:rFonts w:ascii="Segoe UI" w:eastAsia="Times New Roman" w:hAnsi="Segoe UI" w:cs="Segoe UI"/>
          <w:color w:val="000000"/>
          <w:sz w:val="20"/>
          <w:szCs w:val="20"/>
          <w:shd w:val="clear" w:color="auto" w:fill="FFFFFF"/>
          <w:lang w:eastAsia="en-GB"/>
        </w:rPr>
        <w:t xml:space="preserve"> </w:t>
      </w:r>
      <w:r w:rsidR="00397C77" w:rsidRPr="00397C77">
        <w:rPr>
          <w:rFonts w:ascii="Segoe UI" w:eastAsia="Times New Roman" w:hAnsi="Segoe UI" w:cs="Segoe UI"/>
          <w:color w:val="000000"/>
          <w:sz w:val="20"/>
          <w:szCs w:val="20"/>
          <w:shd w:val="clear" w:color="auto" w:fill="FFFFFF"/>
          <w:lang w:eastAsia="en-GB"/>
        </w:rPr>
        <w:t xml:space="preserve">A </w:t>
      </w:r>
      <w:r w:rsidR="00397C77">
        <w:rPr>
          <w:rFonts w:ascii="Segoe UI" w:eastAsia="Times New Roman" w:hAnsi="Segoe UI" w:cs="Segoe UI"/>
          <w:color w:val="000000"/>
          <w:sz w:val="20"/>
          <w:szCs w:val="20"/>
          <w:shd w:val="clear" w:color="auto" w:fill="FFFFFF"/>
          <w:lang w:eastAsia="en-GB"/>
        </w:rPr>
        <w:t xml:space="preserve">proper systematic research was not performed. </w:t>
      </w:r>
      <w:r w:rsidR="00397C77" w:rsidRPr="00397C77">
        <w:rPr>
          <w:rFonts w:ascii="Segoe UI" w:eastAsia="Times New Roman" w:hAnsi="Segoe UI" w:cs="Segoe UI"/>
          <w:color w:val="000000"/>
          <w:sz w:val="20"/>
          <w:szCs w:val="20"/>
          <w:shd w:val="clear" w:color="auto" w:fill="FFFFFF"/>
          <w:lang w:eastAsia="en-GB"/>
        </w:rPr>
        <w:t xml:space="preserve">The research groups that contributed to the current study were conveniently selected from recent publications (articles in peer-reviewed journals and abstracts presented at major respiratory congresses) using the SenseWear </w:t>
      </w:r>
      <w:r w:rsidR="00397C77">
        <w:rPr>
          <w:rFonts w:ascii="Segoe UI" w:eastAsia="Times New Roman" w:hAnsi="Segoe UI" w:cs="Segoe UI"/>
          <w:color w:val="000000"/>
          <w:sz w:val="20"/>
          <w:szCs w:val="20"/>
          <w:shd w:val="clear" w:color="auto" w:fill="FFFFFF"/>
          <w:lang w:eastAsia="en-GB"/>
        </w:rPr>
        <w:t xml:space="preserve">Armband in patients with COPD. </w:t>
      </w:r>
      <w:r w:rsidR="00CD19CB">
        <w:rPr>
          <w:rFonts w:ascii="Segoe UI" w:eastAsia="Times New Roman" w:hAnsi="Segoe UI" w:cs="Segoe UI"/>
          <w:color w:val="000000"/>
          <w:sz w:val="20"/>
          <w:szCs w:val="20"/>
          <w:shd w:val="clear" w:color="auto" w:fill="FFFFFF"/>
          <w:lang w:eastAsia="en-GB"/>
        </w:rPr>
        <w:t>This limitation was acknowledge</w:t>
      </w:r>
      <w:r w:rsidR="00397C77">
        <w:rPr>
          <w:rFonts w:ascii="Segoe UI" w:eastAsia="Times New Roman" w:hAnsi="Segoe UI" w:cs="Segoe UI"/>
          <w:color w:val="000000"/>
          <w:sz w:val="20"/>
          <w:szCs w:val="20"/>
          <w:shd w:val="clear" w:color="auto" w:fill="FFFFFF"/>
          <w:lang w:eastAsia="en-GB"/>
        </w:rPr>
        <w:t>d</w:t>
      </w:r>
      <w:r w:rsidR="00CD19CB">
        <w:rPr>
          <w:rFonts w:ascii="Segoe UI" w:eastAsia="Times New Roman" w:hAnsi="Segoe UI" w:cs="Segoe UI"/>
          <w:color w:val="000000"/>
          <w:sz w:val="20"/>
          <w:szCs w:val="20"/>
          <w:shd w:val="clear" w:color="auto" w:fill="FFFFFF"/>
          <w:lang w:eastAsia="en-GB"/>
        </w:rPr>
        <w:t xml:space="preserve"> </w:t>
      </w:r>
      <w:r w:rsidR="00397C77">
        <w:rPr>
          <w:rFonts w:ascii="Segoe UI" w:eastAsia="Times New Roman" w:hAnsi="Segoe UI" w:cs="Segoe UI"/>
          <w:color w:val="000000"/>
          <w:sz w:val="20"/>
          <w:szCs w:val="20"/>
          <w:shd w:val="clear" w:color="auto" w:fill="FFFFFF"/>
          <w:lang w:eastAsia="en-GB"/>
        </w:rPr>
        <w:t>in File S1</w:t>
      </w:r>
      <w:r w:rsidR="00675EE4">
        <w:rPr>
          <w:rFonts w:ascii="Segoe UI" w:eastAsia="Times New Roman" w:hAnsi="Segoe UI" w:cs="Segoe UI"/>
          <w:color w:val="000000"/>
          <w:sz w:val="20"/>
          <w:szCs w:val="20"/>
          <w:shd w:val="clear" w:color="auto" w:fill="FFFFFF"/>
          <w:lang w:eastAsia="en-GB"/>
        </w:rPr>
        <w:t xml:space="preserve"> (</w:t>
      </w:r>
      <w:r w:rsidR="00675EE4" w:rsidRPr="00675EE4">
        <w:rPr>
          <w:rFonts w:ascii="Segoe UI" w:eastAsia="Times New Roman" w:hAnsi="Segoe UI" w:cs="Segoe UI"/>
          <w:color w:val="000000"/>
          <w:sz w:val="20"/>
          <w:szCs w:val="20"/>
          <w:highlight w:val="yellow"/>
          <w:shd w:val="clear" w:color="auto" w:fill="FFFFFF"/>
          <w:lang w:eastAsia="en-GB"/>
        </w:rPr>
        <w:t>page 1, lines 9-12</w:t>
      </w:r>
      <w:r w:rsidR="00675EE4">
        <w:rPr>
          <w:rFonts w:ascii="Segoe UI" w:eastAsia="Times New Roman" w:hAnsi="Segoe UI" w:cs="Segoe UI"/>
          <w:color w:val="000000"/>
          <w:sz w:val="20"/>
          <w:szCs w:val="20"/>
          <w:shd w:val="clear" w:color="auto" w:fill="FFFFFF"/>
          <w:lang w:eastAsia="en-GB"/>
        </w:rPr>
        <w:t>)</w:t>
      </w:r>
      <w:r w:rsidR="00397C77">
        <w:rPr>
          <w:rFonts w:ascii="Segoe UI" w:eastAsia="Times New Roman" w:hAnsi="Segoe UI" w:cs="Segoe UI"/>
          <w:color w:val="000000"/>
          <w:sz w:val="20"/>
          <w:szCs w:val="20"/>
          <w:shd w:val="clear" w:color="auto" w:fill="FFFFFF"/>
          <w:lang w:eastAsia="en-GB"/>
        </w:rPr>
        <w:t>.</w:t>
      </w:r>
    </w:p>
    <w:p w14:paraId="18FE3467" w14:textId="77777777" w:rsidR="00A06D7C"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shd w:val="clear" w:color="auto" w:fill="FFFFFF"/>
          <w:lang w:eastAsia="en-GB"/>
        </w:rPr>
        <w:t> </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 xml:space="preserve">3) The data is cross-sectional so provides no insight into how these clusters relate to health outcomes – this needs </w:t>
      </w:r>
      <w:r w:rsidR="00A06D7C">
        <w:rPr>
          <w:rFonts w:ascii="Segoe UI" w:eastAsia="Times New Roman" w:hAnsi="Segoe UI" w:cs="Segoe UI"/>
          <w:color w:val="000000"/>
          <w:sz w:val="20"/>
          <w:szCs w:val="20"/>
          <w:shd w:val="clear" w:color="auto" w:fill="FFFFFF"/>
          <w:lang w:eastAsia="en-GB"/>
        </w:rPr>
        <w:t>adding to the limitations.</w:t>
      </w:r>
    </w:p>
    <w:p w14:paraId="6B2D06BE" w14:textId="37BB3DF0" w:rsidR="00A06D7C" w:rsidRDefault="00A06D7C"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5D7592">
        <w:rPr>
          <w:rFonts w:ascii="Segoe UI" w:eastAsia="Times New Roman" w:hAnsi="Segoe UI" w:cs="Segoe UI"/>
          <w:color w:val="000000"/>
          <w:sz w:val="20"/>
          <w:szCs w:val="20"/>
          <w:shd w:val="clear" w:color="auto" w:fill="FFFFFF"/>
          <w:lang w:eastAsia="en-GB"/>
        </w:rPr>
        <w:t>We agree</w:t>
      </w:r>
      <w:r w:rsidR="00220862">
        <w:rPr>
          <w:rFonts w:ascii="Segoe UI" w:eastAsia="Times New Roman" w:hAnsi="Segoe UI" w:cs="Segoe UI"/>
          <w:color w:val="000000"/>
          <w:sz w:val="20"/>
          <w:szCs w:val="20"/>
          <w:shd w:val="clear" w:color="auto" w:fill="FFFFFF"/>
          <w:lang w:eastAsia="en-GB"/>
        </w:rPr>
        <w:t>. W</w:t>
      </w:r>
      <w:r w:rsidR="005D7592">
        <w:rPr>
          <w:rFonts w:ascii="Segoe UI" w:eastAsia="Times New Roman" w:hAnsi="Segoe UI" w:cs="Segoe UI"/>
          <w:color w:val="000000"/>
          <w:sz w:val="20"/>
          <w:szCs w:val="20"/>
          <w:shd w:val="clear" w:color="auto" w:fill="FFFFFF"/>
          <w:lang w:eastAsia="en-GB"/>
        </w:rPr>
        <w:t xml:space="preserve">e have </w:t>
      </w:r>
      <w:r w:rsidR="004608C9">
        <w:rPr>
          <w:rFonts w:ascii="Segoe UI" w:eastAsia="Times New Roman" w:hAnsi="Segoe UI" w:cs="Segoe UI"/>
          <w:color w:val="000000"/>
          <w:sz w:val="20"/>
          <w:szCs w:val="20"/>
          <w:shd w:val="clear" w:color="auto" w:fill="FFFFFF"/>
          <w:lang w:eastAsia="en-GB"/>
        </w:rPr>
        <w:t xml:space="preserve">previously </w:t>
      </w:r>
      <w:r w:rsidR="00220862">
        <w:rPr>
          <w:rFonts w:ascii="Segoe UI" w:eastAsia="Times New Roman" w:hAnsi="Segoe UI" w:cs="Segoe UI"/>
          <w:color w:val="000000"/>
          <w:sz w:val="20"/>
          <w:szCs w:val="20"/>
          <w:shd w:val="clear" w:color="auto" w:fill="FFFFFF"/>
          <w:lang w:eastAsia="en-GB"/>
        </w:rPr>
        <w:t xml:space="preserve">mentioned </w:t>
      </w:r>
      <w:r w:rsidR="005D7592">
        <w:rPr>
          <w:rFonts w:ascii="Segoe UI" w:eastAsia="Times New Roman" w:hAnsi="Segoe UI" w:cs="Segoe UI"/>
          <w:color w:val="000000"/>
          <w:sz w:val="20"/>
          <w:szCs w:val="20"/>
          <w:shd w:val="clear" w:color="auto" w:fill="FFFFFF"/>
          <w:lang w:eastAsia="en-GB"/>
        </w:rPr>
        <w:t xml:space="preserve">that </w:t>
      </w:r>
      <w:r w:rsidR="00675EE4">
        <w:rPr>
          <w:rFonts w:ascii="Segoe UI" w:eastAsia="Times New Roman" w:hAnsi="Segoe UI" w:cs="Segoe UI"/>
          <w:color w:val="000000"/>
          <w:sz w:val="20"/>
          <w:szCs w:val="20"/>
          <w:shd w:val="clear" w:color="auto" w:fill="FFFFFF"/>
          <w:lang w:eastAsia="en-GB"/>
        </w:rPr>
        <w:t>‘…</w:t>
      </w:r>
      <w:r w:rsidR="00675EE4" w:rsidRPr="00675EE4">
        <w:rPr>
          <w:rFonts w:ascii="Segoe UI" w:eastAsia="Times New Roman" w:hAnsi="Segoe UI" w:cs="Segoe UI"/>
          <w:color w:val="000000"/>
          <w:sz w:val="20"/>
          <w:szCs w:val="20"/>
          <w:shd w:val="clear" w:color="auto" w:fill="FFFFFF"/>
          <w:lang w:eastAsia="en-GB"/>
        </w:rPr>
        <w:t>the clusters identified in our study were not validated</w:t>
      </w:r>
      <w:r w:rsidR="00675EE4">
        <w:rPr>
          <w:rFonts w:ascii="Segoe UI" w:eastAsia="Times New Roman" w:hAnsi="Segoe UI" w:cs="Segoe UI"/>
          <w:color w:val="000000"/>
          <w:sz w:val="20"/>
          <w:szCs w:val="20"/>
          <w:shd w:val="clear" w:color="auto" w:fill="FFFFFF"/>
          <w:lang w:eastAsia="en-GB"/>
        </w:rPr>
        <w:t>’</w:t>
      </w:r>
      <w:r w:rsidR="00675EE4" w:rsidRPr="00675EE4">
        <w:rPr>
          <w:rFonts w:ascii="Segoe UI" w:eastAsia="Times New Roman" w:hAnsi="Segoe UI" w:cs="Segoe UI"/>
          <w:color w:val="000000"/>
          <w:sz w:val="20"/>
          <w:szCs w:val="20"/>
          <w:shd w:val="clear" w:color="auto" w:fill="FFFFFF"/>
          <w:lang w:eastAsia="en-GB"/>
        </w:rPr>
        <w:t xml:space="preserve">, </w:t>
      </w:r>
      <w:r w:rsidR="00675EE4">
        <w:rPr>
          <w:rFonts w:ascii="Segoe UI" w:eastAsia="Times New Roman" w:hAnsi="Segoe UI" w:cs="Segoe UI"/>
          <w:color w:val="000000"/>
          <w:sz w:val="20"/>
          <w:szCs w:val="20"/>
          <w:shd w:val="clear" w:color="auto" w:fill="FFFFFF"/>
          <w:lang w:eastAsia="en-GB"/>
        </w:rPr>
        <w:t xml:space="preserve">meaning that </w:t>
      </w:r>
      <w:r w:rsidR="00675EE4" w:rsidRPr="00675EE4">
        <w:rPr>
          <w:rFonts w:ascii="Segoe UI" w:eastAsia="Times New Roman" w:hAnsi="Segoe UI" w:cs="Segoe UI"/>
          <w:color w:val="000000"/>
          <w:sz w:val="20"/>
          <w:szCs w:val="20"/>
          <w:shd w:val="clear" w:color="auto" w:fill="FFFFFF"/>
          <w:lang w:eastAsia="en-GB"/>
        </w:rPr>
        <w:t xml:space="preserve">we were not able </w:t>
      </w:r>
      <w:r w:rsidR="004608C9" w:rsidRPr="004608C9">
        <w:rPr>
          <w:rFonts w:ascii="Segoe UI" w:eastAsia="Times New Roman" w:hAnsi="Segoe UI" w:cs="Segoe UI"/>
          <w:color w:val="000000"/>
          <w:sz w:val="20"/>
          <w:szCs w:val="20"/>
          <w:shd w:val="clear" w:color="auto" w:fill="FFFFFF"/>
          <w:lang w:eastAsia="en-GB"/>
        </w:rPr>
        <w:t>to show whether they relate to relevant clinical outcomes, such as COPD-related hospitalisations and deaths due to the lack of follow-up assessments, or whether they could be replicated in another sample</w:t>
      </w:r>
      <w:r w:rsidR="00675EE4">
        <w:rPr>
          <w:rFonts w:ascii="Segoe UI" w:eastAsia="Times New Roman" w:hAnsi="Segoe UI" w:cs="Segoe UI"/>
          <w:color w:val="000000"/>
          <w:sz w:val="20"/>
          <w:szCs w:val="20"/>
          <w:shd w:val="clear" w:color="auto" w:fill="FFFFFF"/>
          <w:lang w:eastAsia="en-GB"/>
        </w:rPr>
        <w:t>. However, as this was not clear the sentence was rephrased (</w:t>
      </w:r>
      <w:r w:rsidR="000D02B1">
        <w:rPr>
          <w:rFonts w:ascii="Segoe UI" w:eastAsia="Times New Roman" w:hAnsi="Segoe UI" w:cs="Segoe UI"/>
          <w:color w:val="000000"/>
          <w:sz w:val="20"/>
          <w:szCs w:val="20"/>
          <w:highlight w:val="yellow"/>
          <w:shd w:val="clear" w:color="auto" w:fill="FFFFFF"/>
          <w:lang w:eastAsia="en-GB"/>
        </w:rPr>
        <w:t xml:space="preserve">page </w:t>
      </w:r>
      <w:r w:rsidR="009C0BAE">
        <w:rPr>
          <w:rFonts w:ascii="Segoe UI" w:eastAsia="Times New Roman" w:hAnsi="Segoe UI" w:cs="Segoe UI"/>
          <w:color w:val="000000"/>
          <w:sz w:val="20"/>
          <w:szCs w:val="20"/>
          <w:highlight w:val="yellow"/>
          <w:shd w:val="clear" w:color="auto" w:fill="FFFFFF"/>
          <w:lang w:eastAsia="en-GB"/>
        </w:rPr>
        <w:t>2</w:t>
      </w:r>
      <w:r w:rsidR="0052117C">
        <w:rPr>
          <w:rFonts w:ascii="Segoe UI" w:eastAsia="Times New Roman" w:hAnsi="Segoe UI" w:cs="Segoe UI"/>
          <w:color w:val="000000"/>
          <w:sz w:val="20"/>
          <w:szCs w:val="20"/>
          <w:highlight w:val="yellow"/>
          <w:shd w:val="clear" w:color="auto" w:fill="FFFFFF"/>
          <w:lang w:eastAsia="en-GB"/>
        </w:rPr>
        <w:t>9</w:t>
      </w:r>
      <w:r w:rsidR="00675EE4" w:rsidRPr="00675EE4">
        <w:rPr>
          <w:rFonts w:ascii="Segoe UI" w:eastAsia="Times New Roman" w:hAnsi="Segoe UI" w:cs="Segoe UI"/>
          <w:color w:val="000000"/>
          <w:sz w:val="20"/>
          <w:szCs w:val="20"/>
          <w:highlight w:val="yellow"/>
          <w:shd w:val="clear" w:color="auto" w:fill="FFFFFF"/>
          <w:lang w:eastAsia="en-GB"/>
        </w:rPr>
        <w:t xml:space="preserve">, lines </w:t>
      </w:r>
      <w:r w:rsidR="0052117C">
        <w:rPr>
          <w:rFonts w:ascii="Segoe UI" w:eastAsia="Times New Roman" w:hAnsi="Segoe UI" w:cs="Segoe UI"/>
          <w:color w:val="000000"/>
          <w:sz w:val="20"/>
          <w:szCs w:val="20"/>
          <w:highlight w:val="yellow"/>
          <w:shd w:val="clear" w:color="auto" w:fill="FFFFFF"/>
          <w:lang w:eastAsia="en-GB"/>
        </w:rPr>
        <w:t>50</w:t>
      </w:r>
      <w:r w:rsidR="000D02B1">
        <w:rPr>
          <w:rFonts w:ascii="Segoe UI" w:eastAsia="Times New Roman" w:hAnsi="Segoe UI" w:cs="Segoe UI"/>
          <w:color w:val="000000"/>
          <w:sz w:val="20"/>
          <w:szCs w:val="20"/>
          <w:highlight w:val="yellow"/>
          <w:shd w:val="clear" w:color="auto" w:fill="FFFFFF"/>
          <w:lang w:eastAsia="en-GB"/>
        </w:rPr>
        <w:t>6</w:t>
      </w:r>
      <w:r w:rsidR="009C0BAE">
        <w:rPr>
          <w:rFonts w:ascii="Segoe UI" w:eastAsia="Times New Roman" w:hAnsi="Segoe UI" w:cs="Segoe UI"/>
          <w:color w:val="000000"/>
          <w:sz w:val="20"/>
          <w:szCs w:val="20"/>
          <w:highlight w:val="yellow"/>
          <w:shd w:val="clear" w:color="auto" w:fill="FFFFFF"/>
          <w:lang w:eastAsia="en-GB"/>
        </w:rPr>
        <w:t>-</w:t>
      </w:r>
      <w:r w:rsidR="0052117C">
        <w:rPr>
          <w:rFonts w:ascii="Segoe UI" w:eastAsia="Times New Roman" w:hAnsi="Segoe UI" w:cs="Segoe UI"/>
          <w:color w:val="000000"/>
          <w:sz w:val="20"/>
          <w:szCs w:val="20"/>
          <w:highlight w:val="yellow"/>
          <w:shd w:val="clear" w:color="auto" w:fill="FFFFFF"/>
          <w:lang w:eastAsia="en-GB"/>
        </w:rPr>
        <w:t>5</w:t>
      </w:r>
      <w:r w:rsidR="000D02B1">
        <w:rPr>
          <w:rFonts w:ascii="Segoe UI" w:eastAsia="Times New Roman" w:hAnsi="Segoe UI" w:cs="Segoe UI"/>
          <w:color w:val="000000"/>
          <w:sz w:val="20"/>
          <w:szCs w:val="20"/>
          <w:highlight w:val="yellow"/>
          <w:shd w:val="clear" w:color="auto" w:fill="FFFFFF"/>
          <w:lang w:eastAsia="en-GB"/>
        </w:rPr>
        <w:t>09</w:t>
      </w:r>
      <w:r w:rsidR="00675EE4">
        <w:rPr>
          <w:rFonts w:ascii="Segoe UI" w:eastAsia="Times New Roman" w:hAnsi="Segoe UI" w:cs="Segoe UI"/>
          <w:color w:val="000000"/>
          <w:sz w:val="20"/>
          <w:szCs w:val="20"/>
          <w:shd w:val="clear" w:color="auto" w:fill="FFFFFF"/>
          <w:lang w:eastAsia="en-GB"/>
        </w:rPr>
        <w:t>).</w:t>
      </w:r>
    </w:p>
    <w:p w14:paraId="3968911F" w14:textId="77777777" w:rsidR="00A06D7C"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4) As the authors state the clusters haven’t been validated in a further population.</w:t>
      </w:r>
    </w:p>
    <w:p w14:paraId="7B9433E4" w14:textId="5AE0E4CF" w:rsidR="00A06D7C" w:rsidRDefault="00A06D7C"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02665A">
        <w:rPr>
          <w:rFonts w:ascii="Segoe UI" w:eastAsia="Times New Roman" w:hAnsi="Segoe UI" w:cs="Segoe UI"/>
          <w:color w:val="000000"/>
          <w:sz w:val="20"/>
          <w:szCs w:val="20"/>
          <w:shd w:val="clear" w:color="auto" w:fill="FFFFFF"/>
          <w:lang w:eastAsia="en-GB"/>
        </w:rPr>
        <w:t>Please r</w:t>
      </w:r>
      <w:r w:rsidR="0002665A" w:rsidRPr="0002665A">
        <w:rPr>
          <w:rFonts w:ascii="Segoe UI" w:eastAsia="Times New Roman" w:hAnsi="Segoe UI" w:cs="Segoe UI"/>
          <w:color w:val="000000"/>
          <w:sz w:val="20"/>
          <w:szCs w:val="20"/>
          <w:shd w:val="clear" w:color="auto" w:fill="FFFFFF"/>
          <w:lang w:eastAsia="en-GB"/>
        </w:rPr>
        <w:t>efer to our response to</w:t>
      </w:r>
      <w:r w:rsidR="0002665A">
        <w:rPr>
          <w:rFonts w:ascii="Segoe UI" w:eastAsia="Times New Roman" w:hAnsi="Segoe UI" w:cs="Segoe UI"/>
          <w:color w:val="000000"/>
          <w:sz w:val="20"/>
          <w:szCs w:val="20"/>
          <w:shd w:val="clear" w:color="auto" w:fill="FFFFFF"/>
          <w:lang w:eastAsia="en-GB"/>
        </w:rPr>
        <w:t xml:space="preserve"> the comment above</w:t>
      </w:r>
      <w:r w:rsidR="00675EE4">
        <w:rPr>
          <w:rFonts w:ascii="Segoe UI" w:eastAsia="Times New Roman" w:hAnsi="Segoe UI" w:cs="Segoe UI"/>
          <w:color w:val="000000"/>
          <w:sz w:val="20"/>
          <w:szCs w:val="20"/>
          <w:shd w:val="clear" w:color="auto" w:fill="FFFFFF"/>
          <w:lang w:eastAsia="en-GB"/>
        </w:rPr>
        <w:t>.</w:t>
      </w:r>
    </w:p>
    <w:p w14:paraId="7F97A5AA" w14:textId="77777777" w:rsidR="00A06D7C" w:rsidRPr="004B6ACB"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4B6ACB">
        <w:rPr>
          <w:rFonts w:ascii="Segoe UI" w:eastAsia="Times New Roman" w:hAnsi="Segoe UI" w:cs="Segoe UI"/>
          <w:color w:val="000000"/>
          <w:sz w:val="20"/>
          <w:szCs w:val="20"/>
          <w:shd w:val="clear" w:color="auto" w:fill="FFFFFF"/>
          <w:lang w:eastAsia="en-GB"/>
        </w:rPr>
        <w:t>5) Presumably resting energy expenditure wa</w:t>
      </w:r>
      <w:r w:rsidR="00A06D7C" w:rsidRPr="004B6ACB">
        <w:rPr>
          <w:rFonts w:ascii="Segoe UI" w:eastAsia="Times New Roman" w:hAnsi="Segoe UI" w:cs="Segoe UI"/>
          <w:color w:val="000000"/>
          <w:sz w:val="20"/>
          <w:szCs w:val="20"/>
          <w:shd w:val="clear" w:color="auto" w:fill="FFFFFF"/>
          <w:lang w:eastAsia="en-GB"/>
        </w:rPr>
        <w:t>s not taken into consideration?</w:t>
      </w:r>
    </w:p>
    <w:p w14:paraId="77BB6410" w14:textId="77777777" w:rsidR="00A06D7C" w:rsidRDefault="00A06D7C" w:rsidP="009278C3">
      <w:pPr>
        <w:spacing w:after="0" w:line="240" w:lineRule="auto"/>
        <w:rPr>
          <w:rFonts w:ascii="Segoe UI" w:eastAsia="Times New Roman" w:hAnsi="Segoe UI" w:cs="Segoe UI"/>
          <w:color w:val="000000"/>
          <w:sz w:val="20"/>
          <w:szCs w:val="20"/>
          <w:shd w:val="clear" w:color="auto" w:fill="FFFFFF"/>
          <w:lang w:eastAsia="en-GB"/>
        </w:rPr>
      </w:pPr>
      <w:r w:rsidRPr="004B6ACB">
        <w:rPr>
          <w:rFonts w:ascii="Segoe UI" w:eastAsia="Times New Roman" w:hAnsi="Segoe UI" w:cs="Segoe UI"/>
          <w:b/>
          <w:color w:val="000000"/>
          <w:sz w:val="20"/>
          <w:szCs w:val="20"/>
          <w:shd w:val="clear" w:color="auto" w:fill="FFFFFF"/>
          <w:lang w:eastAsia="en-GB"/>
        </w:rPr>
        <w:t>Response:</w:t>
      </w:r>
      <w:r w:rsidRPr="004B6ACB">
        <w:rPr>
          <w:rFonts w:ascii="Segoe UI" w:eastAsia="Times New Roman" w:hAnsi="Segoe UI" w:cs="Segoe UI"/>
          <w:color w:val="000000"/>
          <w:sz w:val="20"/>
          <w:szCs w:val="20"/>
          <w:shd w:val="clear" w:color="auto" w:fill="FFFFFF"/>
          <w:lang w:eastAsia="en-GB"/>
        </w:rPr>
        <w:t xml:space="preserve"> </w:t>
      </w:r>
      <w:r w:rsidR="006920F0" w:rsidRPr="004B6ACB">
        <w:rPr>
          <w:rFonts w:ascii="Segoe UI" w:eastAsia="Times New Roman" w:hAnsi="Segoe UI" w:cs="Segoe UI"/>
          <w:color w:val="000000"/>
          <w:sz w:val="20"/>
          <w:szCs w:val="20"/>
          <w:shd w:val="clear" w:color="auto" w:fill="FFFFFF"/>
          <w:lang w:eastAsia="en-GB"/>
        </w:rPr>
        <w:t>No. Measurement</w:t>
      </w:r>
      <w:r w:rsidR="006920F0">
        <w:rPr>
          <w:rFonts w:ascii="Segoe UI" w:eastAsia="Times New Roman" w:hAnsi="Segoe UI" w:cs="Segoe UI"/>
          <w:color w:val="000000"/>
          <w:sz w:val="20"/>
          <w:szCs w:val="20"/>
          <w:shd w:val="clear" w:color="auto" w:fill="FFFFFF"/>
          <w:lang w:eastAsia="en-GB"/>
        </w:rPr>
        <w:t xml:space="preserve"> of resting energy expenditure w</w:t>
      </w:r>
      <w:r w:rsidR="006D5DA6">
        <w:rPr>
          <w:rFonts w:ascii="Segoe UI" w:eastAsia="Times New Roman" w:hAnsi="Segoe UI" w:cs="Segoe UI"/>
          <w:color w:val="000000"/>
          <w:sz w:val="20"/>
          <w:szCs w:val="20"/>
          <w:shd w:val="clear" w:color="auto" w:fill="FFFFFF"/>
          <w:lang w:eastAsia="en-GB"/>
        </w:rPr>
        <w:t>as</w:t>
      </w:r>
      <w:r w:rsidR="006920F0">
        <w:rPr>
          <w:rFonts w:ascii="Segoe UI" w:eastAsia="Times New Roman" w:hAnsi="Segoe UI" w:cs="Segoe UI"/>
          <w:color w:val="000000"/>
          <w:sz w:val="20"/>
          <w:szCs w:val="20"/>
          <w:shd w:val="clear" w:color="auto" w:fill="FFFFFF"/>
          <w:lang w:eastAsia="en-GB"/>
        </w:rPr>
        <w:t xml:space="preserve"> not standard in most centres and we preferred not to estimate</w:t>
      </w:r>
      <w:r w:rsidR="004B6ACB">
        <w:rPr>
          <w:rFonts w:ascii="Segoe UI" w:eastAsia="Times New Roman" w:hAnsi="Segoe UI" w:cs="Segoe UI"/>
          <w:color w:val="000000"/>
          <w:sz w:val="20"/>
          <w:szCs w:val="20"/>
          <w:shd w:val="clear" w:color="auto" w:fill="FFFFFF"/>
          <w:lang w:eastAsia="en-GB"/>
        </w:rPr>
        <w:t xml:space="preserve"> this parameter using equations based on patient characteristics </w:t>
      </w:r>
      <w:r w:rsidR="006920F0">
        <w:rPr>
          <w:rFonts w:ascii="Segoe UI" w:eastAsia="Times New Roman" w:hAnsi="Segoe UI" w:cs="Segoe UI"/>
          <w:color w:val="000000"/>
          <w:sz w:val="20"/>
          <w:szCs w:val="20"/>
          <w:shd w:val="clear" w:color="auto" w:fill="FFFFFF"/>
          <w:lang w:eastAsia="en-GB"/>
        </w:rPr>
        <w:t xml:space="preserve">due to the potential limitation </w:t>
      </w:r>
      <w:r w:rsidR="004B6ACB">
        <w:rPr>
          <w:rFonts w:ascii="Segoe UI" w:eastAsia="Times New Roman" w:hAnsi="Segoe UI" w:cs="Segoe UI"/>
          <w:color w:val="000000"/>
          <w:sz w:val="20"/>
          <w:szCs w:val="20"/>
          <w:shd w:val="clear" w:color="auto" w:fill="FFFFFF"/>
          <w:lang w:eastAsia="en-GB"/>
        </w:rPr>
        <w:t>of these equations in patients with COPD. For example, the Harris-Benedict</w:t>
      </w:r>
      <w:r w:rsidR="004B6ACB" w:rsidRPr="004B6ACB">
        <w:rPr>
          <w:rFonts w:ascii="Segoe UI" w:eastAsia="Times New Roman" w:hAnsi="Segoe UI" w:cs="Segoe UI"/>
          <w:color w:val="000000"/>
          <w:sz w:val="20"/>
          <w:szCs w:val="20"/>
          <w:shd w:val="clear" w:color="auto" w:fill="FFFFFF"/>
          <w:lang w:eastAsia="en-GB"/>
        </w:rPr>
        <w:t xml:space="preserve"> equation</w:t>
      </w:r>
      <w:r w:rsidR="009C0BAE">
        <w:rPr>
          <w:rFonts w:ascii="Segoe UI" w:eastAsia="Times New Roman" w:hAnsi="Segoe UI" w:cs="Segoe UI"/>
          <w:color w:val="000000"/>
          <w:sz w:val="20"/>
          <w:szCs w:val="20"/>
          <w:shd w:val="clear" w:color="auto" w:fill="FFFFFF"/>
          <w:lang w:eastAsia="en-GB"/>
        </w:rPr>
        <w:t xml:space="preserve"> – </w:t>
      </w:r>
      <w:r w:rsidR="004B6ACB">
        <w:rPr>
          <w:rFonts w:ascii="Segoe UI" w:eastAsia="Times New Roman" w:hAnsi="Segoe UI" w:cs="Segoe UI"/>
          <w:color w:val="000000"/>
          <w:sz w:val="20"/>
          <w:szCs w:val="20"/>
          <w:shd w:val="clear" w:color="auto" w:fill="FFFFFF"/>
          <w:lang w:eastAsia="en-GB"/>
        </w:rPr>
        <w:t>one of the</w:t>
      </w:r>
      <w:r w:rsidR="009C0BAE">
        <w:rPr>
          <w:rFonts w:ascii="Segoe UI" w:eastAsia="Times New Roman" w:hAnsi="Segoe UI" w:cs="Segoe UI"/>
          <w:color w:val="000000"/>
          <w:sz w:val="20"/>
          <w:szCs w:val="20"/>
          <w:shd w:val="clear" w:color="auto" w:fill="FFFFFF"/>
          <w:lang w:eastAsia="en-GB"/>
        </w:rPr>
        <w:t xml:space="preserve"> most frequently used equations –</w:t>
      </w:r>
      <w:r w:rsidR="004B6ACB">
        <w:rPr>
          <w:rFonts w:ascii="Segoe UI" w:eastAsia="Times New Roman" w:hAnsi="Segoe UI" w:cs="Segoe UI"/>
          <w:color w:val="000000"/>
          <w:sz w:val="20"/>
          <w:szCs w:val="20"/>
          <w:shd w:val="clear" w:color="auto" w:fill="FFFFFF"/>
          <w:lang w:eastAsia="en-GB"/>
        </w:rPr>
        <w:t xml:space="preserve"> takes into account the sex, age, height, and weight of the subjects, and we believe other characteristics might influence resting energy expenditure in patients with COPD.   </w:t>
      </w:r>
    </w:p>
    <w:p w14:paraId="6AFABD02" w14:textId="77777777" w:rsidR="00A06D7C" w:rsidRPr="00D15D02"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lastRenderedPageBreak/>
        <w:br/>
      </w:r>
      <w:r w:rsidRPr="00D15D02">
        <w:rPr>
          <w:rFonts w:ascii="Segoe UI" w:eastAsia="Times New Roman" w:hAnsi="Segoe UI" w:cs="Segoe UI"/>
          <w:color w:val="000000"/>
          <w:sz w:val="20"/>
          <w:szCs w:val="20"/>
          <w:shd w:val="clear" w:color="auto" w:fill="FFFFFF"/>
          <w:lang w:eastAsia="en-GB"/>
        </w:rPr>
        <w:t>6) Presumably the same formulae for extrapolating energy expenditure were used? Are these the same between the Sensewear and Mini-</w:t>
      </w:r>
      <w:proofErr w:type="spellStart"/>
      <w:r w:rsidRPr="00D15D02">
        <w:rPr>
          <w:rFonts w:ascii="Segoe UI" w:eastAsia="Times New Roman" w:hAnsi="Segoe UI" w:cs="Segoe UI"/>
          <w:color w:val="000000"/>
          <w:sz w:val="20"/>
          <w:szCs w:val="20"/>
          <w:shd w:val="clear" w:color="auto" w:fill="FFFFFF"/>
          <w:lang w:eastAsia="en-GB"/>
        </w:rPr>
        <w:t>sensewear</w:t>
      </w:r>
      <w:proofErr w:type="spellEnd"/>
      <w:r w:rsidRPr="00D15D02">
        <w:rPr>
          <w:rFonts w:ascii="Segoe UI" w:eastAsia="Times New Roman" w:hAnsi="Segoe UI" w:cs="Segoe UI"/>
          <w:color w:val="000000"/>
          <w:sz w:val="20"/>
          <w:szCs w:val="20"/>
          <w:shd w:val="clear" w:color="auto" w:fill="FFFFFF"/>
          <w:lang w:eastAsia="en-GB"/>
        </w:rPr>
        <w:t>?</w:t>
      </w:r>
    </w:p>
    <w:p w14:paraId="3031F807" w14:textId="77777777" w:rsidR="00A06D7C" w:rsidRDefault="00A06D7C" w:rsidP="009278C3">
      <w:pPr>
        <w:spacing w:after="0" w:line="240" w:lineRule="auto"/>
        <w:rPr>
          <w:rFonts w:ascii="Segoe UI" w:eastAsia="Times New Roman" w:hAnsi="Segoe UI" w:cs="Segoe UI"/>
          <w:color w:val="000000"/>
          <w:sz w:val="20"/>
          <w:szCs w:val="20"/>
          <w:shd w:val="clear" w:color="auto" w:fill="FFFFFF"/>
          <w:lang w:eastAsia="en-GB"/>
        </w:rPr>
      </w:pPr>
      <w:r w:rsidRPr="00D15D02">
        <w:rPr>
          <w:rFonts w:ascii="Segoe UI" w:eastAsia="Times New Roman" w:hAnsi="Segoe UI" w:cs="Segoe UI"/>
          <w:b/>
          <w:color w:val="000000"/>
          <w:sz w:val="20"/>
          <w:szCs w:val="20"/>
          <w:shd w:val="clear" w:color="auto" w:fill="FFFFFF"/>
          <w:lang w:eastAsia="en-GB"/>
        </w:rPr>
        <w:t xml:space="preserve">Response: </w:t>
      </w:r>
      <w:r w:rsidR="005751AB" w:rsidRPr="00D15D02">
        <w:rPr>
          <w:rFonts w:ascii="Segoe UI" w:eastAsia="Times New Roman" w:hAnsi="Segoe UI" w:cs="Segoe UI"/>
          <w:color w:val="000000"/>
          <w:sz w:val="20"/>
          <w:szCs w:val="20"/>
          <w:shd w:val="clear" w:color="auto" w:fill="FFFFFF"/>
          <w:lang w:eastAsia="en-GB"/>
        </w:rPr>
        <w:t>The internal</w:t>
      </w:r>
      <w:r w:rsidR="005751AB" w:rsidRPr="005751AB">
        <w:rPr>
          <w:rFonts w:ascii="Segoe UI" w:eastAsia="Times New Roman" w:hAnsi="Segoe UI" w:cs="Segoe UI"/>
          <w:color w:val="000000"/>
          <w:sz w:val="20"/>
          <w:szCs w:val="20"/>
          <w:shd w:val="clear" w:color="auto" w:fill="FFFFFF"/>
          <w:lang w:eastAsia="en-GB"/>
        </w:rPr>
        <w:t xml:space="preserve"> algorithms are slightly</w:t>
      </w:r>
      <w:r w:rsidR="005751AB">
        <w:rPr>
          <w:rFonts w:ascii="Segoe UI" w:eastAsia="Times New Roman" w:hAnsi="Segoe UI" w:cs="Segoe UI"/>
          <w:color w:val="000000"/>
          <w:sz w:val="20"/>
          <w:szCs w:val="20"/>
          <w:shd w:val="clear" w:color="auto" w:fill="FFFFFF"/>
          <w:lang w:eastAsia="en-GB"/>
        </w:rPr>
        <w:t xml:space="preserve"> </w:t>
      </w:r>
      <w:r w:rsidR="005751AB" w:rsidRPr="005751AB">
        <w:rPr>
          <w:rFonts w:ascii="Segoe UI" w:eastAsia="Times New Roman" w:hAnsi="Segoe UI" w:cs="Segoe UI"/>
          <w:color w:val="000000"/>
          <w:sz w:val="20"/>
          <w:szCs w:val="20"/>
          <w:shd w:val="clear" w:color="auto" w:fill="FFFFFF"/>
          <w:lang w:eastAsia="en-GB"/>
        </w:rPr>
        <w:t>different between the monitors</w:t>
      </w:r>
      <w:r w:rsidR="005751AB">
        <w:rPr>
          <w:rFonts w:ascii="Segoe UI" w:eastAsia="Times New Roman" w:hAnsi="Segoe UI" w:cs="Segoe UI"/>
          <w:color w:val="000000"/>
          <w:sz w:val="20"/>
          <w:szCs w:val="20"/>
          <w:shd w:val="clear" w:color="auto" w:fill="FFFFFF"/>
          <w:lang w:eastAsia="en-GB"/>
        </w:rPr>
        <w:t xml:space="preserve">. </w:t>
      </w:r>
      <w:r w:rsidR="00D15D02">
        <w:rPr>
          <w:rFonts w:ascii="Segoe UI" w:eastAsia="Times New Roman" w:hAnsi="Segoe UI" w:cs="Segoe UI"/>
          <w:color w:val="000000"/>
          <w:sz w:val="20"/>
          <w:szCs w:val="20"/>
          <w:shd w:val="clear" w:color="auto" w:fill="FFFFFF"/>
          <w:lang w:eastAsia="en-GB"/>
        </w:rPr>
        <w:t>However, as the SenseWear Armband has been shown to be valid in different field and laboratory studies (</w:t>
      </w:r>
      <w:r w:rsidR="00D15D02" w:rsidRPr="002313B8">
        <w:rPr>
          <w:rFonts w:ascii="Segoe UI" w:eastAsia="Times New Roman" w:hAnsi="Segoe UI" w:cs="Segoe UI"/>
          <w:color w:val="000000"/>
          <w:sz w:val="20"/>
          <w:szCs w:val="20"/>
          <w:shd w:val="clear" w:color="auto" w:fill="FFFFFF"/>
          <w:lang w:eastAsia="en-GB"/>
        </w:rPr>
        <w:t xml:space="preserve">Colbert </w:t>
      </w:r>
      <w:r w:rsidR="00D15D02">
        <w:rPr>
          <w:rFonts w:ascii="Segoe UI" w:eastAsia="Times New Roman" w:hAnsi="Segoe UI" w:cs="Segoe UI"/>
          <w:color w:val="000000"/>
          <w:sz w:val="20"/>
          <w:szCs w:val="20"/>
          <w:shd w:val="clear" w:color="auto" w:fill="FFFFFF"/>
          <w:lang w:eastAsia="en-GB"/>
        </w:rPr>
        <w:t xml:space="preserve">et al., </w:t>
      </w:r>
      <w:r w:rsidR="00D15D02" w:rsidRPr="002313B8">
        <w:rPr>
          <w:rFonts w:ascii="Segoe UI" w:eastAsia="Times New Roman" w:hAnsi="Segoe UI" w:cs="Segoe UI"/>
          <w:color w:val="000000"/>
          <w:sz w:val="20"/>
          <w:szCs w:val="20"/>
          <w:shd w:val="clear" w:color="auto" w:fill="FFFFFF"/>
          <w:lang w:eastAsia="en-GB"/>
        </w:rPr>
        <w:t>Med</w:t>
      </w:r>
      <w:r w:rsidR="00D15D02">
        <w:rPr>
          <w:rFonts w:ascii="Segoe UI" w:eastAsia="Times New Roman" w:hAnsi="Segoe UI" w:cs="Segoe UI"/>
          <w:color w:val="000000"/>
          <w:sz w:val="20"/>
          <w:szCs w:val="20"/>
          <w:shd w:val="clear" w:color="auto" w:fill="FFFFFF"/>
          <w:lang w:eastAsia="en-GB"/>
        </w:rPr>
        <w:t xml:space="preserve"> </w:t>
      </w:r>
      <w:proofErr w:type="spellStart"/>
      <w:r w:rsidR="00D15D02">
        <w:rPr>
          <w:rFonts w:ascii="Segoe UI" w:eastAsia="Times New Roman" w:hAnsi="Segoe UI" w:cs="Segoe UI"/>
          <w:color w:val="000000"/>
          <w:sz w:val="20"/>
          <w:szCs w:val="20"/>
          <w:shd w:val="clear" w:color="auto" w:fill="FFFFFF"/>
          <w:lang w:eastAsia="en-GB"/>
        </w:rPr>
        <w:t>S</w:t>
      </w:r>
      <w:r w:rsidR="00D15D02" w:rsidRPr="002313B8">
        <w:rPr>
          <w:rFonts w:ascii="Segoe UI" w:eastAsia="Times New Roman" w:hAnsi="Segoe UI" w:cs="Segoe UI"/>
          <w:color w:val="000000"/>
          <w:sz w:val="20"/>
          <w:szCs w:val="20"/>
          <w:shd w:val="clear" w:color="auto" w:fill="FFFFFF"/>
          <w:lang w:eastAsia="en-GB"/>
        </w:rPr>
        <w:t>ci</w:t>
      </w:r>
      <w:proofErr w:type="spellEnd"/>
      <w:r w:rsidR="00D15D02">
        <w:rPr>
          <w:rFonts w:ascii="Segoe UI" w:eastAsia="Times New Roman" w:hAnsi="Segoe UI" w:cs="Segoe UI"/>
          <w:color w:val="000000"/>
          <w:sz w:val="20"/>
          <w:szCs w:val="20"/>
          <w:shd w:val="clear" w:color="auto" w:fill="FFFFFF"/>
          <w:lang w:eastAsia="en-GB"/>
        </w:rPr>
        <w:t xml:space="preserve"> S</w:t>
      </w:r>
      <w:r w:rsidR="00D15D02" w:rsidRPr="002313B8">
        <w:rPr>
          <w:rFonts w:ascii="Segoe UI" w:eastAsia="Times New Roman" w:hAnsi="Segoe UI" w:cs="Segoe UI"/>
          <w:color w:val="000000"/>
          <w:sz w:val="20"/>
          <w:szCs w:val="20"/>
          <w:shd w:val="clear" w:color="auto" w:fill="FFFFFF"/>
          <w:lang w:eastAsia="en-GB"/>
        </w:rPr>
        <w:t xml:space="preserve">ports </w:t>
      </w:r>
      <w:proofErr w:type="spellStart"/>
      <w:r w:rsidR="00D15D02">
        <w:rPr>
          <w:rFonts w:ascii="Segoe UI" w:eastAsia="Times New Roman" w:hAnsi="Segoe UI" w:cs="Segoe UI"/>
          <w:color w:val="000000"/>
          <w:sz w:val="20"/>
          <w:szCs w:val="20"/>
          <w:shd w:val="clear" w:color="auto" w:fill="FFFFFF"/>
          <w:lang w:eastAsia="en-GB"/>
        </w:rPr>
        <w:t>E</w:t>
      </w:r>
      <w:r w:rsidR="00D15D02" w:rsidRPr="002313B8">
        <w:rPr>
          <w:rFonts w:ascii="Segoe UI" w:eastAsia="Times New Roman" w:hAnsi="Segoe UI" w:cs="Segoe UI"/>
          <w:color w:val="000000"/>
          <w:sz w:val="20"/>
          <w:szCs w:val="20"/>
          <w:shd w:val="clear" w:color="auto" w:fill="FFFFFF"/>
          <w:lang w:eastAsia="en-GB"/>
        </w:rPr>
        <w:t>xerc</w:t>
      </w:r>
      <w:proofErr w:type="spellEnd"/>
      <w:r w:rsidR="00D15D02" w:rsidRPr="002313B8">
        <w:rPr>
          <w:rFonts w:ascii="Segoe UI" w:eastAsia="Times New Roman" w:hAnsi="Segoe UI" w:cs="Segoe UI"/>
          <w:color w:val="000000"/>
          <w:sz w:val="20"/>
          <w:szCs w:val="20"/>
          <w:shd w:val="clear" w:color="auto" w:fill="FFFFFF"/>
          <w:lang w:eastAsia="en-GB"/>
        </w:rPr>
        <w:t xml:space="preserve"> 2011;43:867-76</w:t>
      </w:r>
      <w:r w:rsidR="00D15D02">
        <w:rPr>
          <w:rFonts w:ascii="Segoe UI" w:eastAsia="Times New Roman" w:hAnsi="Segoe UI" w:cs="Segoe UI"/>
          <w:color w:val="000000"/>
          <w:sz w:val="20"/>
          <w:szCs w:val="20"/>
          <w:shd w:val="clear" w:color="auto" w:fill="FFFFFF"/>
          <w:lang w:eastAsia="en-GB"/>
        </w:rPr>
        <w:t xml:space="preserve">; </w:t>
      </w:r>
      <w:r w:rsidR="00D15D02" w:rsidRPr="002313B8">
        <w:rPr>
          <w:rFonts w:ascii="Segoe UI" w:eastAsia="Times New Roman" w:hAnsi="Segoe UI" w:cs="Segoe UI"/>
          <w:color w:val="000000"/>
          <w:sz w:val="20"/>
          <w:szCs w:val="20"/>
          <w:shd w:val="clear" w:color="auto" w:fill="FFFFFF"/>
          <w:lang w:eastAsia="en-GB"/>
        </w:rPr>
        <w:t xml:space="preserve">Mackey </w:t>
      </w:r>
      <w:r w:rsidR="00D15D02">
        <w:rPr>
          <w:rFonts w:ascii="Segoe UI" w:eastAsia="Times New Roman" w:hAnsi="Segoe UI" w:cs="Segoe UI"/>
          <w:color w:val="000000"/>
          <w:sz w:val="20"/>
          <w:szCs w:val="20"/>
          <w:shd w:val="clear" w:color="auto" w:fill="FFFFFF"/>
          <w:lang w:eastAsia="en-GB"/>
        </w:rPr>
        <w:t xml:space="preserve">et al., J </w:t>
      </w:r>
      <w:proofErr w:type="spellStart"/>
      <w:r w:rsidR="00D15D02">
        <w:rPr>
          <w:rFonts w:ascii="Segoe UI" w:eastAsia="Times New Roman" w:hAnsi="Segoe UI" w:cs="Segoe UI"/>
          <w:color w:val="000000"/>
          <w:sz w:val="20"/>
          <w:szCs w:val="20"/>
          <w:shd w:val="clear" w:color="auto" w:fill="FFFFFF"/>
          <w:lang w:eastAsia="en-GB"/>
        </w:rPr>
        <w:t>Gerontol</w:t>
      </w:r>
      <w:proofErr w:type="spellEnd"/>
      <w:r w:rsidR="00D15D02">
        <w:rPr>
          <w:rFonts w:ascii="Segoe UI" w:eastAsia="Times New Roman" w:hAnsi="Segoe UI" w:cs="Segoe UI"/>
          <w:color w:val="000000"/>
          <w:sz w:val="20"/>
          <w:szCs w:val="20"/>
          <w:shd w:val="clear" w:color="auto" w:fill="FFFFFF"/>
          <w:lang w:eastAsia="en-GB"/>
        </w:rPr>
        <w:t xml:space="preserve"> A </w:t>
      </w:r>
      <w:proofErr w:type="spellStart"/>
      <w:r w:rsidR="00D15D02">
        <w:rPr>
          <w:rFonts w:ascii="Segoe UI" w:eastAsia="Times New Roman" w:hAnsi="Segoe UI" w:cs="Segoe UI"/>
          <w:color w:val="000000"/>
          <w:sz w:val="20"/>
          <w:szCs w:val="20"/>
          <w:shd w:val="clear" w:color="auto" w:fill="FFFFFF"/>
          <w:lang w:eastAsia="en-GB"/>
        </w:rPr>
        <w:t>Biol</w:t>
      </w:r>
      <w:proofErr w:type="spellEnd"/>
      <w:r w:rsidR="00D15D02">
        <w:rPr>
          <w:rFonts w:ascii="Segoe UI" w:eastAsia="Times New Roman" w:hAnsi="Segoe UI" w:cs="Segoe UI"/>
          <w:color w:val="000000"/>
          <w:sz w:val="20"/>
          <w:szCs w:val="20"/>
          <w:shd w:val="clear" w:color="auto" w:fill="FFFFFF"/>
          <w:lang w:eastAsia="en-GB"/>
        </w:rPr>
        <w:t xml:space="preserve"> </w:t>
      </w:r>
      <w:proofErr w:type="spellStart"/>
      <w:r w:rsidR="00D15D02">
        <w:rPr>
          <w:rFonts w:ascii="Segoe UI" w:eastAsia="Times New Roman" w:hAnsi="Segoe UI" w:cs="Segoe UI"/>
          <w:color w:val="000000"/>
          <w:sz w:val="20"/>
          <w:szCs w:val="20"/>
          <w:shd w:val="clear" w:color="auto" w:fill="FFFFFF"/>
          <w:lang w:eastAsia="en-GB"/>
        </w:rPr>
        <w:t>Sci</w:t>
      </w:r>
      <w:proofErr w:type="spellEnd"/>
      <w:r w:rsidR="00D15D02">
        <w:rPr>
          <w:rFonts w:ascii="Segoe UI" w:eastAsia="Times New Roman" w:hAnsi="Segoe UI" w:cs="Segoe UI"/>
          <w:color w:val="000000"/>
          <w:sz w:val="20"/>
          <w:szCs w:val="20"/>
          <w:shd w:val="clear" w:color="auto" w:fill="FFFFFF"/>
          <w:lang w:eastAsia="en-GB"/>
        </w:rPr>
        <w:t xml:space="preserve"> Med </w:t>
      </w:r>
      <w:proofErr w:type="spellStart"/>
      <w:r w:rsidR="00D15D02">
        <w:rPr>
          <w:rFonts w:ascii="Segoe UI" w:eastAsia="Times New Roman" w:hAnsi="Segoe UI" w:cs="Segoe UI"/>
          <w:color w:val="000000"/>
          <w:sz w:val="20"/>
          <w:szCs w:val="20"/>
          <w:shd w:val="clear" w:color="auto" w:fill="FFFFFF"/>
          <w:lang w:eastAsia="en-GB"/>
        </w:rPr>
        <w:t>Sci</w:t>
      </w:r>
      <w:proofErr w:type="spellEnd"/>
      <w:r w:rsidR="00D15D02" w:rsidRPr="002313B8">
        <w:rPr>
          <w:rFonts w:ascii="Segoe UI" w:eastAsia="Times New Roman" w:hAnsi="Segoe UI" w:cs="Segoe UI"/>
          <w:color w:val="000000"/>
          <w:sz w:val="20"/>
          <w:szCs w:val="20"/>
          <w:shd w:val="clear" w:color="auto" w:fill="FFFFFF"/>
          <w:lang w:eastAsia="en-GB"/>
        </w:rPr>
        <w:t xml:space="preserve"> 2011;66:1108-13</w:t>
      </w:r>
      <w:r w:rsidR="00D15D02">
        <w:rPr>
          <w:rFonts w:ascii="Segoe UI" w:eastAsia="Times New Roman" w:hAnsi="Segoe UI" w:cs="Segoe UI"/>
          <w:color w:val="000000"/>
          <w:sz w:val="20"/>
          <w:szCs w:val="20"/>
          <w:shd w:val="clear" w:color="auto" w:fill="FFFFFF"/>
          <w:lang w:eastAsia="en-GB"/>
        </w:rPr>
        <w:t xml:space="preserve">; </w:t>
      </w:r>
      <w:r w:rsidR="00D15D02" w:rsidRPr="002313B8">
        <w:rPr>
          <w:rFonts w:ascii="Segoe UI" w:eastAsia="Times New Roman" w:hAnsi="Segoe UI" w:cs="Segoe UI"/>
          <w:color w:val="000000"/>
          <w:sz w:val="20"/>
          <w:szCs w:val="20"/>
          <w:shd w:val="clear" w:color="auto" w:fill="FFFFFF"/>
          <w:lang w:eastAsia="en-GB"/>
        </w:rPr>
        <w:t>Hill</w:t>
      </w:r>
      <w:r w:rsidR="00D15D02">
        <w:rPr>
          <w:rFonts w:ascii="Segoe UI" w:eastAsia="Times New Roman" w:hAnsi="Segoe UI" w:cs="Segoe UI"/>
          <w:color w:val="000000"/>
          <w:sz w:val="20"/>
          <w:szCs w:val="20"/>
          <w:shd w:val="clear" w:color="auto" w:fill="FFFFFF"/>
          <w:lang w:eastAsia="en-GB"/>
        </w:rPr>
        <w:t xml:space="preserve"> et al., </w:t>
      </w:r>
      <w:r w:rsidR="00D15D02" w:rsidRPr="002313B8">
        <w:rPr>
          <w:rFonts w:ascii="Segoe UI" w:eastAsia="Times New Roman" w:hAnsi="Segoe UI" w:cs="Segoe UI"/>
          <w:color w:val="000000"/>
          <w:sz w:val="20"/>
          <w:szCs w:val="20"/>
          <w:shd w:val="clear" w:color="auto" w:fill="FFFFFF"/>
          <w:lang w:eastAsia="en-GB"/>
        </w:rPr>
        <w:t>Thorax 2010;65:486-91</w:t>
      </w:r>
      <w:r w:rsidR="00D15D02">
        <w:rPr>
          <w:rFonts w:ascii="Segoe UI" w:eastAsia="Times New Roman" w:hAnsi="Segoe UI" w:cs="Segoe UI"/>
          <w:color w:val="000000"/>
          <w:sz w:val="20"/>
          <w:szCs w:val="20"/>
          <w:shd w:val="clear" w:color="auto" w:fill="FFFFFF"/>
          <w:lang w:eastAsia="en-GB"/>
        </w:rPr>
        <w:t xml:space="preserve">; </w:t>
      </w:r>
      <w:proofErr w:type="spellStart"/>
      <w:r w:rsidR="00D15D02" w:rsidRPr="002313B8">
        <w:rPr>
          <w:rFonts w:ascii="Segoe UI" w:eastAsia="Times New Roman" w:hAnsi="Segoe UI" w:cs="Segoe UI"/>
          <w:color w:val="000000"/>
          <w:sz w:val="20"/>
          <w:szCs w:val="20"/>
          <w:shd w:val="clear" w:color="auto" w:fill="FFFFFF"/>
          <w:lang w:eastAsia="en-GB"/>
        </w:rPr>
        <w:t>Cavalheri</w:t>
      </w:r>
      <w:proofErr w:type="spellEnd"/>
      <w:r w:rsidR="00D15D02" w:rsidRPr="002313B8">
        <w:rPr>
          <w:rFonts w:ascii="Segoe UI" w:eastAsia="Times New Roman" w:hAnsi="Segoe UI" w:cs="Segoe UI"/>
          <w:color w:val="000000"/>
          <w:sz w:val="20"/>
          <w:szCs w:val="20"/>
          <w:shd w:val="clear" w:color="auto" w:fill="FFFFFF"/>
          <w:lang w:eastAsia="en-GB"/>
        </w:rPr>
        <w:t xml:space="preserve"> </w:t>
      </w:r>
      <w:r w:rsidR="00D15D02">
        <w:rPr>
          <w:rFonts w:ascii="Segoe UI" w:eastAsia="Times New Roman" w:hAnsi="Segoe UI" w:cs="Segoe UI"/>
          <w:color w:val="000000"/>
          <w:sz w:val="20"/>
          <w:szCs w:val="20"/>
          <w:shd w:val="clear" w:color="auto" w:fill="FFFFFF"/>
          <w:lang w:eastAsia="en-GB"/>
        </w:rPr>
        <w:t xml:space="preserve">et al., </w:t>
      </w:r>
      <w:proofErr w:type="spellStart"/>
      <w:r w:rsidR="00D15D02" w:rsidRPr="002313B8">
        <w:rPr>
          <w:rFonts w:ascii="Segoe UI" w:eastAsia="Times New Roman" w:hAnsi="Segoe UI" w:cs="Segoe UI"/>
          <w:color w:val="000000"/>
          <w:sz w:val="20"/>
          <w:szCs w:val="20"/>
          <w:shd w:val="clear" w:color="auto" w:fill="FFFFFF"/>
          <w:lang w:eastAsia="en-GB"/>
        </w:rPr>
        <w:t>Respir</w:t>
      </w:r>
      <w:proofErr w:type="spellEnd"/>
      <w:r w:rsidR="00D15D02" w:rsidRPr="002313B8">
        <w:rPr>
          <w:rFonts w:ascii="Segoe UI" w:eastAsia="Times New Roman" w:hAnsi="Segoe UI" w:cs="Segoe UI"/>
          <w:color w:val="000000"/>
          <w:sz w:val="20"/>
          <w:szCs w:val="20"/>
          <w:shd w:val="clear" w:color="auto" w:fill="FFFFFF"/>
          <w:lang w:eastAsia="en-GB"/>
        </w:rPr>
        <w:t xml:space="preserve"> </w:t>
      </w:r>
      <w:r w:rsidR="00D15D02">
        <w:rPr>
          <w:rFonts w:ascii="Segoe UI" w:eastAsia="Times New Roman" w:hAnsi="Segoe UI" w:cs="Segoe UI"/>
          <w:color w:val="000000"/>
          <w:sz w:val="20"/>
          <w:szCs w:val="20"/>
          <w:shd w:val="clear" w:color="auto" w:fill="FFFFFF"/>
          <w:lang w:eastAsia="en-GB"/>
        </w:rPr>
        <w:t>M</w:t>
      </w:r>
      <w:r w:rsidR="00D15D02" w:rsidRPr="002313B8">
        <w:rPr>
          <w:rFonts w:ascii="Segoe UI" w:eastAsia="Times New Roman" w:hAnsi="Segoe UI" w:cs="Segoe UI"/>
          <w:color w:val="000000"/>
          <w:sz w:val="20"/>
          <w:szCs w:val="20"/>
          <w:shd w:val="clear" w:color="auto" w:fill="FFFFFF"/>
          <w:lang w:eastAsia="en-GB"/>
        </w:rPr>
        <w:t>ed 2011;105:922-9</w:t>
      </w:r>
      <w:r w:rsidR="00D15D02">
        <w:rPr>
          <w:rFonts w:ascii="Segoe UI" w:eastAsia="Times New Roman" w:hAnsi="Segoe UI" w:cs="Segoe UI"/>
          <w:color w:val="000000"/>
          <w:sz w:val="20"/>
          <w:szCs w:val="20"/>
          <w:shd w:val="clear" w:color="auto" w:fill="FFFFFF"/>
          <w:lang w:eastAsia="en-GB"/>
        </w:rPr>
        <w:t xml:space="preserve">), we believe the </w:t>
      </w:r>
      <w:r w:rsidR="001F3596" w:rsidRPr="00785036">
        <w:rPr>
          <w:rFonts w:ascii="Segoe UI" w:eastAsia="Times New Roman" w:hAnsi="Segoe UI" w:cs="Segoe UI"/>
          <w:color w:val="000000"/>
          <w:sz w:val="20"/>
          <w:szCs w:val="20"/>
          <w:shd w:val="clear" w:color="auto" w:fill="FFFFFF"/>
          <w:lang w:eastAsia="en-GB"/>
        </w:rPr>
        <w:t>SenseWear Mini Armband</w:t>
      </w:r>
      <w:r w:rsidR="001F3596">
        <w:rPr>
          <w:rFonts w:ascii="Segoe UI" w:eastAsia="Times New Roman" w:hAnsi="Segoe UI" w:cs="Segoe UI"/>
          <w:color w:val="000000"/>
          <w:sz w:val="20"/>
          <w:szCs w:val="20"/>
          <w:shd w:val="clear" w:color="auto" w:fill="FFFFFF"/>
          <w:lang w:eastAsia="en-GB"/>
        </w:rPr>
        <w:t xml:space="preserve"> </w:t>
      </w:r>
      <w:r w:rsidR="00D15D02">
        <w:rPr>
          <w:rFonts w:ascii="Segoe UI" w:eastAsia="Times New Roman" w:hAnsi="Segoe UI" w:cs="Segoe UI"/>
          <w:color w:val="000000"/>
          <w:sz w:val="20"/>
          <w:szCs w:val="20"/>
          <w:shd w:val="clear" w:color="auto" w:fill="FFFFFF"/>
          <w:lang w:eastAsia="en-GB"/>
        </w:rPr>
        <w:t xml:space="preserve">is also valid </w:t>
      </w:r>
      <w:r w:rsidR="001F3596">
        <w:rPr>
          <w:rFonts w:ascii="Segoe UI" w:eastAsia="Times New Roman" w:hAnsi="Segoe UI" w:cs="Segoe UI"/>
          <w:color w:val="000000"/>
          <w:sz w:val="20"/>
          <w:szCs w:val="20"/>
          <w:shd w:val="clear" w:color="auto" w:fill="FFFFFF"/>
          <w:lang w:eastAsia="en-GB"/>
        </w:rPr>
        <w:t>in COPD</w:t>
      </w:r>
      <w:r w:rsidR="00D15D02">
        <w:rPr>
          <w:rFonts w:ascii="Segoe UI" w:eastAsia="Times New Roman" w:hAnsi="Segoe UI" w:cs="Segoe UI"/>
          <w:color w:val="000000"/>
          <w:sz w:val="20"/>
          <w:szCs w:val="20"/>
          <w:shd w:val="clear" w:color="auto" w:fill="FFFFFF"/>
          <w:lang w:eastAsia="en-GB"/>
        </w:rPr>
        <w:t xml:space="preserve"> since </w:t>
      </w:r>
      <w:r w:rsidR="00645403">
        <w:rPr>
          <w:rFonts w:ascii="Segoe UI" w:eastAsia="Times New Roman" w:hAnsi="Segoe UI" w:cs="Segoe UI"/>
          <w:color w:val="000000"/>
          <w:sz w:val="20"/>
          <w:szCs w:val="20"/>
          <w:shd w:val="clear" w:color="auto" w:fill="FFFFFF"/>
          <w:lang w:eastAsia="en-GB"/>
        </w:rPr>
        <w:t>it</w:t>
      </w:r>
      <w:r w:rsidR="00D15D02">
        <w:rPr>
          <w:rFonts w:ascii="Segoe UI" w:eastAsia="Times New Roman" w:hAnsi="Segoe UI" w:cs="Segoe UI"/>
          <w:color w:val="000000"/>
          <w:sz w:val="20"/>
          <w:szCs w:val="20"/>
          <w:shd w:val="clear" w:color="auto" w:fill="FFFFFF"/>
          <w:lang w:eastAsia="en-GB"/>
        </w:rPr>
        <w:t xml:space="preserve"> is </w:t>
      </w:r>
      <w:r w:rsidR="00F2541F">
        <w:rPr>
          <w:rFonts w:ascii="Segoe UI" w:eastAsia="Times New Roman" w:hAnsi="Segoe UI" w:cs="Segoe UI"/>
          <w:color w:val="000000"/>
          <w:sz w:val="20"/>
          <w:szCs w:val="20"/>
          <w:shd w:val="clear" w:color="auto" w:fill="FFFFFF"/>
          <w:lang w:eastAsia="en-GB"/>
        </w:rPr>
        <w:t>an improved version of</w:t>
      </w:r>
      <w:r w:rsidR="00D15D02">
        <w:rPr>
          <w:rFonts w:ascii="Segoe UI" w:eastAsia="Times New Roman" w:hAnsi="Segoe UI" w:cs="Segoe UI"/>
          <w:color w:val="000000"/>
          <w:sz w:val="20"/>
          <w:szCs w:val="20"/>
          <w:shd w:val="clear" w:color="auto" w:fill="FFFFFF"/>
          <w:lang w:eastAsia="en-GB"/>
        </w:rPr>
        <w:t xml:space="preserve"> the former</w:t>
      </w:r>
      <w:r w:rsidR="005751AB">
        <w:rPr>
          <w:rFonts w:ascii="Segoe UI" w:eastAsia="Times New Roman" w:hAnsi="Segoe UI" w:cs="Segoe UI"/>
          <w:color w:val="000000"/>
          <w:sz w:val="20"/>
          <w:szCs w:val="20"/>
          <w:shd w:val="clear" w:color="auto" w:fill="FFFFFF"/>
          <w:lang w:eastAsia="en-GB"/>
        </w:rPr>
        <w:t>.</w:t>
      </w:r>
      <w:r w:rsidR="00F2541F">
        <w:rPr>
          <w:rFonts w:ascii="Segoe UI" w:eastAsia="Times New Roman" w:hAnsi="Segoe UI" w:cs="Segoe UI"/>
          <w:color w:val="000000"/>
          <w:sz w:val="20"/>
          <w:szCs w:val="20"/>
          <w:shd w:val="clear" w:color="auto" w:fill="FFFFFF"/>
          <w:lang w:eastAsia="en-GB"/>
        </w:rPr>
        <w:t xml:space="preserve"> </w:t>
      </w:r>
      <w:r w:rsidR="002313B8">
        <w:rPr>
          <w:rFonts w:ascii="Segoe UI" w:eastAsia="Times New Roman" w:hAnsi="Segoe UI" w:cs="Segoe UI"/>
          <w:color w:val="000000"/>
          <w:sz w:val="20"/>
          <w:szCs w:val="20"/>
          <w:shd w:val="clear" w:color="auto" w:fill="FFFFFF"/>
          <w:lang w:eastAsia="en-GB"/>
        </w:rPr>
        <w:t>Moreover, we do not think this could have compromised our analyses since only a small proportion of subjects used the</w:t>
      </w:r>
      <w:r w:rsidR="002313B8" w:rsidRPr="002313B8">
        <w:rPr>
          <w:rFonts w:ascii="Segoe UI" w:eastAsia="Times New Roman" w:hAnsi="Segoe UI" w:cs="Segoe UI"/>
          <w:color w:val="000000"/>
          <w:sz w:val="20"/>
          <w:szCs w:val="20"/>
          <w:shd w:val="clear" w:color="auto" w:fill="FFFFFF"/>
          <w:lang w:eastAsia="en-GB"/>
        </w:rPr>
        <w:t xml:space="preserve"> </w:t>
      </w:r>
      <w:r w:rsidR="002313B8" w:rsidRPr="00785036">
        <w:rPr>
          <w:rFonts w:ascii="Segoe UI" w:eastAsia="Times New Roman" w:hAnsi="Segoe UI" w:cs="Segoe UI"/>
          <w:color w:val="000000"/>
          <w:sz w:val="20"/>
          <w:szCs w:val="20"/>
          <w:shd w:val="clear" w:color="auto" w:fill="FFFFFF"/>
          <w:lang w:eastAsia="en-GB"/>
        </w:rPr>
        <w:t>SenseWear Mini Armband</w:t>
      </w:r>
      <w:r w:rsidR="002313B8">
        <w:rPr>
          <w:rFonts w:ascii="Segoe UI" w:eastAsia="Times New Roman" w:hAnsi="Segoe UI" w:cs="Segoe UI"/>
          <w:color w:val="000000"/>
          <w:sz w:val="20"/>
          <w:szCs w:val="20"/>
          <w:shd w:val="clear" w:color="auto" w:fill="FFFFFF"/>
          <w:lang w:eastAsia="en-GB"/>
        </w:rPr>
        <w:t xml:space="preserve"> (</w:t>
      </w:r>
      <w:r w:rsidR="00D15D02">
        <w:rPr>
          <w:rFonts w:ascii="Segoe UI" w:eastAsia="Times New Roman" w:hAnsi="Segoe UI" w:cs="Segoe UI"/>
          <w:color w:val="000000"/>
          <w:sz w:val="20"/>
          <w:szCs w:val="20"/>
          <w:shd w:val="clear" w:color="auto" w:fill="FFFFFF"/>
          <w:lang w:eastAsia="en-GB"/>
        </w:rPr>
        <w:t>i.e., 58 patients</w:t>
      </w:r>
      <w:r w:rsidR="002313B8">
        <w:rPr>
          <w:rFonts w:ascii="Segoe UI" w:eastAsia="Times New Roman" w:hAnsi="Segoe UI" w:cs="Segoe UI"/>
          <w:color w:val="000000"/>
          <w:sz w:val="20"/>
          <w:szCs w:val="20"/>
          <w:shd w:val="clear" w:color="auto" w:fill="FFFFFF"/>
          <w:lang w:eastAsia="en-GB"/>
        </w:rPr>
        <w:t>)</w:t>
      </w:r>
      <w:r w:rsidR="00785036">
        <w:rPr>
          <w:rFonts w:ascii="Segoe UI" w:eastAsia="Times New Roman" w:hAnsi="Segoe UI" w:cs="Segoe UI"/>
          <w:color w:val="000000"/>
          <w:sz w:val="20"/>
          <w:szCs w:val="20"/>
          <w:shd w:val="clear" w:color="auto" w:fill="FFFFFF"/>
          <w:lang w:eastAsia="en-GB"/>
        </w:rPr>
        <w:t>.</w:t>
      </w:r>
    </w:p>
    <w:p w14:paraId="0804F997" w14:textId="77777777" w:rsidR="00A06D7C"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4C0D64">
        <w:rPr>
          <w:rFonts w:ascii="Segoe UI" w:eastAsia="Times New Roman" w:hAnsi="Segoe UI" w:cs="Segoe UI"/>
          <w:color w:val="000000"/>
          <w:sz w:val="20"/>
          <w:szCs w:val="20"/>
          <w:shd w:val="clear" w:color="auto" w:fill="FFFFFF"/>
          <w:lang w:eastAsia="en-GB"/>
        </w:rPr>
        <w:t>7) The authors need to comment somewhere that these levels are all at an absolute level. Relative to their peak exercise capacity these people will be active at a much higher relative intensity – it is not fully understood whether this might still have health</w:t>
      </w:r>
      <w:r w:rsidRPr="00FD06DD">
        <w:rPr>
          <w:rFonts w:ascii="Segoe UI" w:eastAsia="Times New Roman" w:hAnsi="Segoe UI" w:cs="Segoe UI"/>
          <w:color w:val="000000"/>
          <w:sz w:val="20"/>
          <w:szCs w:val="20"/>
          <w:shd w:val="clear" w:color="auto" w:fill="FFFFFF"/>
          <w:lang w:eastAsia="en-GB"/>
        </w:rPr>
        <w:t xml:space="preserve"> benefits which need</w:t>
      </w:r>
      <w:r w:rsidR="00A06D7C">
        <w:rPr>
          <w:rFonts w:ascii="Segoe UI" w:eastAsia="Times New Roman" w:hAnsi="Segoe UI" w:cs="Segoe UI"/>
          <w:color w:val="000000"/>
          <w:sz w:val="20"/>
          <w:szCs w:val="20"/>
          <w:shd w:val="clear" w:color="auto" w:fill="FFFFFF"/>
          <w:lang w:eastAsia="en-GB"/>
        </w:rPr>
        <w:t>s comment.</w:t>
      </w:r>
    </w:p>
    <w:p w14:paraId="41E7CF8D" w14:textId="01AAC6AF" w:rsidR="00A06D7C" w:rsidRDefault="00A06D7C"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6D5DA6">
        <w:rPr>
          <w:rFonts w:ascii="Segoe UI" w:eastAsia="Times New Roman" w:hAnsi="Segoe UI" w:cs="Segoe UI"/>
          <w:color w:val="000000"/>
          <w:sz w:val="20"/>
          <w:szCs w:val="20"/>
          <w:shd w:val="clear" w:color="auto" w:fill="FFFFFF"/>
          <w:lang w:eastAsia="en-GB"/>
        </w:rPr>
        <w:t xml:space="preserve">All values represent absolute values. Measurement of peak exercise capacity was not </w:t>
      </w:r>
      <w:r w:rsidR="00E90159">
        <w:rPr>
          <w:rFonts w:ascii="Segoe UI" w:eastAsia="Times New Roman" w:hAnsi="Segoe UI" w:cs="Segoe UI"/>
          <w:color w:val="000000"/>
          <w:sz w:val="20"/>
          <w:szCs w:val="20"/>
          <w:shd w:val="clear" w:color="auto" w:fill="FFFFFF"/>
          <w:lang w:eastAsia="en-GB"/>
        </w:rPr>
        <w:t>available</w:t>
      </w:r>
      <w:r w:rsidR="006D5DA6">
        <w:rPr>
          <w:rFonts w:ascii="Segoe UI" w:eastAsia="Times New Roman" w:hAnsi="Segoe UI" w:cs="Segoe UI"/>
          <w:color w:val="000000"/>
          <w:sz w:val="20"/>
          <w:szCs w:val="20"/>
          <w:shd w:val="clear" w:color="auto" w:fill="FFFFFF"/>
          <w:lang w:eastAsia="en-GB"/>
        </w:rPr>
        <w:t>. This piece of information was added to the methods (</w:t>
      </w:r>
      <w:r w:rsidR="006D5DA6" w:rsidRPr="004C0D64">
        <w:rPr>
          <w:rFonts w:ascii="Segoe UI" w:eastAsia="Times New Roman" w:hAnsi="Segoe UI" w:cs="Segoe UI"/>
          <w:color w:val="000000"/>
          <w:sz w:val="20"/>
          <w:szCs w:val="20"/>
          <w:highlight w:val="yellow"/>
          <w:shd w:val="clear" w:color="auto" w:fill="FFFFFF"/>
          <w:lang w:eastAsia="en-GB"/>
        </w:rPr>
        <w:t xml:space="preserve">page </w:t>
      </w:r>
      <w:r w:rsidR="0020723C">
        <w:rPr>
          <w:rFonts w:ascii="Segoe UI" w:eastAsia="Times New Roman" w:hAnsi="Segoe UI" w:cs="Segoe UI"/>
          <w:color w:val="000000"/>
          <w:sz w:val="20"/>
          <w:szCs w:val="20"/>
          <w:highlight w:val="yellow"/>
          <w:shd w:val="clear" w:color="auto" w:fill="FFFFFF"/>
          <w:lang w:eastAsia="en-GB"/>
        </w:rPr>
        <w:t>10</w:t>
      </w:r>
      <w:r w:rsidR="00766ED3">
        <w:rPr>
          <w:rFonts w:ascii="Segoe UI" w:eastAsia="Times New Roman" w:hAnsi="Segoe UI" w:cs="Segoe UI"/>
          <w:color w:val="000000"/>
          <w:sz w:val="20"/>
          <w:szCs w:val="20"/>
          <w:highlight w:val="yellow"/>
          <w:shd w:val="clear" w:color="auto" w:fill="FFFFFF"/>
          <w:lang w:eastAsia="en-GB"/>
        </w:rPr>
        <w:t>, lines 1</w:t>
      </w:r>
      <w:r w:rsidR="004C0D64" w:rsidRPr="004C0D64">
        <w:rPr>
          <w:rFonts w:ascii="Segoe UI" w:eastAsia="Times New Roman" w:hAnsi="Segoe UI" w:cs="Segoe UI"/>
          <w:color w:val="000000"/>
          <w:sz w:val="20"/>
          <w:szCs w:val="20"/>
          <w:highlight w:val="yellow"/>
          <w:shd w:val="clear" w:color="auto" w:fill="FFFFFF"/>
          <w:lang w:eastAsia="en-GB"/>
        </w:rPr>
        <w:t>8</w:t>
      </w:r>
      <w:r w:rsidR="004324AE">
        <w:rPr>
          <w:rFonts w:ascii="Segoe UI" w:eastAsia="Times New Roman" w:hAnsi="Segoe UI" w:cs="Segoe UI"/>
          <w:color w:val="000000"/>
          <w:sz w:val="20"/>
          <w:szCs w:val="20"/>
          <w:highlight w:val="yellow"/>
          <w:shd w:val="clear" w:color="auto" w:fill="FFFFFF"/>
          <w:lang w:eastAsia="en-GB"/>
        </w:rPr>
        <w:t>7</w:t>
      </w:r>
      <w:r w:rsidR="00766ED3">
        <w:rPr>
          <w:rFonts w:ascii="Segoe UI" w:eastAsia="Times New Roman" w:hAnsi="Segoe UI" w:cs="Segoe UI"/>
          <w:color w:val="000000"/>
          <w:sz w:val="20"/>
          <w:szCs w:val="20"/>
          <w:highlight w:val="yellow"/>
          <w:shd w:val="clear" w:color="auto" w:fill="FFFFFF"/>
          <w:lang w:eastAsia="en-GB"/>
        </w:rPr>
        <w:t>-1</w:t>
      </w:r>
      <w:r w:rsidR="004324AE">
        <w:rPr>
          <w:rFonts w:ascii="Segoe UI" w:eastAsia="Times New Roman" w:hAnsi="Segoe UI" w:cs="Segoe UI"/>
          <w:color w:val="000000"/>
          <w:sz w:val="20"/>
          <w:szCs w:val="20"/>
          <w:highlight w:val="yellow"/>
          <w:shd w:val="clear" w:color="auto" w:fill="FFFFFF"/>
          <w:lang w:eastAsia="en-GB"/>
        </w:rPr>
        <w:t>88</w:t>
      </w:r>
      <w:r w:rsidR="006D5DA6">
        <w:rPr>
          <w:rFonts w:ascii="Segoe UI" w:eastAsia="Times New Roman" w:hAnsi="Segoe UI" w:cs="Segoe UI"/>
          <w:color w:val="000000"/>
          <w:sz w:val="20"/>
          <w:szCs w:val="20"/>
          <w:shd w:val="clear" w:color="auto" w:fill="FFFFFF"/>
          <w:lang w:eastAsia="en-GB"/>
        </w:rPr>
        <w:t>).</w:t>
      </w:r>
    </w:p>
    <w:p w14:paraId="751228D0" w14:textId="77777777" w:rsidR="00A06D7C"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8) Suggest removing FEV1/FVC as a comparator variable across the cluster</w:t>
      </w:r>
      <w:r w:rsidR="00A06D7C">
        <w:rPr>
          <w:rFonts w:ascii="Segoe UI" w:eastAsia="Times New Roman" w:hAnsi="Segoe UI" w:cs="Segoe UI"/>
          <w:color w:val="000000"/>
          <w:sz w:val="20"/>
          <w:szCs w:val="20"/>
          <w:shd w:val="clear" w:color="auto" w:fill="FFFFFF"/>
          <w:lang w:eastAsia="en-GB"/>
        </w:rPr>
        <w:t>s as this is a descriptor only.</w:t>
      </w:r>
    </w:p>
    <w:p w14:paraId="54B4B689" w14:textId="77777777" w:rsidR="00A06D7C" w:rsidRDefault="00A06D7C"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8C75E6">
        <w:rPr>
          <w:rFonts w:ascii="Segoe UI" w:eastAsia="Times New Roman" w:hAnsi="Segoe UI" w:cs="Segoe UI"/>
          <w:color w:val="000000"/>
          <w:sz w:val="20"/>
          <w:szCs w:val="20"/>
          <w:shd w:val="clear" w:color="auto" w:fill="FFFFFF"/>
          <w:lang w:eastAsia="en-GB"/>
        </w:rPr>
        <w:t>Done.</w:t>
      </w:r>
    </w:p>
    <w:p w14:paraId="33CB9317" w14:textId="77777777" w:rsidR="00A06D7C"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FA4999">
        <w:rPr>
          <w:rFonts w:ascii="Segoe UI" w:eastAsia="Times New Roman" w:hAnsi="Segoe UI" w:cs="Segoe UI"/>
          <w:color w:val="000000"/>
          <w:sz w:val="20"/>
          <w:szCs w:val="20"/>
          <w:shd w:val="clear" w:color="auto" w:fill="FFFFFF"/>
          <w:lang w:eastAsia="en-GB"/>
        </w:rPr>
        <w:t>9) The abstract is rather vague</w:t>
      </w:r>
      <w:r w:rsidRPr="00FD06DD">
        <w:rPr>
          <w:rFonts w:ascii="Segoe UI" w:eastAsia="Times New Roman" w:hAnsi="Segoe UI" w:cs="Segoe UI"/>
          <w:color w:val="000000"/>
          <w:sz w:val="20"/>
          <w:szCs w:val="20"/>
          <w:shd w:val="clear" w:color="auto" w:fill="FFFFFF"/>
          <w:lang w:eastAsia="en-GB"/>
        </w:rPr>
        <w:t xml:space="preserve"> more precision is needed in the results about what the associations are between the variables. Please describe ‘cluster 1’ otherwise it does not make sense w</w:t>
      </w:r>
      <w:r w:rsidR="00A06D7C">
        <w:rPr>
          <w:rFonts w:ascii="Segoe UI" w:eastAsia="Times New Roman" w:hAnsi="Segoe UI" w:cs="Segoe UI"/>
          <w:color w:val="000000"/>
          <w:sz w:val="20"/>
          <w:szCs w:val="20"/>
          <w:shd w:val="clear" w:color="auto" w:fill="FFFFFF"/>
          <w:lang w:eastAsia="en-GB"/>
        </w:rPr>
        <w:t>hen reading the abstract alone.</w:t>
      </w:r>
    </w:p>
    <w:p w14:paraId="23D6B3B9" w14:textId="0785731D" w:rsidR="00A06D7C" w:rsidRDefault="00A06D7C"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sidRPr="00FA4999">
        <w:rPr>
          <w:rFonts w:ascii="Segoe UI" w:eastAsia="Times New Roman" w:hAnsi="Segoe UI" w:cs="Segoe UI"/>
          <w:color w:val="000000"/>
          <w:sz w:val="20"/>
          <w:szCs w:val="20"/>
          <w:shd w:val="clear" w:color="auto" w:fill="FFFFFF"/>
          <w:lang w:eastAsia="en-GB"/>
        </w:rPr>
        <w:t xml:space="preserve"> </w:t>
      </w:r>
      <w:r w:rsidR="00FA4999" w:rsidRPr="00FA4999">
        <w:rPr>
          <w:rFonts w:ascii="Segoe UI" w:eastAsia="Times New Roman" w:hAnsi="Segoe UI" w:cs="Segoe UI"/>
          <w:color w:val="000000"/>
          <w:sz w:val="20"/>
          <w:szCs w:val="20"/>
          <w:shd w:val="clear" w:color="auto" w:fill="FFFFFF"/>
          <w:lang w:eastAsia="en-GB"/>
        </w:rPr>
        <w:t xml:space="preserve">We have </w:t>
      </w:r>
      <w:r w:rsidR="00FA4999">
        <w:rPr>
          <w:rFonts w:ascii="Segoe UI" w:eastAsia="Times New Roman" w:hAnsi="Segoe UI" w:cs="Segoe UI"/>
          <w:color w:val="000000"/>
          <w:sz w:val="20"/>
          <w:szCs w:val="20"/>
          <w:shd w:val="clear" w:color="auto" w:fill="FFFFFF"/>
          <w:lang w:eastAsia="en-GB"/>
        </w:rPr>
        <w:t>provided more details about th</w:t>
      </w:r>
      <w:r w:rsidR="00766ED3">
        <w:rPr>
          <w:rFonts w:ascii="Segoe UI" w:eastAsia="Times New Roman" w:hAnsi="Segoe UI" w:cs="Segoe UI"/>
          <w:color w:val="000000"/>
          <w:sz w:val="20"/>
          <w:szCs w:val="20"/>
          <w:shd w:val="clear" w:color="auto" w:fill="FFFFFF"/>
          <w:lang w:eastAsia="en-GB"/>
        </w:rPr>
        <w:t>e associations between patient</w:t>
      </w:r>
      <w:r w:rsidR="00FA4999">
        <w:rPr>
          <w:rFonts w:ascii="Segoe UI" w:eastAsia="Times New Roman" w:hAnsi="Segoe UI" w:cs="Segoe UI"/>
          <w:color w:val="000000"/>
          <w:sz w:val="20"/>
          <w:szCs w:val="20"/>
          <w:shd w:val="clear" w:color="auto" w:fill="FFFFFF"/>
          <w:lang w:eastAsia="en-GB"/>
        </w:rPr>
        <w:t xml:space="preserve"> characteristics and physical activity measures. </w:t>
      </w:r>
      <w:r w:rsidR="00B65D71">
        <w:rPr>
          <w:rFonts w:ascii="Segoe UI" w:eastAsia="Times New Roman" w:hAnsi="Segoe UI" w:cs="Segoe UI"/>
          <w:color w:val="000000"/>
          <w:sz w:val="20"/>
          <w:szCs w:val="20"/>
          <w:shd w:val="clear" w:color="auto" w:fill="FFFFFF"/>
          <w:lang w:eastAsia="en-GB"/>
        </w:rPr>
        <w:t xml:space="preserve">Moreover, cluster 1 </w:t>
      </w:r>
      <w:r w:rsidR="00C85E1E">
        <w:rPr>
          <w:rFonts w:ascii="Segoe UI" w:eastAsia="Times New Roman" w:hAnsi="Segoe UI" w:cs="Segoe UI"/>
          <w:color w:val="000000"/>
          <w:sz w:val="20"/>
          <w:szCs w:val="20"/>
          <w:shd w:val="clear" w:color="auto" w:fill="FFFFFF"/>
          <w:lang w:eastAsia="en-GB"/>
        </w:rPr>
        <w:t>was described as the one with</w:t>
      </w:r>
      <w:r w:rsidR="00766ED3">
        <w:rPr>
          <w:rFonts w:ascii="Segoe UI" w:eastAsia="Times New Roman" w:hAnsi="Segoe UI" w:cs="Segoe UI"/>
          <w:color w:val="000000"/>
          <w:sz w:val="20"/>
          <w:szCs w:val="20"/>
          <w:shd w:val="clear" w:color="auto" w:fill="FFFFFF"/>
          <w:lang w:eastAsia="en-GB"/>
        </w:rPr>
        <w:t xml:space="preserve"> the most inactive </w:t>
      </w:r>
      <w:r w:rsidR="00C85E1E">
        <w:rPr>
          <w:rFonts w:ascii="Segoe UI" w:eastAsia="Times New Roman" w:hAnsi="Segoe UI" w:cs="Segoe UI"/>
          <w:color w:val="000000"/>
          <w:sz w:val="20"/>
          <w:szCs w:val="20"/>
          <w:shd w:val="clear" w:color="auto" w:fill="FFFFFF"/>
          <w:lang w:eastAsia="en-GB"/>
        </w:rPr>
        <w:t>patients</w:t>
      </w:r>
      <w:r w:rsidR="00B65D71">
        <w:rPr>
          <w:rFonts w:ascii="Segoe UI" w:eastAsia="Times New Roman" w:hAnsi="Segoe UI" w:cs="Segoe UI"/>
          <w:color w:val="000000"/>
          <w:sz w:val="20"/>
          <w:szCs w:val="20"/>
          <w:shd w:val="clear" w:color="auto" w:fill="FFFFFF"/>
          <w:lang w:eastAsia="en-GB"/>
        </w:rPr>
        <w:t>.</w:t>
      </w:r>
    </w:p>
    <w:p w14:paraId="7EB975ED" w14:textId="77777777" w:rsidR="00A06D7C"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0B6118">
        <w:rPr>
          <w:rFonts w:ascii="Segoe UI" w:eastAsia="Times New Roman" w:hAnsi="Segoe UI" w:cs="Segoe UI"/>
          <w:color w:val="000000"/>
          <w:sz w:val="20"/>
          <w:szCs w:val="20"/>
          <w:shd w:val="clear" w:color="auto" w:fill="FFFFFF"/>
          <w:lang w:eastAsia="en-GB"/>
        </w:rPr>
        <w:t>10) Although there has been evidence (from some of the authors) that there are differences between weekday and weekend activity, is that supported in this large dataset? The patterns look rather similar in all the figures. Was there</w:t>
      </w:r>
      <w:r w:rsidRPr="00FD06DD">
        <w:rPr>
          <w:rFonts w:ascii="Segoe UI" w:eastAsia="Times New Roman" w:hAnsi="Segoe UI" w:cs="Segoe UI"/>
          <w:color w:val="000000"/>
          <w:sz w:val="20"/>
          <w:szCs w:val="20"/>
          <w:shd w:val="clear" w:color="auto" w:fill="FFFFFF"/>
          <w:lang w:eastAsia="en-GB"/>
        </w:rPr>
        <w:t xml:space="preserve"> a statistical difference in the volume of activity or the pattern of activity between the weekend and weekday in any of the </w:t>
      </w:r>
      <w:proofErr w:type="gramStart"/>
      <w:r w:rsidRPr="00FD06DD">
        <w:rPr>
          <w:rFonts w:ascii="Segoe UI" w:eastAsia="Times New Roman" w:hAnsi="Segoe UI" w:cs="Segoe UI"/>
          <w:color w:val="000000"/>
          <w:sz w:val="20"/>
          <w:szCs w:val="20"/>
          <w:shd w:val="clear" w:color="auto" w:fill="FFFFFF"/>
          <w:lang w:eastAsia="en-GB"/>
        </w:rPr>
        <w:t>data.</w:t>
      </w:r>
      <w:proofErr w:type="gramEnd"/>
      <w:r w:rsidRPr="00FD06DD">
        <w:rPr>
          <w:rFonts w:ascii="Segoe UI" w:eastAsia="Times New Roman" w:hAnsi="Segoe UI" w:cs="Segoe UI"/>
          <w:color w:val="000000"/>
          <w:sz w:val="20"/>
          <w:szCs w:val="20"/>
          <w:shd w:val="clear" w:color="auto" w:fill="FFFFFF"/>
          <w:lang w:eastAsia="en-GB"/>
        </w:rPr>
        <w:t xml:space="preserve"> If not it might be better to combine this data for the cluster analysis?</w:t>
      </w:r>
    </w:p>
    <w:p w14:paraId="2BEE0E5E" w14:textId="41F70F6E" w:rsidR="00A06D7C" w:rsidRDefault="00A06D7C"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FD1864">
        <w:rPr>
          <w:rFonts w:ascii="Segoe UI" w:eastAsia="Times New Roman" w:hAnsi="Segoe UI" w:cs="Segoe UI"/>
          <w:color w:val="000000"/>
          <w:sz w:val="20"/>
          <w:szCs w:val="20"/>
          <w:shd w:val="clear" w:color="auto" w:fill="FFFFFF"/>
          <w:lang w:eastAsia="en-GB"/>
        </w:rPr>
        <w:t xml:space="preserve">We agree that differences </w:t>
      </w:r>
      <w:r w:rsidR="00196677">
        <w:rPr>
          <w:rFonts w:ascii="Segoe UI" w:eastAsia="Times New Roman" w:hAnsi="Segoe UI" w:cs="Segoe UI"/>
          <w:color w:val="000000"/>
          <w:sz w:val="20"/>
          <w:szCs w:val="20"/>
          <w:shd w:val="clear" w:color="auto" w:fill="FFFFFF"/>
          <w:lang w:eastAsia="en-GB"/>
        </w:rPr>
        <w:t xml:space="preserve">in physical activity summary values </w:t>
      </w:r>
      <w:r w:rsidR="00FD1864">
        <w:rPr>
          <w:rFonts w:ascii="Segoe UI" w:eastAsia="Times New Roman" w:hAnsi="Segoe UI" w:cs="Segoe UI"/>
          <w:color w:val="000000"/>
          <w:sz w:val="20"/>
          <w:szCs w:val="20"/>
          <w:shd w:val="clear" w:color="auto" w:fill="FFFFFF"/>
          <w:lang w:eastAsia="en-GB"/>
        </w:rPr>
        <w:t>b</w:t>
      </w:r>
      <w:r w:rsidR="00196677">
        <w:rPr>
          <w:rFonts w:ascii="Segoe UI" w:eastAsia="Times New Roman" w:hAnsi="Segoe UI" w:cs="Segoe UI"/>
          <w:color w:val="000000"/>
          <w:sz w:val="20"/>
          <w:szCs w:val="20"/>
          <w:shd w:val="clear" w:color="auto" w:fill="FFFFFF"/>
          <w:lang w:eastAsia="en-GB"/>
        </w:rPr>
        <w:t xml:space="preserve">etween week and weekend </w:t>
      </w:r>
      <w:r w:rsidR="00663726">
        <w:rPr>
          <w:rFonts w:ascii="Segoe UI" w:eastAsia="Times New Roman" w:hAnsi="Segoe UI" w:cs="Segoe UI"/>
          <w:color w:val="000000"/>
          <w:sz w:val="20"/>
          <w:szCs w:val="20"/>
          <w:shd w:val="clear" w:color="auto" w:fill="FFFFFF"/>
          <w:lang w:eastAsia="en-GB"/>
        </w:rPr>
        <w:t>are important</w:t>
      </w:r>
      <w:r w:rsidR="005C2D66">
        <w:rPr>
          <w:rFonts w:ascii="Segoe UI" w:eastAsia="Times New Roman" w:hAnsi="Segoe UI" w:cs="Segoe UI"/>
          <w:color w:val="000000"/>
          <w:sz w:val="20"/>
          <w:szCs w:val="20"/>
          <w:shd w:val="clear" w:color="auto" w:fill="FFFFFF"/>
          <w:lang w:eastAsia="en-GB"/>
        </w:rPr>
        <w:t xml:space="preserve">, but as this </w:t>
      </w:r>
      <w:r w:rsidR="00761221">
        <w:rPr>
          <w:rFonts w:ascii="Segoe UI" w:eastAsia="Times New Roman" w:hAnsi="Segoe UI" w:cs="Segoe UI"/>
          <w:color w:val="000000"/>
          <w:sz w:val="20"/>
          <w:szCs w:val="20"/>
          <w:shd w:val="clear" w:color="auto" w:fill="FFFFFF"/>
          <w:lang w:eastAsia="en-GB"/>
        </w:rPr>
        <w:t>was</w:t>
      </w:r>
      <w:r w:rsidR="005C2D66">
        <w:rPr>
          <w:rFonts w:ascii="Segoe UI" w:eastAsia="Times New Roman" w:hAnsi="Segoe UI" w:cs="Segoe UI"/>
          <w:color w:val="000000"/>
          <w:sz w:val="20"/>
          <w:szCs w:val="20"/>
          <w:shd w:val="clear" w:color="auto" w:fill="FFFFFF"/>
          <w:lang w:eastAsia="en-GB"/>
        </w:rPr>
        <w:t xml:space="preserve"> already </w:t>
      </w:r>
      <w:r w:rsidR="00196677">
        <w:rPr>
          <w:rFonts w:ascii="Segoe UI" w:eastAsia="Times New Roman" w:hAnsi="Segoe UI" w:cs="Segoe UI"/>
          <w:color w:val="000000"/>
          <w:sz w:val="20"/>
          <w:szCs w:val="20"/>
          <w:shd w:val="clear" w:color="auto" w:fill="FFFFFF"/>
          <w:lang w:eastAsia="en-GB"/>
        </w:rPr>
        <w:t xml:space="preserve">investigated </w:t>
      </w:r>
      <w:r w:rsidR="005C2D66">
        <w:rPr>
          <w:rFonts w:ascii="Segoe UI" w:eastAsia="Times New Roman" w:hAnsi="Segoe UI" w:cs="Segoe UI"/>
          <w:color w:val="000000"/>
          <w:sz w:val="20"/>
          <w:szCs w:val="20"/>
          <w:shd w:val="clear" w:color="auto" w:fill="FFFFFF"/>
          <w:lang w:eastAsia="en-GB"/>
        </w:rPr>
        <w:t xml:space="preserve">in previous studies were preferred not to include </w:t>
      </w:r>
      <w:r w:rsidR="00196677">
        <w:rPr>
          <w:rFonts w:ascii="Segoe UI" w:eastAsia="Times New Roman" w:hAnsi="Segoe UI" w:cs="Segoe UI"/>
          <w:color w:val="000000"/>
          <w:sz w:val="20"/>
          <w:szCs w:val="20"/>
          <w:shd w:val="clear" w:color="auto" w:fill="FFFFFF"/>
          <w:lang w:eastAsia="en-GB"/>
        </w:rPr>
        <w:t>it</w:t>
      </w:r>
      <w:r w:rsidR="005C2D66">
        <w:rPr>
          <w:rFonts w:ascii="Segoe UI" w:eastAsia="Times New Roman" w:hAnsi="Segoe UI" w:cs="Segoe UI"/>
          <w:color w:val="000000"/>
          <w:sz w:val="20"/>
          <w:szCs w:val="20"/>
          <w:shd w:val="clear" w:color="auto" w:fill="FFFFFF"/>
          <w:lang w:eastAsia="en-GB"/>
        </w:rPr>
        <w:t xml:space="preserve"> in </w:t>
      </w:r>
      <w:r w:rsidR="002F2B7E">
        <w:rPr>
          <w:rFonts w:ascii="Segoe UI" w:eastAsia="Times New Roman" w:hAnsi="Segoe UI" w:cs="Segoe UI"/>
          <w:color w:val="000000"/>
          <w:sz w:val="20"/>
          <w:szCs w:val="20"/>
          <w:shd w:val="clear" w:color="auto" w:fill="FFFFFF"/>
          <w:lang w:eastAsia="en-GB"/>
        </w:rPr>
        <w:t>our study</w:t>
      </w:r>
      <w:r w:rsidR="00FD1864">
        <w:rPr>
          <w:rFonts w:ascii="Segoe UI" w:eastAsia="Times New Roman" w:hAnsi="Segoe UI" w:cs="Segoe UI"/>
          <w:color w:val="000000"/>
          <w:sz w:val="20"/>
          <w:szCs w:val="20"/>
          <w:shd w:val="clear" w:color="auto" w:fill="FFFFFF"/>
          <w:lang w:eastAsia="en-GB"/>
        </w:rPr>
        <w:t xml:space="preserve">. </w:t>
      </w:r>
      <w:r w:rsidR="002F2B7E">
        <w:rPr>
          <w:rFonts w:ascii="Segoe UI" w:eastAsia="Times New Roman" w:hAnsi="Segoe UI" w:cs="Segoe UI"/>
          <w:color w:val="000000"/>
          <w:sz w:val="20"/>
          <w:szCs w:val="20"/>
          <w:shd w:val="clear" w:color="auto" w:fill="FFFFFF"/>
          <w:lang w:eastAsia="en-GB"/>
        </w:rPr>
        <w:t xml:space="preserve">The </w:t>
      </w:r>
      <w:r w:rsidR="00934714">
        <w:rPr>
          <w:rFonts w:ascii="Segoe UI" w:eastAsia="Times New Roman" w:hAnsi="Segoe UI" w:cs="Segoe UI"/>
          <w:color w:val="000000"/>
          <w:sz w:val="20"/>
          <w:szCs w:val="20"/>
          <w:shd w:val="clear" w:color="auto" w:fill="FFFFFF"/>
          <w:lang w:eastAsia="en-GB"/>
        </w:rPr>
        <w:t>analysis</w:t>
      </w:r>
      <w:r w:rsidR="002F2B7E">
        <w:rPr>
          <w:rFonts w:ascii="Segoe UI" w:eastAsia="Times New Roman" w:hAnsi="Segoe UI" w:cs="Segoe UI"/>
          <w:color w:val="000000"/>
          <w:sz w:val="20"/>
          <w:szCs w:val="20"/>
          <w:shd w:val="clear" w:color="auto" w:fill="FFFFFF"/>
          <w:lang w:eastAsia="en-GB"/>
        </w:rPr>
        <w:t xml:space="preserve"> </w:t>
      </w:r>
      <w:r w:rsidR="00761221">
        <w:rPr>
          <w:rFonts w:ascii="Segoe UI" w:eastAsia="Times New Roman" w:hAnsi="Segoe UI" w:cs="Segoe UI"/>
          <w:color w:val="000000"/>
          <w:sz w:val="20"/>
          <w:szCs w:val="20"/>
          <w:shd w:val="clear" w:color="auto" w:fill="FFFFFF"/>
          <w:lang w:eastAsia="en-GB"/>
        </w:rPr>
        <w:t xml:space="preserve">of </w:t>
      </w:r>
      <w:r w:rsidR="002F2B7E">
        <w:rPr>
          <w:rFonts w:ascii="Segoe UI" w:eastAsia="Times New Roman" w:hAnsi="Segoe UI" w:cs="Segoe UI"/>
          <w:color w:val="000000"/>
          <w:sz w:val="20"/>
          <w:szCs w:val="20"/>
          <w:shd w:val="clear" w:color="auto" w:fill="FFFFFF"/>
          <w:lang w:eastAsia="en-GB"/>
        </w:rPr>
        <w:t xml:space="preserve">hourly patterns </w:t>
      </w:r>
      <w:r w:rsidR="000979A8">
        <w:rPr>
          <w:rFonts w:ascii="Segoe UI" w:eastAsia="Times New Roman" w:hAnsi="Segoe UI" w:cs="Segoe UI"/>
          <w:color w:val="000000"/>
          <w:sz w:val="20"/>
          <w:szCs w:val="20"/>
          <w:shd w:val="clear" w:color="auto" w:fill="FFFFFF"/>
          <w:lang w:eastAsia="en-GB"/>
        </w:rPr>
        <w:t>of</w:t>
      </w:r>
      <w:r w:rsidR="00934714">
        <w:rPr>
          <w:rFonts w:ascii="Segoe UI" w:eastAsia="Times New Roman" w:hAnsi="Segoe UI" w:cs="Segoe UI"/>
          <w:color w:val="000000"/>
          <w:sz w:val="20"/>
          <w:szCs w:val="20"/>
          <w:shd w:val="clear" w:color="auto" w:fill="FFFFFF"/>
          <w:lang w:eastAsia="en-GB"/>
        </w:rPr>
        <w:t xml:space="preserve"> </w:t>
      </w:r>
      <w:r w:rsidR="002F2B7E">
        <w:rPr>
          <w:rFonts w:ascii="Segoe UI" w:eastAsia="Times New Roman" w:hAnsi="Segoe UI" w:cs="Segoe UI"/>
          <w:color w:val="000000"/>
          <w:sz w:val="20"/>
          <w:szCs w:val="20"/>
          <w:shd w:val="clear" w:color="auto" w:fill="FFFFFF"/>
          <w:lang w:eastAsia="en-GB"/>
        </w:rPr>
        <w:t>week and weekend h</w:t>
      </w:r>
      <w:r w:rsidR="00265C50">
        <w:rPr>
          <w:rFonts w:ascii="Segoe UI" w:eastAsia="Times New Roman" w:hAnsi="Segoe UI" w:cs="Segoe UI"/>
          <w:color w:val="000000"/>
          <w:sz w:val="20"/>
          <w:szCs w:val="20"/>
          <w:shd w:val="clear" w:color="auto" w:fill="FFFFFF"/>
          <w:lang w:eastAsia="en-GB"/>
        </w:rPr>
        <w:t xml:space="preserve">owever, </w:t>
      </w:r>
      <w:r w:rsidR="00761221">
        <w:rPr>
          <w:rFonts w:ascii="Segoe UI" w:eastAsia="Times New Roman" w:hAnsi="Segoe UI" w:cs="Segoe UI"/>
          <w:color w:val="000000"/>
          <w:sz w:val="20"/>
          <w:szCs w:val="20"/>
          <w:shd w:val="clear" w:color="auto" w:fill="FFFFFF"/>
          <w:lang w:eastAsia="en-GB"/>
        </w:rPr>
        <w:t xml:space="preserve">was not </w:t>
      </w:r>
      <w:r w:rsidR="00DE3076">
        <w:rPr>
          <w:rFonts w:ascii="Segoe UI" w:eastAsia="Times New Roman" w:hAnsi="Segoe UI" w:cs="Segoe UI"/>
          <w:color w:val="000000"/>
          <w:sz w:val="20"/>
          <w:szCs w:val="20"/>
          <w:shd w:val="clear" w:color="auto" w:fill="FFFFFF"/>
          <w:lang w:eastAsia="en-GB"/>
        </w:rPr>
        <w:t>done</w:t>
      </w:r>
      <w:r w:rsidR="00761221">
        <w:rPr>
          <w:rFonts w:ascii="Segoe UI" w:eastAsia="Times New Roman" w:hAnsi="Segoe UI" w:cs="Segoe UI"/>
          <w:color w:val="000000"/>
          <w:sz w:val="20"/>
          <w:szCs w:val="20"/>
          <w:shd w:val="clear" w:color="auto" w:fill="FFFFFF"/>
          <w:lang w:eastAsia="en-GB"/>
        </w:rPr>
        <w:t xml:space="preserve"> before and therefore was included </w:t>
      </w:r>
      <w:r w:rsidR="00646038">
        <w:rPr>
          <w:rFonts w:ascii="Segoe UI" w:eastAsia="Times New Roman" w:hAnsi="Segoe UI" w:cs="Segoe UI"/>
          <w:color w:val="000000"/>
          <w:sz w:val="20"/>
          <w:szCs w:val="20"/>
          <w:shd w:val="clear" w:color="auto" w:fill="FFFFFF"/>
          <w:lang w:eastAsia="en-GB"/>
        </w:rPr>
        <w:t>in our study</w:t>
      </w:r>
      <w:r w:rsidR="00265C50">
        <w:rPr>
          <w:rFonts w:ascii="Segoe UI" w:eastAsia="Times New Roman" w:hAnsi="Segoe UI" w:cs="Segoe UI"/>
          <w:color w:val="000000"/>
          <w:sz w:val="20"/>
          <w:szCs w:val="20"/>
          <w:shd w:val="clear" w:color="auto" w:fill="FFFFFF"/>
          <w:lang w:eastAsia="en-GB"/>
        </w:rPr>
        <w:t xml:space="preserve">. </w:t>
      </w:r>
      <w:r w:rsidR="00196677">
        <w:rPr>
          <w:rFonts w:ascii="Segoe UI" w:eastAsia="Times New Roman" w:hAnsi="Segoe UI" w:cs="Segoe UI"/>
          <w:color w:val="000000"/>
          <w:sz w:val="20"/>
          <w:szCs w:val="20"/>
          <w:shd w:val="clear" w:color="auto" w:fill="FFFFFF"/>
          <w:lang w:eastAsia="en-GB"/>
        </w:rPr>
        <w:t>Please refer to our response to the first comment by this reviewer for more details about hourly patterns during week and weekend.</w:t>
      </w:r>
    </w:p>
    <w:p w14:paraId="66A9FCFE" w14:textId="77777777" w:rsidR="00A06D7C"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11) Interesting the hourly pattern of activity looked rather similar for healthy and COPD participan</w:t>
      </w:r>
      <w:r w:rsidR="00A06D7C">
        <w:rPr>
          <w:rFonts w:ascii="Segoe UI" w:eastAsia="Times New Roman" w:hAnsi="Segoe UI" w:cs="Segoe UI"/>
          <w:color w:val="000000"/>
          <w:sz w:val="20"/>
          <w:szCs w:val="20"/>
          <w:shd w:val="clear" w:color="auto" w:fill="FFFFFF"/>
          <w:lang w:eastAsia="en-GB"/>
        </w:rPr>
        <w:t>ts – is this what was expected?</w:t>
      </w:r>
    </w:p>
    <w:p w14:paraId="49617D16" w14:textId="733416D9" w:rsidR="000B6118" w:rsidRPr="00E8027E" w:rsidRDefault="00A06D7C" w:rsidP="000B6118">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sidRPr="00960174">
        <w:rPr>
          <w:rFonts w:ascii="Segoe UI" w:eastAsia="Times New Roman" w:hAnsi="Segoe UI" w:cs="Segoe UI"/>
          <w:color w:val="000000"/>
          <w:sz w:val="20"/>
          <w:szCs w:val="20"/>
          <w:shd w:val="clear" w:color="auto" w:fill="FFFFFF"/>
          <w:lang w:eastAsia="en-GB"/>
        </w:rPr>
        <w:t xml:space="preserve"> </w:t>
      </w:r>
      <w:r w:rsidR="00960174" w:rsidRPr="00960174">
        <w:rPr>
          <w:rFonts w:ascii="Segoe UI" w:eastAsia="Times New Roman" w:hAnsi="Segoe UI" w:cs="Segoe UI"/>
          <w:color w:val="000000"/>
          <w:sz w:val="20"/>
          <w:szCs w:val="20"/>
          <w:shd w:val="clear" w:color="auto" w:fill="FFFFFF"/>
          <w:lang w:eastAsia="en-GB"/>
        </w:rPr>
        <w:t>We</w:t>
      </w:r>
      <w:r w:rsidR="00960174">
        <w:rPr>
          <w:rFonts w:ascii="Segoe UI" w:eastAsia="Times New Roman" w:hAnsi="Segoe UI" w:cs="Segoe UI"/>
          <w:color w:val="000000"/>
          <w:sz w:val="20"/>
          <w:szCs w:val="20"/>
          <w:shd w:val="clear" w:color="auto" w:fill="FFFFFF"/>
          <w:lang w:eastAsia="en-GB"/>
        </w:rPr>
        <w:t xml:space="preserve"> expected that COPD patients could have a different pattern due to the functional limitations related to the disease. However, the pattern between the groups was rather similar, although healthy subjects performed their activities at a higher intensity.</w:t>
      </w:r>
      <w:r w:rsidR="0063208D">
        <w:rPr>
          <w:rFonts w:ascii="Segoe UI" w:eastAsia="Times New Roman" w:hAnsi="Segoe UI" w:cs="Segoe UI"/>
          <w:color w:val="000000"/>
          <w:sz w:val="20"/>
          <w:szCs w:val="20"/>
          <w:shd w:val="clear" w:color="auto" w:fill="FFFFFF"/>
          <w:lang w:eastAsia="en-GB"/>
        </w:rPr>
        <w:t xml:space="preserve"> </w:t>
      </w:r>
      <w:r w:rsidR="000B6118">
        <w:rPr>
          <w:rFonts w:ascii="Segoe UI" w:eastAsia="Times New Roman" w:hAnsi="Segoe UI" w:cs="Segoe UI"/>
          <w:color w:val="000000"/>
          <w:sz w:val="20"/>
          <w:szCs w:val="20"/>
          <w:shd w:val="clear" w:color="auto" w:fill="FFFFFF"/>
          <w:lang w:eastAsia="en-GB"/>
        </w:rPr>
        <w:t>Nevertheless, as other reviewers have also raised concerns about the analyses involving healthy subjects, we preferred to remove them from our manuscript</w:t>
      </w:r>
      <w:r w:rsidR="0070774F">
        <w:rPr>
          <w:rFonts w:ascii="Segoe UI" w:eastAsia="Times New Roman" w:hAnsi="Segoe UI" w:cs="Segoe UI"/>
          <w:color w:val="000000"/>
          <w:sz w:val="20"/>
          <w:szCs w:val="20"/>
          <w:shd w:val="clear" w:color="auto" w:fill="FFFFFF"/>
          <w:lang w:eastAsia="en-GB"/>
        </w:rPr>
        <w:t>,</w:t>
      </w:r>
      <w:r w:rsidR="000B6118">
        <w:rPr>
          <w:rFonts w:ascii="Segoe UI" w:eastAsia="Times New Roman" w:hAnsi="Segoe UI" w:cs="Segoe UI"/>
          <w:color w:val="000000"/>
          <w:sz w:val="20"/>
          <w:szCs w:val="20"/>
          <w:shd w:val="clear" w:color="auto" w:fill="FFFFFF"/>
          <w:lang w:eastAsia="en-GB"/>
        </w:rPr>
        <w:t xml:space="preserve"> as well as all related analyses. </w:t>
      </w:r>
      <w:r w:rsidR="00E4521E">
        <w:rPr>
          <w:rFonts w:ascii="Segoe UI" w:eastAsia="Times New Roman" w:hAnsi="Segoe UI" w:cs="Segoe UI"/>
          <w:color w:val="000000"/>
          <w:sz w:val="20"/>
          <w:szCs w:val="20"/>
          <w:shd w:val="clear" w:color="auto" w:fill="FFFFFF"/>
          <w:lang w:eastAsia="en-GB"/>
        </w:rPr>
        <w:t>Most changes were done in the Results (</w:t>
      </w:r>
      <w:r w:rsidR="00E4521E" w:rsidRPr="00F226CC">
        <w:rPr>
          <w:rFonts w:ascii="Segoe UI" w:eastAsia="Times New Roman" w:hAnsi="Segoe UI" w:cs="Segoe UI"/>
          <w:color w:val="000000"/>
          <w:sz w:val="20"/>
          <w:szCs w:val="20"/>
          <w:highlight w:val="yellow"/>
          <w:shd w:val="clear" w:color="auto" w:fill="FFFFFF"/>
          <w:lang w:eastAsia="en-GB"/>
        </w:rPr>
        <w:t>pages 1</w:t>
      </w:r>
      <w:r w:rsidR="00E4521E">
        <w:rPr>
          <w:rFonts w:ascii="Segoe UI" w:eastAsia="Times New Roman" w:hAnsi="Segoe UI" w:cs="Segoe UI"/>
          <w:color w:val="000000"/>
          <w:sz w:val="20"/>
          <w:szCs w:val="20"/>
          <w:highlight w:val="yellow"/>
          <w:shd w:val="clear" w:color="auto" w:fill="FFFFFF"/>
          <w:lang w:eastAsia="en-GB"/>
        </w:rPr>
        <w:t>6</w:t>
      </w:r>
      <w:r w:rsidR="00E4521E" w:rsidRPr="00F226CC">
        <w:rPr>
          <w:rFonts w:ascii="Segoe UI" w:eastAsia="Times New Roman" w:hAnsi="Segoe UI" w:cs="Segoe UI"/>
          <w:color w:val="000000"/>
          <w:sz w:val="20"/>
          <w:szCs w:val="20"/>
          <w:highlight w:val="yellow"/>
          <w:shd w:val="clear" w:color="auto" w:fill="FFFFFF"/>
          <w:lang w:eastAsia="en-GB"/>
        </w:rPr>
        <w:t>-1</w:t>
      </w:r>
      <w:r w:rsidR="00E4521E">
        <w:rPr>
          <w:rFonts w:ascii="Segoe UI" w:eastAsia="Times New Roman" w:hAnsi="Segoe UI" w:cs="Segoe UI"/>
          <w:color w:val="000000"/>
          <w:sz w:val="20"/>
          <w:szCs w:val="20"/>
          <w:highlight w:val="yellow"/>
          <w:shd w:val="clear" w:color="auto" w:fill="FFFFFF"/>
          <w:lang w:eastAsia="en-GB"/>
        </w:rPr>
        <w:t>8</w:t>
      </w:r>
      <w:r w:rsidR="00E4521E" w:rsidRPr="00F226CC">
        <w:rPr>
          <w:rFonts w:ascii="Segoe UI" w:eastAsia="Times New Roman" w:hAnsi="Segoe UI" w:cs="Segoe UI"/>
          <w:color w:val="000000"/>
          <w:sz w:val="20"/>
          <w:szCs w:val="20"/>
          <w:highlight w:val="yellow"/>
          <w:shd w:val="clear" w:color="auto" w:fill="FFFFFF"/>
          <w:lang w:eastAsia="en-GB"/>
        </w:rPr>
        <w:t>, lines 2</w:t>
      </w:r>
      <w:r w:rsidR="00E4521E">
        <w:rPr>
          <w:rFonts w:ascii="Segoe UI" w:eastAsia="Times New Roman" w:hAnsi="Segoe UI" w:cs="Segoe UI"/>
          <w:color w:val="000000"/>
          <w:sz w:val="20"/>
          <w:szCs w:val="20"/>
          <w:highlight w:val="yellow"/>
          <w:shd w:val="clear" w:color="auto" w:fill="FFFFFF"/>
          <w:lang w:eastAsia="en-GB"/>
        </w:rPr>
        <w:t>96</w:t>
      </w:r>
      <w:r w:rsidR="00E4521E" w:rsidRPr="00F226CC">
        <w:rPr>
          <w:rFonts w:ascii="Segoe UI" w:eastAsia="Times New Roman" w:hAnsi="Segoe UI" w:cs="Segoe UI"/>
          <w:color w:val="000000"/>
          <w:sz w:val="20"/>
          <w:szCs w:val="20"/>
          <w:highlight w:val="yellow"/>
          <w:shd w:val="clear" w:color="auto" w:fill="FFFFFF"/>
          <w:lang w:eastAsia="en-GB"/>
        </w:rPr>
        <w:t>-3</w:t>
      </w:r>
      <w:r w:rsidR="00E4521E">
        <w:rPr>
          <w:rFonts w:ascii="Segoe UI" w:eastAsia="Times New Roman" w:hAnsi="Segoe UI" w:cs="Segoe UI"/>
          <w:color w:val="000000"/>
          <w:sz w:val="20"/>
          <w:szCs w:val="20"/>
          <w:highlight w:val="yellow"/>
          <w:shd w:val="clear" w:color="auto" w:fill="FFFFFF"/>
          <w:lang w:eastAsia="en-GB"/>
        </w:rPr>
        <w:t>13</w:t>
      </w:r>
      <w:r w:rsidR="00E4521E">
        <w:rPr>
          <w:rFonts w:ascii="Segoe UI" w:eastAsia="Times New Roman" w:hAnsi="Segoe UI" w:cs="Segoe UI"/>
          <w:color w:val="000000"/>
          <w:sz w:val="20"/>
          <w:szCs w:val="20"/>
          <w:shd w:val="clear" w:color="auto" w:fill="FFFFFF"/>
          <w:lang w:eastAsia="en-GB"/>
        </w:rPr>
        <w:t>) and Discussion (</w:t>
      </w:r>
      <w:r w:rsidR="00E4521E">
        <w:rPr>
          <w:rFonts w:ascii="Segoe UI" w:eastAsia="Times New Roman" w:hAnsi="Segoe UI" w:cs="Segoe UI"/>
          <w:color w:val="000000"/>
          <w:sz w:val="20"/>
          <w:szCs w:val="20"/>
          <w:highlight w:val="yellow"/>
          <w:shd w:val="clear" w:color="auto" w:fill="FFFFFF"/>
          <w:lang w:eastAsia="en-GB"/>
        </w:rPr>
        <w:t>page</w:t>
      </w:r>
      <w:r w:rsidR="00E4521E" w:rsidRPr="00F226CC">
        <w:rPr>
          <w:rFonts w:ascii="Segoe UI" w:eastAsia="Times New Roman" w:hAnsi="Segoe UI" w:cs="Segoe UI"/>
          <w:color w:val="000000"/>
          <w:sz w:val="20"/>
          <w:szCs w:val="20"/>
          <w:highlight w:val="yellow"/>
          <w:shd w:val="clear" w:color="auto" w:fill="FFFFFF"/>
          <w:lang w:eastAsia="en-GB"/>
        </w:rPr>
        <w:t xml:space="preserve"> </w:t>
      </w:r>
      <w:r w:rsidR="00E4521E">
        <w:rPr>
          <w:rFonts w:ascii="Segoe UI" w:eastAsia="Times New Roman" w:hAnsi="Segoe UI" w:cs="Segoe UI"/>
          <w:color w:val="000000"/>
          <w:sz w:val="20"/>
          <w:szCs w:val="20"/>
          <w:highlight w:val="yellow"/>
          <w:shd w:val="clear" w:color="auto" w:fill="FFFFFF"/>
          <w:lang w:eastAsia="en-GB"/>
        </w:rPr>
        <w:t>24</w:t>
      </w:r>
      <w:r w:rsidR="00E4521E" w:rsidRPr="00F226CC">
        <w:rPr>
          <w:rFonts w:ascii="Segoe UI" w:eastAsia="Times New Roman" w:hAnsi="Segoe UI" w:cs="Segoe UI"/>
          <w:color w:val="000000"/>
          <w:sz w:val="20"/>
          <w:szCs w:val="20"/>
          <w:highlight w:val="yellow"/>
          <w:shd w:val="clear" w:color="auto" w:fill="FFFFFF"/>
          <w:lang w:eastAsia="en-GB"/>
        </w:rPr>
        <w:t xml:space="preserve">, lines </w:t>
      </w:r>
      <w:r w:rsidR="00E4521E">
        <w:rPr>
          <w:rFonts w:ascii="Segoe UI" w:eastAsia="Times New Roman" w:hAnsi="Segoe UI" w:cs="Segoe UI"/>
          <w:color w:val="000000"/>
          <w:sz w:val="20"/>
          <w:szCs w:val="20"/>
          <w:highlight w:val="yellow"/>
          <w:shd w:val="clear" w:color="auto" w:fill="FFFFFF"/>
          <w:lang w:eastAsia="en-GB"/>
        </w:rPr>
        <w:t>395</w:t>
      </w:r>
      <w:r w:rsidR="00E4521E" w:rsidRPr="00F226CC">
        <w:rPr>
          <w:rFonts w:ascii="Segoe UI" w:eastAsia="Times New Roman" w:hAnsi="Segoe UI" w:cs="Segoe UI"/>
          <w:color w:val="000000"/>
          <w:sz w:val="20"/>
          <w:szCs w:val="20"/>
          <w:highlight w:val="yellow"/>
          <w:shd w:val="clear" w:color="auto" w:fill="FFFFFF"/>
          <w:lang w:eastAsia="en-GB"/>
        </w:rPr>
        <w:t>-</w:t>
      </w:r>
      <w:r w:rsidR="00E4521E">
        <w:rPr>
          <w:rFonts w:ascii="Segoe UI" w:eastAsia="Times New Roman" w:hAnsi="Segoe UI" w:cs="Segoe UI"/>
          <w:color w:val="000000"/>
          <w:sz w:val="20"/>
          <w:szCs w:val="20"/>
          <w:highlight w:val="yellow"/>
          <w:shd w:val="clear" w:color="auto" w:fill="FFFFFF"/>
          <w:lang w:eastAsia="en-GB"/>
        </w:rPr>
        <w:t>401</w:t>
      </w:r>
      <w:r w:rsidR="00E4521E">
        <w:rPr>
          <w:rFonts w:ascii="Segoe UI" w:eastAsia="Times New Roman" w:hAnsi="Segoe UI" w:cs="Segoe UI"/>
          <w:color w:val="000000"/>
          <w:sz w:val="20"/>
          <w:szCs w:val="20"/>
          <w:shd w:val="clear" w:color="auto" w:fill="FFFFFF"/>
          <w:lang w:eastAsia="en-GB"/>
        </w:rPr>
        <w:t>).</w:t>
      </w:r>
    </w:p>
    <w:p w14:paraId="225B9C1A" w14:textId="725883B4" w:rsidR="00A06D7C" w:rsidRDefault="00A06D7C" w:rsidP="009278C3">
      <w:pPr>
        <w:spacing w:after="0" w:line="240" w:lineRule="auto"/>
        <w:rPr>
          <w:rFonts w:ascii="Segoe UI" w:eastAsia="Times New Roman" w:hAnsi="Segoe UI" w:cs="Segoe UI"/>
          <w:color w:val="000000"/>
          <w:sz w:val="20"/>
          <w:szCs w:val="20"/>
          <w:shd w:val="clear" w:color="auto" w:fill="FFFFFF"/>
          <w:lang w:eastAsia="en-GB"/>
        </w:rPr>
      </w:pPr>
    </w:p>
    <w:p w14:paraId="2F8066A4" w14:textId="77777777" w:rsidR="00A06D7C"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12) As the authors mention, a major limitation is that few pa</w:t>
      </w:r>
      <w:r w:rsidR="00A06D7C">
        <w:rPr>
          <w:rFonts w:ascii="Segoe UI" w:eastAsia="Times New Roman" w:hAnsi="Segoe UI" w:cs="Segoe UI"/>
          <w:color w:val="000000"/>
          <w:sz w:val="20"/>
          <w:szCs w:val="20"/>
          <w:shd w:val="clear" w:color="auto" w:fill="FFFFFF"/>
          <w:lang w:eastAsia="en-GB"/>
        </w:rPr>
        <w:t>tients had mild –moderate COPD.</w:t>
      </w:r>
    </w:p>
    <w:p w14:paraId="6BEE6935" w14:textId="495C8D78" w:rsidR="00A06D7C" w:rsidRDefault="00A06D7C"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146468">
        <w:rPr>
          <w:rFonts w:ascii="Segoe UI" w:eastAsia="Times New Roman" w:hAnsi="Segoe UI" w:cs="Segoe UI"/>
          <w:color w:val="000000"/>
          <w:sz w:val="20"/>
          <w:szCs w:val="20"/>
          <w:shd w:val="clear" w:color="auto" w:fill="FFFFFF"/>
          <w:lang w:eastAsia="en-GB"/>
        </w:rPr>
        <w:t xml:space="preserve">The majority of </w:t>
      </w:r>
      <w:r w:rsidR="00FD6A4A">
        <w:rPr>
          <w:rFonts w:ascii="Segoe UI" w:eastAsia="Times New Roman" w:hAnsi="Segoe UI" w:cs="Segoe UI"/>
          <w:color w:val="000000"/>
          <w:sz w:val="20"/>
          <w:szCs w:val="20"/>
          <w:shd w:val="clear" w:color="auto" w:fill="FFFFFF"/>
          <w:lang w:eastAsia="en-GB"/>
        </w:rPr>
        <w:t xml:space="preserve">patients had very severe disease (38%), </w:t>
      </w:r>
      <w:r w:rsidR="00CB7809">
        <w:rPr>
          <w:rFonts w:ascii="Segoe UI" w:eastAsia="Times New Roman" w:hAnsi="Segoe UI" w:cs="Segoe UI"/>
          <w:color w:val="000000"/>
          <w:sz w:val="20"/>
          <w:szCs w:val="20"/>
          <w:shd w:val="clear" w:color="auto" w:fill="FFFFFF"/>
          <w:lang w:eastAsia="en-GB"/>
        </w:rPr>
        <w:t>but</w:t>
      </w:r>
      <w:r w:rsidR="00FD6A4A">
        <w:rPr>
          <w:rFonts w:ascii="Segoe UI" w:eastAsia="Times New Roman" w:hAnsi="Segoe UI" w:cs="Segoe UI"/>
          <w:color w:val="000000"/>
          <w:sz w:val="20"/>
          <w:szCs w:val="20"/>
          <w:shd w:val="clear" w:color="auto" w:fill="FFFFFF"/>
          <w:lang w:eastAsia="en-GB"/>
        </w:rPr>
        <w:t xml:space="preserve"> the amount of patients with mild or moderate disease was reasonable (45%). </w:t>
      </w:r>
      <w:r w:rsidR="00CB7809">
        <w:rPr>
          <w:rFonts w:ascii="Segoe UI" w:eastAsia="Times New Roman" w:hAnsi="Segoe UI" w:cs="Segoe UI"/>
          <w:color w:val="000000"/>
          <w:sz w:val="20"/>
          <w:szCs w:val="20"/>
          <w:shd w:val="clear" w:color="auto" w:fill="FFFFFF"/>
          <w:lang w:eastAsia="en-GB"/>
        </w:rPr>
        <w:t>No</w:t>
      </w:r>
      <w:r w:rsidR="00146468">
        <w:rPr>
          <w:rFonts w:ascii="Segoe UI" w:eastAsia="Times New Roman" w:hAnsi="Segoe UI" w:cs="Segoe UI"/>
          <w:color w:val="000000"/>
          <w:sz w:val="20"/>
          <w:szCs w:val="20"/>
          <w:shd w:val="clear" w:color="auto" w:fill="FFFFFF"/>
          <w:lang w:eastAsia="en-GB"/>
        </w:rPr>
        <w:t>twithstanding</w:t>
      </w:r>
      <w:r w:rsidR="00CB7809">
        <w:rPr>
          <w:rFonts w:ascii="Segoe UI" w:eastAsia="Times New Roman" w:hAnsi="Segoe UI" w:cs="Segoe UI"/>
          <w:color w:val="000000"/>
          <w:sz w:val="20"/>
          <w:szCs w:val="20"/>
          <w:shd w:val="clear" w:color="auto" w:fill="FFFFFF"/>
          <w:lang w:eastAsia="en-GB"/>
        </w:rPr>
        <w:t>,</w:t>
      </w:r>
      <w:r w:rsidR="00454EE2">
        <w:rPr>
          <w:rFonts w:ascii="Segoe UI" w:eastAsia="Times New Roman" w:hAnsi="Segoe UI" w:cs="Segoe UI"/>
          <w:color w:val="000000"/>
          <w:sz w:val="20"/>
          <w:szCs w:val="20"/>
          <w:shd w:val="clear" w:color="auto" w:fill="FFFFFF"/>
          <w:lang w:eastAsia="en-GB"/>
        </w:rPr>
        <w:t xml:space="preserve"> </w:t>
      </w:r>
      <w:r w:rsidR="00454EE2" w:rsidRPr="00454EE2">
        <w:rPr>
          <w:rFonts w:ascii="Segoe UI" w:eastAsia="Times New Roman" w:hAnsi="Segoe UI" w:cs="Segoe UI"/>
          <w:color w:val="000000"/>
          <w:sz w:val="20"/>
          <w:szCs w:val="20"/>
          <w:shd w:val="clear" w:color="auto" w:fill="FFFFFF"/>
          <w:lang w:eastAsia="en-GB"/>
        </w:rPr>
        <w:t>some types of patients with COPD might be underrepresented, such as patients from primary care</w:t>
      </w:r>
      <w:r w:rsidR="00454EE2">
        <w:rPr>
          <w:rFonts w:ascii="Segoe UI" w:eastAsia="Times New Roman" w:hAnsi="Segoe UI" w:cs="Segoe UI"/>
          <w:color w:val="000000"/>
          <w:sz w:val="20"/>
          <w:szCs w:val="20"/>
          <w:shd w:val="clear" w:color="auto" w:fill="FFFFFF"/>
          <w:lang w:eastAsia="en-GB"/>
        </w:rPr>
        <w:t xml:space="preserve">, which </w:t>
      </w:r>
      <w:r w:rsidR="00146468">
        <w:rPr>
          <w:rFonts w:ascii="Segoe UI" w:eastAsia="Times New Roman" w:hAnsi="Segoe UI" w:cs="Segoe UI"/>
          <w:color w:val="000000"/>
          <w:sz w:val="20"/>
          <w:szCs w:val="20"/>
          <w:shd w:val="clear" w:color="auto" w:fill="FFFFFF"/>
          <w:lang w:eastAsia="en-GB"/>
        </w:rPr>
        <w:t xml:space="preserve">does </w:t>
      </w:r>
      <w:r w:rsidR="00454EE2">
        <w:rPr>
          <w:rFonts w:ascii="Segoe UI" w:eastAsia="Times New Roman" w:hAnsi="Segoe UI" w:cs="Segoe UI"/>
          <w:color w:val="000000"/>
          <w:sz w:val="20"/>
          <w:szCs w:val="20"/>
          <w:shd w:val="clear" w:color="auto" w:fill="FFFFFF"/>
          <w:lang w:eastAsia="en-GB"/>
        </w:rPr>
        <w:t xml:space="preserve">represent a major </w:t>
      </w:r>
      <w:r w:rsidR="00454EE2">
        <w:rPr>
          <w:rFonts w:ascii="Segoe UI" w:eastAsia="Times New Roman" w:hAnsi="Segoe UI" w:cs="Segoe UI"/>
          <w:color w:val="000000"/>
          <w:sz w:val="20"/>
          <w:szCs w:val="20"/>
          <w:shd w:val="clear" w:color="auto" w:fill="FFFFFF"/>
          <w:lang w:eastAsia="en-GB"/>
        </w:rPr>
        <w:lastRenderedPageBreak/>
        <w:t>limitation</w:t>
      </w:r>
      <w:r w:rsidR="00454EE2" w:rsidRPr="00454EE2">
        <w:rPr>
          <w:rFonts w:ascii="Segoe UI" w:eastAsia="Times New Roman" w:hAnsi="Segoe UI" w:cs="Segoe UI"/>
          <w:color w:val="000000"/>
          <w:sz w:val="20"/>
          <w:szCs w:val="20"/>
          <w:shd w:val="clear" w:color="auto" w:fill="FFFFFF"/>
          <w:lang w:eastAsia="en-GB"/>
        </w:rPr>
        <w:t xml:space="preserve">. </w:t>
      </w:r>
      <w:r w:rsidR="00E4521E">
        <w:rPr>
          <w:rFonts w:ascii="Segoe UI" w:eastAsia="Times New Roman" w:hAnsi="Segoe UI" w:cs="Segoe UI"/>
          <w:color w:val="000000"/>
          <w:sz w:val="20"/>
          <w:szCs w:val="20"/>
          <w:shd w:val="clear" w:color="auto" w:fill="FFFFFF"/>
          <w:lang w:eastAsia="en-GB"/>
        </w:rPr>
        <w:t>On the other hand</w:t>
      </w:r>
      <w:r w:rsidR="00146468">
        <w:rPr>
          <w:rFonts w:ascii="Segoe UI" w:eastAsia="Times New Roman" w:hAnsi="Segoe UI" w:cs="Segoe UI"/>
          <w:color w:val="000000"/>
          <w:sz w:val="20"/>
          <w:szCs w:val="20"/>
          <w:shd w:val="clear" w:color="auto" w:fill="FFFFFF"/>
          <w:lang w:eastAsia="en-GB"/>
        </w:rPr>
        <w:t xml:space="preserve">, </w:t>
      </w:r>
      <w:r w:rsidR="00454EE2" w:rsidRPr="00454EE2">
        <w:rPr>
          <w:rFonts w:ascii="Segoe UI" w:eastAsia="Times New Roman" w:hAnsi="Segoe UI" w:cs="Segoe UI"/>
          <w:color w:val="000000"/>
          <w:sz w:val="20"/>
          <w:szCs w:val="20"/>
          <w:shd w:val="clear" w:color="auto" w:fill="FFFFFF"/>
          <w:lang w:eastAsia="en-GB"/>
        </w:rPr>
        <w:t>having patients from different studies and countries allowed us to have a more diverse sample, which may enhance the external validity of our findings.</w:t>
      </w:r>
      <w:r w:rsidR="00146468">
        <w:rPr>
          <w:rFonts w:ascii="Segoe UI" w:eastAsia="Times New Roman" w:hAnsi="Segoe UI" w:cs="Segoe UI"/>
          <w:color w:val="000000"/>
          <w:sz w:val="20"/>
          <w:szCs w:val="20"/>
          <w:shd w:val="clear" w:color="auto" w:fill="FFFFFF"/>
          <w:lang w:eastAsia="en-GB"/>
        </w:rPr>
        <w:t xml:space="preserve"> These explanations are present in the manuscript (</w:t>
      </w:r>
      <w:r w:rsidR="00146468" w:rsidRPr="00146468">
        <w:rPr>
          <w:rFonts w:ascii="Segoe UI" w:eastAsia="Times New Roman" w:hAnsi="Segoe UI" w:cs="Segoe UI"/>
          <w:color w:val="000000"/>
          <w:sz w:val="20"/>
          <w:szCs w:val="20"/>
          <w:highlight w:val="yellow"/>
          <w:shd w:val="clear" w:color="auto" w:fill="FFFFFF"/>
          <w:lang w:eastAsia="en-GB"/>
        </w:rPr>
        <w:t>page</w:t>
      </w:r>
      <w:r w:rsidR="00E4521E">
        <w:rPr>
          <w:rFonts w:ascii="Segoe UI" w:eastAsia="Times New Roman" w:hAnsi="Segoe UI" w:cs="Segoe UI"/>
          <w:color w:val="000000"/>
          <w:sz w:val="20"/>
          <w:szCs w:val="20"/>
          <w:highlight w:val="yellow"/>
          <w:shd w:val="clear" w:color="auto" w:fill="FFFFFF"/>
          <w:lang w:eastAsia="en-GB"/>
        </w:rPr>
        <w:t>s</w:t>
      </w:r>
      <w:r w:rsidR="00146468" w:rsidRPr="00146468">
        <w:rPr>
          <w:rFonts w:ascii="Segoe UI" w:eastAsia="Times New Roman" w:hAnsi="Segoe UI" w:cs="Segoe UI"/>
          <w:color w:val="000000"/>
          <w:sz w:val="20"/>
          <w:szCs w:val="20"/>
          <w:highlight w:val="yellow"/>
          <w:shd w:val="clear" w:color="auto" w:fill="FFFFFF"/>
          <w:lang w:eastAsia="en-GB"/>
        </w:rPr>
        <w:t xml:space="preserve"> 28</w:t>
      </w:r>
      <w:r w:rsidR="00E4521E">
        <w:rPr>
          <w:rFonts w:ascii="Segoe UI" w:eastAsia="Times New Roman" w:hAnsi="Segoe UI" w:cs="Segoe UI"/>
          <w:color w:val="000000"/>
          <w:sz w:val="20"/>
          <w:szCs w:val="20"/>
          <w:highlight w:val="yellow"/>
          <w:shd w:val="clear" w:color="auto" w:fill="FFFFFF"/>
          <w:lang w:eastAsia="en-GB"/>
        </w:rPr>
        <w:t>-29</w:t>
      </w:r>
      <w:r w:rsidR="00146468" w:rsidRPr="00146468">
        <w:rPr>
          <w:rFonts w:ascii="Segoe UI" w:eastAsia="Times New Roman" w:hAnsi="Segoe UI" w:cs="Segoe UI"/>
          <w:color w:val="000000"/>
          <w:sz w:val="20"/>
          <w:szCs w:val="20"/>
          <w:highlight w:val="yellow"/>
          <w:shd w:val="clear" w:color="auto" w:fill="FFFFFF"/>
          <w:lang w:eastAsia="en-GB"/>
        </w:rPr>
        <w:t>, lines 50</w:t>
      </w:r>
      <w:r w:rsidR="00E4521E">
        <w:rPr>
          <w:rFonts w:ascii="Segoe UI" w:eastAsia="Times New Roman" w:hAnsi="Segoe UI" w:cs="Segoe UI"/>
          <w:color w:val="000000"/>
          <w:sz w:val="20"/>
          <w:szCs w:val="20"/>
          <w:highlight w:val="yellow"/>
          <w:shd w:val="clear" w:color="auto" w:fill="FFFFFF"/>
          <w:lang w:eastAsia="en-GB"/>
        </w:rPr>
        <w:t>3</w:t>
      </w:r>
      <w:r w:rsidR="00146468" w:rsidRPr="00146468">
        <w:rPr>
          <w:rFonts w:ascii="Segoe UI" w:eastAsia="Times New Roman" w:hAnsi="Segoe UI" w:cs="Segoe UI"/>
          <w:color w:val="000000"/>
          <w:sz w:val="20"/>
          <w:szCs w:val="20"/>
          <w:highlight w:val="yellow"/>
          <w:shd w:val="clear" w:color="auto" w:fill="FFFFFF"/>
          <w:lang w:eastAsia="en-GB"/>
        </w:rPr>
        <w:t>-50</w:t>
      </w:r>
      <w:r w:rsidR="00E4521E">
        <w:rPr>
          <w:rFonts w:ascii="Segoe UI" w:eastAsia="Times New Roman" w:hAnsi="Segoe UI" w:cs="Segoe UI"/>
          <w:color w:val="000000"/>
          <w:sz w:val="20"/>
          <w:szCs w:val="20"/>
          <w:highlight w:val="yellow"/>
          <w:shd w:val="clear" w:color="auto" w:fill="FFFFFF"/>
          <w:lang w:eastAsia="en-GB"/>
        </w:rPr>
        <w:t>6</w:t>
      </w:r>
      <w:r w:rsidR="00146468">
        <w:rPr>
          <w:rFonts w:ascii="Segoe UI" w:eastAsia="Times New Roman" w:hAnsi="Segoe UI" w:cs="Segoe UI"/>
          <w:color w:val="000000"/>
          <w:sz w:val="20"/>
          <w:szCs w:val="20"/>
          <w:shd w:val="clear" w:color="auto" w:fill="FFFFFF"/>
          <w:lang w:eastAsia="en-GB"/>
        </w:rPr>
        <w:t>).</w:t>
      </w:r>
    </w:p>
    <w:p w14:paraId="344708F8" w14:textId="77777777" w:rsidR="00A06D7C"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3C3C8D">
        <w:rPr>
          <w:rFonts w:ascii="Segoe UI" w:eastAsia="Times New Roman" w:hAnsi="Segoe UI" w:cs="Segoe UI"/>
          <w:color w:val="000000"/>
          <w:sz w:val="20"/>
          <w:szCs w:val="20"/>
          <w:highlight w:val="magenta"/>
          <w:shd w:val="clear" w:color="auto" w:fill="FFFFFF"/>
          <w:lang w:eastAsia="en-GB"/>
        </w:rPr>
        <w:t>13) Did the ‘</w:t>
      </w:r>
      <w:proofErr w:type="spellStart"/>
      <w:r w:rsidRPr="003C3C8D">
        <w:rPr>
          <w:rFonts w:ascii="Segoe UI" w:eastAsia="Times New Roman" w:hAnsi="Segoe UI" w:cs="Segoe UI"/>
          <w:color w:val="000000"/>
          <w:sz w:val="20"/>
          <w:szCs w:val="20"/>
          <w:highlight w:val="magenta"/>
          <w:shd w:val="clear" w:color="auto" w:fill="FFFFFF"/>
          <w:lang w:eastAsia="en-GB"/>
        </w:rPr>
        <w:t>italian</w:t>
      </w:r>
      <w:proofErr w:type="spellEnd"/>
      <w:r w:rsidRPr="003C3C8D">
        <w:rPr>
          <w:rFonts w:ascii="Segoe UI" w:eastAsia="Times New Roman" w:hAnsi="Segoe UI" w:cs="Segoe UI"/>
          <w:color w:val="000000"/>
          <w:sz w:val="20"/>
          <w:szCs w:val="20"/>
          <w:highlight w:val="magenta"/>
          <w:shd w:val="clear" w:color="auto" w:fill="FFFFFF"/>
          <w:lang w:eastAsia="en-GB"/>
        </w:rPr>
        <w:t xml:space="preserve">’ patients agree to have their data stored and used for research purposes even if ethics permission wasn’t needed to collect the </w:t>
      </w:r>
      <w:proofErr w:type="gramStart"/>
      <w:r w:rsidRPr="003C3C8D">
        <w:rPr>
          <w:rFonts w:ascii="Segoe UI" w:eastAsia="Times New Roman" w:hAnsi="Segoe UI" w:cs="Segoe UI"/>
          <w:color w:val="000000"/>
          <w:sz w:val="20"/>
          <w:szCs w:val="20"/>
          <w:highlight w:val="magenta"/>
          <w:shd w:val="clear" w:color="auto" w:fill="FFFFFF"/>
          <w:lang w:eastAsia="en-GB"/>
        </w:rPr>
        <w:t>data</w:t>
      </w:r>
      <w:proofErr w:type="gramEnd"/>
    </w:p>
    <w:p w14:paraId="242FEF88" w14:textId="77777777" w:rsidR="006C790D" w:rsidRDefault="00A06D7C"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shd w:val="clear" w:color="auto" w:fill="FFFFFF"/>
          <w:lang w:eastAsia="en-GB"/>
        </w:rPr>
        <w:t>Minor comments</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shd w:val="clear" w:color="auto" w:fill="FFFFFF"/>
          <w:lang w:eastAsia="en-GB"/>
        </w:rPr>
        <w:t>1) References 11</w:t>
      </w:r>
      <w:proofErr w:type="gramStart"/>
      <w:r w:rsidR="00FD06DD" w:rsidRPr="00FD06DD">
        <w:rPr>
          <w:rFonts w:ascii="Segoe UI" w:eastAsia="Times New Roman" w:hAnsi="Segoe UI" w:cs="Segoe UI"/>
          <w:color w:val="000000"/>
          <w:sz w:val="20"/>
          <w:szCs w:val="20"/>
          <w:shd w:val="clear" w:color="auto" w:fill="FFFFFF"/>
          <w:lang w:eastAsia="en-GB"/>
        </w:rPr>
        <w:t>,12</w:t>
      </w:r>
      <w:proofErr w:type="gramEnd"/>
      <w:r w:rsidR="00FD06DD" w:rsidRPr="00FD06DD">
        <w:rPr>
          <w:rFonts w:ascii="Segoe UI" w:eastAsia="Times New Roman" w:hAnsi="Segoe UI" w:cs="Segoe UI"/>
          <w:color w:val="000000"/>
          <w:sz w:val="20"/>
          <w:szCs w:val="20"/>
          <w:shd w:val="clear" w:color="auto" w:fill="FFFFFF"/>
          <w:lang w:eastAsia="en-GB"/>
        </w:rPr>
        <w:t xml:space="preserve"> are in children – suggest adding ‘In other population, …’ at the start of the first paragraph so that the reader knows this is not referring to patients with COPD. </w:t>
      </w:r>
    </w:p>
    <w:p w14:paraId="5E04FB49" w14:textId="259D8DE2" w:rsidR="006C790D" w:rsidRDefault="006C790D"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945683">
        <w:rPr>
          <w:rFonts w:ascii="Segoe UI" w:eastAsia="Times New Roman" w:hAnsi="Segoe UI" w:cs="Segoe UI"/>
          <w:color w:val="000000"/>
          <w:sz w:val="20"/>
          <w:szCs w:val="20"/>
          <w:shd w:val="clear" w:color="auto" w:fill="FFFFFF"/>
          <w:lang w:eastAsia="en-GB"/>
        </w:rPr>
        <w:t xml:space="preserve">As in the same sentence we also present one study in patients with COPD, we </w:t>
      </w:r>
      <w:r w:rsidR="00CF044E">
        <w:rPr>
          <w:rFonts w:ascii="Segoe UI" w:eastAsia="Times New Roman" w:hAnsi="Segoe UI" w:cs="Segoe UI"/>
          <w:color w:val="000000"/>
          <w:sz w:val="20"/>
          <w:szCs w:val="20"/>
          <w:shd w:val="clear" w:color="auto" w:fill="FFFFFF"/>
          <w:lang w:eastAsia="en-GB"/>
        </w:rPr>
        <w:t xml:space="preserve">have </w:t>
      </w:r>
      <w:r w:rsidR="00945683">
        <w:rPr>
          <w:rFonts w:ascii="Segoe UI" w:eastAsia="Times New Roman" w:hAnsi="Segoe UI" w:cs="Segoe UI"/>
          <w:color w:val="000000"/>
          <w:sz w:val="20"/>
          <w:szCs w:val="20"/>
          <w:shd w:val="clear" w:color="auto" w:fill="FFFFFF"/>
          <w:lang w:eastAsia="en-GB"/>
        </w:rPr>
        <w:t>added ‘</w:t>
      </w:r>
      <w:r w:rsidR="00945683" w:rsidRPr="00945683">
        <w:rPr>
          <w:rFonts w:ascii="Segoe UI" w:eastAsia="Times New Roman" w:hAnsi="Segoe UI" w:cs="Segoe UI"/>
          <w:color w:val="000000"/>
          <w:sz w:val="20"/>
          <w:szCs w:val="20"/>
          <w:shd w:val="clear" w:color="auto" w:fill="FFFFFF"/>
          <w:lang w:eastAsia="en-GB"/>
        </w:rPr>
        <w:t>Studies in different populations</w:t>
      </w:r>
      <w:r w:rsidR="00945683">
        <w:rPr>
          <w:rFonts w:ascii="Segoe UI" w:eastAsia="Times New Roman" w:hAnsi="Segoe UI" w:cs="Segoe UI"/>
          <w:color w:val="000000"/>
          <w:sz w:val="20"/>
          <w:szCs w:val="20"/>
          <w:shd w:val="clear" w:color="auto" w:fill="FFFFFF"/>
          <w:lang w:eastAsia="en-GB"/>
        </w:rPr>
        <w:t>…’ to the beginning of the sentence</w:t>
      </w:r>
      <w:r w:rsidR="00CF044E">
        <w:rPr>
          <w:rFonts w:ascii="Segoe UI" w:eastAsia="Times New Roman" w:hAnsi="Segoe UI" w:cs="Segoe UI"/>
          <w:color w:val="000000"/>
          <w:sz w:val="20"/>
          <w:szCs w:val="20"/>
          <w:shd w:val="clear" w:color="auto" w:fill="FFFFFF"/>
          <w:lang w:eastAsia="en-GB"/>
        </w:rPr>
        <w:t xml:space="preserve"> instead</w:t>
      </w:r>
      <w:r w:rsidR="00945683">
        <w:rPr>
          <w:rFonts w:ascii="Segoe UI" w:eastAsia="Times New Roman" w:hAnsi="Segoe UI" w:cs="Segoe UI"/>
          <w:color w:val="000000"/>
          <w:sz w:val="20"/>
          <w:szCs w:val="20"/>
          <w:shd w:val="clear" w:color="auto" w:fill="FFFFFF"/>
          <w:lang w:eastAsia="en-GB"/>
        </w:rPr>
        <w:t>.</w:t>
      </w:r>
    </w:p>
    <w:p w14:paraId="00291948" w14:textId="77777777" w:rsidR="006C790D"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2) Ref 14 isn’t a reference about physical activity but phenotyping – move the ref to after ‘cluster analysis [14] …’ – suggest changing the phrasing of ‘cluster analysis will be …’ to ‘could be’</w:t>
      </w:r>
    </w:p>
    <w:p w14:paraId="43BB9900" w14:textId="77777777" w:rsidR="006C790D" w:rsidRDefault="006C790D"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sidRPr="003355E4">
        <w:rPr>
          <w:rFonts w:ascii="Segoe UI" w:eastAsia="Times New Roman" w:hAnsi="Segoe UI" w:cs="Segoe UI"/>
          <w:color w:val="000000"/>
          <w:sz w:val="20"/>
          <w:szCs w:val="20"/>
          <w:shd w:val="clear" w:color="auto" w:fill="FFFFFF"/>
          <w:lang w:eastAsia="en-GB"/>
        </w:rPr>
        <w:t xml:space="preserve"> </w:t>
      </w:r>
      <w:r w:rsidR="003355E4" w:rsidRPr="003355E4">
        <w:rPr>
          <w:rFonts w:ascii="Segoe UI" w:eastAsia="Times New Roman" w:hAnsi="Segoe UI" w:cs="Segoe UI"/>
          <w:color w:val="000000"/>
          <w:sz w:val="20"/>
          <w:szCs w:val="20"/>
          <w:shd w:val="clear" w:color="auto" w:fill="FFFFFF"/>
          <w:lang w:eastAsia="en-GB"/>
        </w:rPr>
        <w:t>Done.</w:t>
      </w:r>
    </w:p>
    <w:p w14:paraId="0EE97789" w14:textId="77777777" w:rsidR="006C790D"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 xml:space="preserve">3) Intro </w:t>
      </w:r>
      <w:proofErr w:type="spellStart"/>
      <w:r w:rsidRPr="00FD06DD">
        <w:rPr>
          <w:rFonts w:ascii="Segoe UI" w:eastAsia="Times New Roman" w:hAnsi="Segoe UI" w:cs="Segoe UI"/>
          <w:color w:val="000000"/>
          <w:sz w:val="20"/>
          <w:szCs w:val="20"/>
          <w:shd w:val="clear" w:color="auto" w:fill="FFFFFF"/>
          <w:lang w:eastAsia="en-GB"/>
        </w:rPr>
        <w:t>Pg</w:t>
      </w:r>
      <w:proofErr w:type="spellEnd"/>
      <w:r w:rsidRPr="00FD06DD">
        <w:rPr>
          <w:rFonts w:ascii="Segoe UI" w:eastAsia="Times New Roman" w:hAnsi="Segoe UI" w:cs="Segoe UI"/>
          <w:color w:val="000000"/>
          <w:sz w:val="20"/>
          <w:szCs w:val="20"/>
          <w:shd w:val="clear" w:color="auto" w:fill="FFFFFF"/>
          <w:lang w:eastAsia="en-GB"/>
        </w:rPr>
        <w:t xml:space="preserve"> 6 following line from above change ‘will then’ to ‘could then lead …’</w:t>
      </w:r>
    </w:p>
    <w:p w14:paraId="2D9B7F2A" w14:textId="77777777" w:rsidR="006C790D" w:rsidRDefault="006C790D"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3355E4" w:rsidRPr="003355E4">
        <w:rPr>
          <w:rFonts w:ascii="Segoe UI" w:eastAsia="Times New Roman" w:hAnsi="Segoe UI" w:cs="Segoe UI"/>
          <w:color w:val="000000"/>
          <w:sz w:val="20"/>
          <w:szCs w:val="20"/>
          <w:shd w:val="clear" w:color="auto" w:fill="FFFFFF"/>
          <w:lang w:eastAsia="en-GB"/>
        </w:rPr>
        <w:t>Done.</w:t>
      </w:r>
    </w:p>
    <w:p w14:paraId="416A312B" w14:textId="77777777" w:rsidR="006C790D"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4) Table 1 the numbers don’t seem to add up for the BMI classifications (only around 100 patients in total?) nor for the GOLD classifications. Probably don’t need both GOLD classifications, similarly probably don’t need hei</w:t>
      </w:r>
      <w:r w:rsidR="006C790D">
        <w:rPr>
          <w:rFonts w:ascii="Segoe UI" w:eastAsia="Times New Roman" w:hAnsi="Segoe UI" w:cs="Segoe UI"/>
          <w:color w:val="000000"/>
          <w:sz w:val="20"/>
          <w:szCs w:val="20"/>
          <w:shd w:val="clear" w:color="auto" w:fill="FFFFFF"/>
          <w:lang w:eastAsia="en-GB"/>
        </w:rPr>
        <w:t>ght and weight to be described.</w:t>
      </w:r>
    </w:p>
    <w:p w14:paraId="21ED2054" w14:textId="1BD8269B" w:rsidR="006C790D" w:rsidRDefault="006C790D"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FA48E3">
        <w:rPr>
          <w:rFonts w:ascii="Segoe UI" w:eastAsia="Times New Roman" w:hAnsi="Segoe UI" w:cs="Segoe UI"/>
          <w:color w:val="000000"/>
          <w:sz w:val="20"/>
          <w:szCs w:val="20"/>
          <w:shd w:val="clear" w:color="auto" w:fill="FFFFFF"/>
          <w:lang w:eastAsia="en-GB"/>
        </w:rPr>
        <w:t>The number</w:t>
      </w:r>
      <w:r w:rsidR="00B5265E">
        <w:rPr>
          <w:rFonts w:ascii="Segoe UI" w:eastAsia="Times New Roman" w:hAnsi="Segoe UI" w:cs="Segoe UI"/>
          <w:color w:val="000000"/>
          <w:sz w:val="20"/>
          <w:szCs w:val="20"/>
          <w:shd w:val="clear" w:color="auto" w:fill="FFFFFF"/>
          <w:lang w:eastAsia="en-GB"/>
        </w:rPr>
        <w:t>s</w:t>
      </w:r>
      <w:r w:rsidR="00FA48E3">
        <w:rPr>
          <w:rFonts w:ascii="Segoe UI" w:eastAsia="Times New Roman" w:hAnsi="Segoe UI" w:cs="Segoe UI"/>
          <w:color w:val="000000"/>
          <w:sz w:val="20"/>
          <w:szCs w:val="20"/>
          <w:shd w:val="clear" w:color="auto" w:fill="FFFFFF"/>
          <w:lang w:eastAsia="en-GB"/>
        </w:rPr>
        <w:t xml:space="preserve"> for all categorical variables (</w:t>
      </w:r>
      <w:proofErr w:type="spellStart"/>
      <w:r w:rsidR="00FA48E3">
        <w:rPr>
          <w:rFonts w:ascii="Segoe UI" w:eastAsia="Times New Roman" w:hAnsi="Segoe UI" w:cs="Segoe UI"/>
          <w:color w:val="000000"/>
          <w:sz w:val="20"/>
          <w:szCs w:val="20"/>
          <w:shd w:val="clear" w:color="auto" w:fill="FFFFFF"/>
          <w:lang w:eastAsia="en-GB"/>
        </w:rPr>
        <w:t>eg</w:t>
      </w:r>
      <w:proofErr w:type="spellEnd"/>
      <w:r w:rsidR="00FA48E3">
        <w:rPr>
          <w:rFonts w:ascii="Segoe UI" w:eastAsia="Times New Roman" w:hAnsi="Segoe UI" w:cs="Segoe UI"/>
          <w:color w:val="000000"/>
          <w:sz w:val="20"/>
          <w:szCs w:val="20"/>
          <w:shd w:val="clear" w:color="auto" w:fill="FFFFFF"/>
          <w:lang w:eastAsia="en-GB"/>
        </w:rPr>
        <w:t xml:space="preserve">, BMI, GOLD) are </w:t>
      </w:r>
      <w:r w:rsidR="00B5265E">
        <w:rPr>
          <w:rFonts w:ascii="Segoe UI" w:eastAsia="Times New Roman" w:hAnsi="Segoe UI" w:cs="Segoe UI"/>
          <w:color w:val="000000"/>
          <w:sz w:val="20"/>
          <w:szCs w:val="20"/>
          <w:shd w:val="clear" w:color="auto" w:fill="FFFFFF"/>
          <w:lang w:eastAsia="en-GB"/>
        </w:rPr>
        <w:t>expressed</w:t>
      </w:r>
      <w:r w:rsidR="00FA48E3">
        <w:rPr>
          <w:rFonts w:ascii="Segoe UI" w:eastAsia="Times New Roman" w:hAnsi="Segoe UI" w:cs="Segoe UI"/>
          <w:color w:val="000000"/>
          <w:sz w:val="20"/>
          <w:szCs w:val="20"/>
          <w:shd w:val="clear" w:color="auto" w:fill="FFFFFF"/>
          <w:lang w:eastAsia="en-GB"/>
        </w:rPr>
        <w:t xml:space="preserve"> as </w:t>
      </w:r>
      <w:r w:rsidR="00FA48E3" w:rsidRPr="00FA48E3">
        <w:rPr>
          <w:rFonts w:ascii="Segoe UI" w:eastAsia="Times New Roman" w:hAnsi="Segoe UI" w:cs="Segoe UI"/>
          <w:color w:val="000000"/>
          <w:sz w:val="20"/>
          <w:szCs w:val="20"/>
          <w:shd w:val="clear" w:color="auto" w:fill="FFFFFF"/>
          <w:lang w:eastAsia="en-GB"/>
        </w:rPr>
        <w:t xml:space="preserve">relative frequency </w:t>
      </w:r>
      <w:r w:rsidR="00FA48E3">
        <w:rPr>
          <w:rFonts w:ascii="Segoe UI" w:eastAsia="Times New Roman" w:hAnsi="Segoe UI" w:cs="Segoe UI"/>
          <w:color w:val="000000"/>
          <w:sz w:val="20"/>
          <w:szCs w:val="20"/>
          <w:shd w:val="clear" w:color="auto" w:fill="FFFFFF"/>
          <w:lang w:eastAsia="en-GB"/>
        </w:rPr>
        <w:t>(i.e., percentages), that is why the sum equal</w:t>
      </w:r>
      <w:r w:rsidR="00B5265E">
        <w:rPr>
          <w:rFonts w:ascii="Segoe UI" w:eastAsia="Times New Roman" w:hAnsi="Segoe UI" w:cs="Segoe UI"/>
          <w:color w:val="000000"/>
          <w:sz w:val="20"/>
          <w:szCs w:val="20"/>
          <w:shd w:val="clear" w:color="auto" w:fill="FFFFFF"/>
          <w:lang w:eastAsia="en-GB"/>
        </w:rPr>
        <w:t>s</w:t>
      </w:r>
      <w:r w:rsidR="00FA48E3">
        <w:rPr>
          <w:rFonts w:ascii="Segoe UI" w:eastAsia="Times New Roman" w:hAnsi="Segoe UI" w:cs="Segoe UI"/>
          <w:color w:val="000000"/>
          <w:sz w:val="20"/>
          <w:szCs w:val="20"/>
          <w:shd w:val="clear" w:color="auto" w:fill="FFFFFF"/>
          <w:lang w:eastAsia="en-GB"/>
        </w:rPr>
        <w:t xml:space="preserve"> 100. </w:t>
      </w:r>
      <w:r w:rsidR="007451BC">
        <w:rPr>
          <w:rFonts w:ascii="Segoe UI" w:eastAsia="Times New Roman" w:hAnsi="Segoe UI" w:cs="Segoe UI"/>
          <w:color w:val="000000"/>
          <w:sz w:val="20"/>
          <w:szCs w:val="20"/>
          <w:shd w:val="clear" w:color="auto" w:fill="FFFFFF"/>
          <w:lang w:eastAsia="en-GB"/>
        </w:rPr>
        <w:t xml:space="preserve">Regarding GOLD classifications, </w:t>
      </w:r>
      <w:r w:rsidR="00FD1BCF">
        <w:rPr>
          <w:rFonts w:ascii="Segoe UI" w:eastAsia="Times New Roman" w:hAnsi="Segoe UI" w:cs="Segoe UI"/>
          <w:color w:val="000000"/>
          <w:sz w:val="20"/>
          <w:szCs w:val="20"/>
          <w:shd w:val="clear" w:color="auto" w:fill="FFFFFF"/>
          <w:lang w:eastAsia="en-GB"/>
        </w:rPr>
        <w:t xml:space="preserve">we decided to include both in our study since </w:t>
      </w:r>
      <w:r w:rsidR="007451BC">
        <w:rPr>
          <w:rFonts w:ascii="Segoe UI" w:eastAsia="Times New Roman" w:hAnsi="Segoe UI" w:cs="Segoe UI"/>
          <w:color w:val="000000"/>
          <w:sz w:val="20"/>
          <w:szCs w:val="20"/>
          <w:shd w:val="clear" w:color="auto" w:fill="FFFFFF"/>
          <w:lang w:eastAsia="en-GB"/>
        </w:rPr>
        <w:t xml:space="preserve">recent studies </w:t>
      </w:r>
      <w:r w:rsidR="00FD1BCF">
        <w:rPr>
          <w:rFonts w:ascii="Segoe UI" w:eastAsia="Times New Roman" w:hAnsi="Segoe UI" w:cs="Segoe UI"/>
          <w:color w:val="000000"/>
          <w:sz w:val="20"/>
          <w:szCs w:val="20"/>
          <w:shd w:val="clear" w:color="auto" w:fill="FFFFFF"/>
          <w:lang w:eastAsia="en-GB"/>
        </w:rPr>
        <w:t xml:space="preserve">have shown that </w:t>
      </w:r>
      <w:r w:rsidR="007451BC">
        <w:rPr>
          <w:rFonts w:ascii="Segoe UI" w:eastAsia="Times New Roman" w:hAnsi="Segoe UI" w:cs="Segoe UI"/>
          <w:color w:val="000000"/>
          <w:sz w:val="20"/>
          <w:szCs w:val="20"/>
          <w:shd w:val="clear" w:color="auto" w:fill="FFFFFF"/>
          <w:lang w:eastAsia="en-GB"/>
        </w:rPr>
        <w:t>these classifi</w:t>
      </w:r>
      <w:r w:rsidR="00FD1BCF">
        <w:rPr>
          <w:rFonts w:ascii="Segoe UI" w:eastAsia="Times New Roman" w:hAnsi="Segoe UI" w:cs="Segoe UI"/>
          <w:color w:val="000000"/>
          <w:sz w:val="20"/>
          <w:szCs w:val="20"/>
          <w:shd w:val="clear" w:color="auto" w:fill="FFFFFF"/>
          <w:lang w:eastAsia="en-GB"/>
        </w:rPr>
        <w:t>cations are not interchangeable</w:t>
      </w:r>
      <w:r w:rsidR="007451BC">
        <w:rPr>
          <w:rFonts w:ascii="Segoe UI" w:eastAsia="Times New Roman" w:hAnsi="Segoe UI" w:cs="Segoe UI"/>
          <w:color w:val="000000"/>
          <w:sz w:val="20"/>
          <w:szCs w:val="20"/>
          <w:shd w:val="clear" w:color="auto" w:fill="FFFFFF"/>
          <w:lang w:eastAsia="en-GB"/>
        </w:rPr>
        <w:t xml:space="preserve">. </w:t>
      </w:r>
      <w:r w:rsidR="004A0152">
        <w:rPr>
          <w:rFonts w:ascii="Segoe UI" w:eastAsia="Times New Roman" w:hAnsi="Segoe UI" w:cs="Segoe UI"/>
          <w:color w:val="000000"/>
          <w:sz w:val="20"/>
          <w:szCs w:val="20"/>
          <w:shd w:val="clear" w:color="auto" w:fill="FFFFFF"/>
          <w:lang w:eastAsia="en-GB"/>
        </w:rPr>
        <w:t>Body weight and height were removed.</w:t>
      </w:r>
    </w:p>
    <w:p w14:paraId="20FE0AF6" w14:textId="77777777" w:rsidR="006C790D"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 xml:space="preserve">5) Results. The initial description is not necessary as the results are in Table 1. If left in please add ‘The majority’ and remove </w:t>
      </w:r>
      <w:proofErr w:type="gramStart"/>
      <w:r w:rsidRPr="00FD06DD">
        <w:rPr>
          <w:rFonts w:ascii="Segoe UI" w:eastAsia="Times New Roman" w:hAnsi="Segoe UI" w:cs="Segoe UI"/>
          <w:color w:val="000000"/>
          <w:sz w:val="20"/>
          <w:szCs w:val="20"/>
          <w:shd w:val="clear" w:color="auto" w:fill="FFFFFF"/>
          <w:lang w:eastAsia="en-GB"/>
        </w:rPr>
        <w:t>‘ GOLD</w:t>
      </w:r>
      <w:proofErr w:type="gramEnd"/>
      <w:r w:rsidRPr="00FD06DD">
        <w:rPr>
          <w:rFonts w:ascii="Segoe UI" w:eastAsia="Times New Roman" w:hAnsi="Segoe UI" w:cs="Segoe UI"/>
          <w:color w:val="000000"/>
          <w:sz w:val="20"/>
          <w:szCs w:val="20"/>
          <w:shd w:val="clear" w:color="auto" w:fill="FFFFFF"/>
          <w:lang w:eastAsia="en-GB"/>
        </w:rPr>
        <w:t xml:space="preserve"> stage D …’ as this is a bit misleading as there was reasonable split across the GOLD stages</w:t>
      </w:r>
      <w:r w:rsidR="006C790D">
        <w:rPr>
          <w:rFonts w:ascii="Segoe UI" w:eastAsia="Times New Roman" w:hAnsi="Segoe UI" w:cs="Segoe UI"/>
          <w:color w:val="000000"/>
          <w:sz w:val="20"/>
          <w:szCs w:val="20"/>
          <w:shd w:val="clear" w:color="auto" w:fill="FFFFFF"/>
          <w:lang w:eastAsia="en-GB"/>
        </w:rPr>
        <w:t xml:space="preserve"> in the small number described.</w:t>
      </w:r>
    </w:p>
    <w:p w14:paraId="4CF74E0B" w14:textId="5CEFFA14" w:rsidR="006C790D" w:rsidRDefault="006C790D"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sidRPr="00D43C2A">
        <w:rPr>
          <w:rFonts w:ascii="Segoe UI" w:eastAsia="Times New Roman" w:hAnsi="Segoe UI" w:cs="Segoe UI"/>
          <w:color w:val="000000"/>
          <w:sz w:val="20"/>
          <w:szCs w:val="20"/>
          <w:shd w:val="clear" w:color="auto" w:fill="FFFFFF"/>
          <w:lang w:eastAsia="en-GB"/>
        </w:rPr>
        <w:t xml:space="preserve"> </w:t>
      </w:r>
      <w:r w:rsidR="00D43C2A" w:rsidRPr="00D43C2A">
        <w:rPr>
          <w:rFonts w:ascii="Segoe UI" w:eastAsia="Times New Roman" w:hAnsi="Segoe UI" w:cs="Segoe UI"/>
          <w:color w:val="000000"/>
          <w:sz w:val="20"/>
          <w:szCs w:val="20"/>
          <w:shd w:val="clear" w:color="auto" w:fill="FFFFFF"/>
          <w:lang w:eastAsia="en-GB"/>
        </w:rPr>
        <w:t xml:space="preserve">We </w:t>
      </w:r>
      <w:r w:rsidR="00D43C2A">
        <w:rPr>
          <w:rFonts w:ascii="Segoe UI" w:eastAsia="Times New Roman" w:hAnsi="Segoe UI" w:cs="Segoe UI"/>
          <w:color w:val="000000"/>
          <w:sz w:val="20"/>
          <w:szCs w:val="20"/>
          <w:shd w:val="clear" w:color="auto" w:fill="FFFFFF"/>
          <w:lang w:eastAsia="en-GB"/>
        </w:rPr>
        <w:t>preferred to keep the description but we have made the changes as suggested</w:t>
      </w:r>
      <w:r w:rsidR="0011198D">
        <w:rPr>
          <w:rFonts w:ascii="Segoe UI" w:eastAsia="Times New Roman" w:hAnsi="Segoe UI" w:cs="Segoe UI"/>
          <w:color w:val="000000"/>
          <w:sz w:val="20"/>
          <w:szCs w:val="20"/>
          <w:shd w:val="clear" w:color="auto" w:fill="FFFFFF"/>
          <w:lang w:eastAsia="en-GB"/>
        </w:rPr>
        <w:t>.</w:t>
      </w:r>
    </w:p>
    <w:p w14:paraId="4679CB32" w14:textId="77777777" w:rsidR="006C790D"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 xml:space="preserve">6) </w:t>
      </w:r>
      <w:proofErr w:type="spellStart"/>
      <w:r w:rsidRPr="00FD06DD">
        <w:rPr>
          <w:rFonts w:ascii="Segoe UI" w:eastAsia="Times New Roman" w:hAnsi="Segoe UI" w:cs="Segoe UI"/>
          <w:color w:val="000000"/>
          <w:sz w:val="20"/>
          <w:szCs w:val="20"/>
          <w:shd w:val="clear" w:color="auto" w:fill="FFFFFF"/>
          <w:lang w:eastAsia="en-GB"/>
        </w:rPr>
        <w:t>Pg</w:t>
      </w:r>
      <w:proofErr w:type="spellEnd"/>
      <w:r w:rsidRPr="00FD06DD">
        <w:rPr>
          <w:rFonts w:ascii="Segoe UI" w:eastAsia="Times New Roman" w:hAnsi="Segoe UI" w:cs="Segoe UI"/>
          <w:color w:val="000000"/>
          <w:sz w:val="20"/>
          <w:szCs w:val="20"/>
          <w:shd w:val="clear" w:color="auto" w:fill="FFFFFF"/>
          <w:lang w:eastAsia="en-GB"/>
        </w:rPr>
        <w:t xml:space="preserve"> 12 line 224 add ‘total’ to ‘time and lowest energy expenditure’ and same </w:t>
      </w:r>
      <w:proofErr w:type="spellStart"/>
      <w:r w:rsidRPr="00FD06DD">
        <w:rPr>
          <w:rFonts w:ascii="Segoe UI" w:eastAsia="Times New Roman" w:hAnsi="Segoe UI" w:cs="Segoe UI"/>
          <w:color w:val="000000"/>
          <w:sz w:val="20"/>
          <w:szCs w:val="20"/>
          <w:shd w:val="clear" w:color="auto" w:fill="FFFFFF"/>
          <w:lang w:eastAsia="en-GB"/>
        </w:rPr>
        <w:t>Pg</w:t>
      </w:r>
      <w:proofErr w:type="spellEnd"/>
      <w:r w:rsidRPr="00FD06DD">
        <w:rPr>
          <w:rFonts w:ascii="Segoe UI" w:eastAsia="Times New Roman" w:hAnsi="Segoe UI" w:cs="Segoe UI"/>
          <w:color w:val="000000"/>
          <w:sz w:val="20"/>
          <w:szCs w:val="20"/>
          <w:shd w:val="clear" w:color="auto" w:fill="FFFFFF"/>
          <w:lang w:eastAsia="en-GB"/>
        </w:rPr>
        <w:t xml:space="preserve"> 13 line 247</w:t>
      </w:r>
    </w:p>
    <w:p w14:paraId="497516C7" w14:textId="77777777" w:rsidR="006C790D" w:rsidRDefault="006C790D"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7E4912">
        <w:rPr>
          <w:rFonts w:ascii="Segoe UI" w:eastAsia="Times New Roman" w:hAnsi="Segoe UI" w:cs="Segoe UI"/>
          <w:color w:val="000000"/>
          <w:sz w:val="20"/>
          <w:szCs w:val="20"/>
          <w:shd w:val="clear" w:color="auto" w:fill="FFFFFF"/>
          <w:lang w:eastAsia="en-GB"/>
        </w:rPr>
        <w:t>Done</w:t>
      </w:r>
      <w:r w:rsidR="000E2597">
        <w:rPr>
          <w:rFonts w:ascii="Segoe UI" w:eastAsia="Times New Roman" w:hAnsi="Segoe UI" w:cs="Segoe UI"/>
          <w:color w:val="000000"/>
          <w:sz w:val="20"/>
          <w:szCs w:val="20"/>
          <w:shd w:val="clear" w:color="auto" w:fill="FFFFFF"/>
          <w:lang w:eastAsia="en-GB"/>
        </w:rPr>
        <w:t>.</w:t>
      </w:r>
    </w:p>
    <w:p w14:paraId="2BF7B36D" w14:textId="77777777" w:rsidR="00DC6BAC"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7) Remove comment regarding FEV1/FVC line 299</w:t>
      </w:r>
    </w:p>
    <w:p w14:paraId="58AB1BFC" w14:textId="77777777" w:rsidR="006C790D" w:rsidRDefault="006C790D" w:rsidP="009278C3">
      <w:pPr>
        <w:spacing w:after="0" w:line="240" w:lineRule="auto"/>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FD6292">
        <w:rPr>
          <w:rFonts w:ascii="Segoe UI" w:eastAsia="Times New Roman" w:hAnsi="Segoe UI" w:cs="Segoe UI"/>
          <w:color w:val="000000"/>
          <w:sz w:val="20"/>
          <w:szCs w:val="20"/>
          <w:shd w:val="clear" w:color="auto" w:fill="FFFFFF"/>
          <w:lang w:eastAsia="en-GB"/>
        </w:rPr>
        <w:t>Done.</w:t>
      </w:r>
    </w:p>
    <w:p w14:paraId="375D8603" w14:textId="77777777" w:rsidR="003E666E" w:rsidRDefault="003E666E" w:rsidP="009278C3">
      <w:pPr>
        <w:spacing w:after="0" w:line="240" w:lineRule="auto"/>
      </w:pPr>
    </w:p>
    <w:sectPr w:rsidR="003E666E" w:rsidSect="00FF7F0F">
      <w:pgSz w:w="11906" w:h="16838"/>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pruit, Martijn" w:date="2015-11-06T16:48:00Z" w:initials="SM">
    <w:p w14:paraId="25F42F8D" w14:textId="3BEC8001" w:rsidR="000A4FEB" w:rsidRDefault="000A4FEB">
      <w:pPr>
        <w:pStyle w:val="CommentText"/>
        <w:rPr>
          <w:rStyle w:val="CommentReference"/>
        </w:rPr>
      </w:pPr>
      <w:bookmarkStart w:id="1" w:name="_GoBack"/>
      <w:bookmarkEnd w:id="1"/>
      <w:r>
        <w:rPr>
          <w:rStyle w:val="CommentReference"/>
        </w:rPr>
        <w:annotationRef/>
      </w:r>
      <w:r>
        <w:rPr>
          <w:rStyle w:val="CommentReference"/>
        </w:rPr>
        <w:t>Which models are they referring to?</w:t>
      </w:r>
    </w:p>
    <w:p w14:paraId="40136194" w14:textId="77777777" w:rsidR="00816CAF" w:rsidRDefault="00816CAF">
      <w:pPr>
        <w:pStyle w:val="CommentText"/>
        <w:rPr>
          <w:rStyle w:val="CommentReference"/>
        </w:rPr>
      </w:pPr>
    </w:p>
    <w:p w14:paraId="42934A4D" w14:textId="77FD361D" w:rsidR="00816CAF" w:rsidRDefault="00816CAF">
      <w:pPr>
        <w:pStyle w:val="CommentText"/>
      </w:pPr>
      <w:r>
        <w:rPr>
          <w:rStyle w:val="CommentReference"/>
        </w:rPr>
        <w:t xml:space="preserve">RAFA: </w:t>
      </w:r>
      <w:r w:rsidR="009E6C4E">
        <w:rPr>
          <w:rStyle w:val="CommentReference"/>
        </w:rPr>
        <w:t xml:space="preserve">I believe they </w:t>
      </w:r>
      <w:proofErr w:type="spellStart"/>
      <w:r w:rsidR="009E6C4E">
        <w:rPr>
          <w:rStyle w:val="CommentReference"/>
        </w:rPr>
        <w:t>wanna</w:t>
      </w:r>
      <w:proofErr w:type="spellEnd"/>
      <w:r w:rsidR="009E6C4E">
        <w:rPr>
          <w:rStyle w:val="CommentReference"/>
        </w:rPr>
        <w:t xml:space="preserve"> know </w:t>
      </w:r>
      <w:r w:rsidR="00FF1578">
        <w:rPr>
          <w:rStyle w:val="CommentReference"/>
        </w:rPr>
        <w:t>whether</w:t>
      </w:r>
      <w:r w:rsidR="009E6C4E">
        <w:rPr>
          <w:rStyle w:val="CommentReference"/>
        </w:rPr>
        <w:t xml:space="preserve"> we corrected our analyses for site of study</w:t>
      </w:r>
      <w:r>
        <w:rPr>
          <w:rStyle w:val="CommentReference"/>
        </w:rPr>
        <w:t>.</w:t>
      </w:r>
    </w:p>
  </w:comment>
  <w:comment w:id="3" w:author="Rafael Mesquita" w:date="2015-11-12T11:29:00Z" w:initials="RM">
    <w:p w14:paraId="604C2B27" w14:textId="5BF85075" w:rsidR="00A33899" w:rsidRDefault="00A33899">
      <w:pPr>
        <w:pStyle w:val="CommentText"/>
      </w:pPr>
      <w:r>
        <w:rPr>
          <w:rStyle w:val="CommentReference"/>
        </w:rPr>
        <w:annotationRef/>
      </w:r>
      <w:r>
        <w:t xml:space="preserve">Changing the P-values for post-hoc comparisons would mean rerunning these analyses for more than </w:t>
      </w:r>
      <w:r w:rsidR="00437EBB">
        <w:t>100 parameters. Just to save time I kept like this, what do you think?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093CCB" w15:done="0"/>
  <w15:commentEx w15:paraId="3E8775FB" w15:done="0"/>
  <w15:commentEx w15:paraId="5F7085E8" w15:done="0"/>
  <w15:commentEx w15:paraId="4FDCB748" w15:done="0"/>
  <w15:commentEx w15:paraId="626D23BE" w15:done="0"/>
  <w15:commentEx w15:paraId="18F8A76D" w15:done="0"/>
  <w15:commentEx w15:paraId="30ED9897" w15:done="0"/>
  <w15:commentEx w15:paraId="3DDD00CE" w15:done="0"/>
  <w15:commentEx w15:paraId="7B84E0FD" w15:done="0"/>
  <w15:commentEx w15:paraId="2197188B" w15:done="0"/>
  <w15:commentEx w15:paraId="19EAF769" w15:done="0"/>
  <w15:commentEx w15:paraId="10D06FD4" w15:paraIdParent="19EAF769" w15:done="0"/>
  <w15:commentEx w15:paraId="25F42F8D" w15:done="0"/>
  <w15:commentEx w15:paraId="3565F1D0" w15:done="0"/>
  <w15:commentEx w15:paraId="4D858D2F" w15:done="0"/>
  <w15:commentEx w15:paraId="66223436" w15:done="0"/>
  <w15:commentEx w15:paraId="303D63FA" w15:done="0"/>
  <w15:commentEx w15:paraId="3240065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pruit, Martijn">
    <w15:presenceInfo w15:providerId="AD" w15:userId="S-1-5-21-2872110321-2258027657-3095535922-12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188"/>
    <w:rsid w:val="0000033A"/>
    <w:rsid w:val="00003758"/>
    <w:rsid w:val="00013A72"/>
    <w:rsid w:val="000210A8"/>
    <w:rsid w:val="00023252"/>
    <w:rsid w:val="00025966"/>
    <w:rsid w:val="00026135"/>
    <w:rsid w:val="0002665A"/>
    <w:rsid w:val="00027366"/>
    <w:rsid w:val="00031BF1"/>
    <w:rsid w:val="00032881"/>
    <w:rsid w:val="00033E1A"/>
    <w:rsid w:val="0003486D"/>
    <w:rsid w:val="00034F4D"/>
    <w:rsid w:val="000406D7"/>
    <w:rsid w:val="00044A41"/>
    <w:rsid w:val="00045B5E"/>
    <w:rsid w:val="00046270"/>
    <w:rsid w:val="00046D12"/>
    <w:rsid w:val="00051352"/>
    <w:rsid w:val="00051423"/>
    <w:rsid w:val="0005244B"/>
    <w:rsid w:val="0006452F"/>
    <w:rsid w:val="000719EC"/>
    <w:rsid w:val="000723AE"/>
    <w:rsid w:val="000816A1"/>
    <w:rsid w:val="00085156"/>
    <w:rsid w:val="0008569A"/>
    <w:rsid w:val="00086B94"/>
    <w:rsid w:val="000968F4"/>
    <w:rsid w:val="000979A8"/>
    <w:rsid w:val="000A4FEB"/>
    <w:rsid w:val="000A5AF1"/>
    <w:rsid w:val="000A6408"/>
    <w:rsid w:val="000A6DD6"/>
    <w:rsid w:val="000B1059"/>
    <w:rsid w:val="000B326C"/>
    <w:rsid w:val="000B4D88"/>
    <w:rsid w:val="000B6118"/>
    <w:rsid w:val="000C3605"/>
    <w:rsid w:val="000D02B1"/>
    <w:rsid w:val="000D7580"/>
    <w:rsid w:val="000E08A4"/>
    <w:rsid w:val="000E2597"/>
    <w:rsid w:val="000E2B0B"/>
    <w:rsid w:val="000E451B"/>
    <w:rsid w:val="000F0876"/>
    <w:rsid w:val="000F10AE"/>
    <w:rsid w:val="000F2B0E"/>
    <w:rsid w:val="00110ECE"/>
    <w:rsid w:val="0011198D"/>
    <w:rsid w:val="00111EAC"/>
    <w:rsid w:val="00112911"/>
    <w:rsid w:val="00123FC6"/>
    <w:rsid w:val="00131E01"/>
    <w:rsid w:val="00132A4D"/>
    <w:rsid w:val="001340BD"/>
    <w:rsid w:val="00135B35"/>
    <w:rsid w:val="00142243"/>
    <w:rsid w:val="00143340"/>
    <w:rsid w:val="0014407F"/>
    <w:rsid w:val="00146468"/>
    <w:rsid w:val="001516D1"/>
    <w:rsid w:val="00153CB3"/>
    <w:rsid w:val="00153F41"/>
    <w:rsid w:val="001569D5"/>
    <w:rsid w:val="0015700D"/>
    <w:rsid w:val="001608AA"/>
    <w:rsid w:val="00164EB9"/>
    <w:rsid w:val="00165760"/>
    <w:rsid w:val="001658DC"/>
    <w:rsid w:val="0016652A"/>
    <w:rsid w:val="001668FA"/>
    <w:rsid w:val="001728A6"/>
    <w:rsid w:val="001729CF"/>
    <w:rsid w:val="00173AF2"/>
    <w:rsid w:val="00181DF2"/>
    <w:rsid w:val="00183655"/>
    <w:rsid w:val="00184FEC"/>
    <w:rsid w:val="00185582"/>
    <w:rsid w:val="001874D0"/>
    <w:rsid w:val="00187CDF"/>
    <w:rsid w:val="00191741"/>
    <w:rsid w:val="00193742"/>
    <w:rsid w:val="001943A7"/>
    <w:rsid w:val="00196677"/>
    <w:rsid w:val="001A1245"/>
    <w:rsid w:val="001A2866"/>
    <w:rsid w:val="001A3F82"/>
    <w:rsid w:val="001A4548"/>
    <w:rsid w:val="001A4E90"/>
    <w:rsid w:val="001B23DF"/>
    <w:rsid w:val="001B4379"/>
    <w:rsid w:val="001B45DD"/>
    <w:rsid w:val="001B55E9"/>
    <w:rsid w:val="001B67D1"/>
    <w:rsid w:val="001C558A"/>
    <w:rsid w:val="001D007F"/>
    <w:rsid w:val="001D14EA"/>
    <w:rsid w:val="001E19FE"/>
    <w:rsid w:val="001E7651"/>
    <w:rsid w:val="001F3596"/>
    <w:rsid w:val="001F3AD9"/>
    <w:rsid w:val="001F633B"/>
    <w:rsid w:val="0020723C"/>
    <w:rsid w:val="002177BF"/>
    <w:rsid w:val="00220862"/>
    <w:rsid w:val="002257CD"/>
    <w:rsid w:val="00230D44"/>
    <w:rsid w:val="002313B8"/>
    <w:rsid w:val="002314D6"/>
    <w:rsid w:val="00231749"/>
    <w:rsid w:val="00231967"/>
    <w:rsid w:val="00237EF6"/>
    <w:rsid w:val="00241D66"/>
    <w:rsid w:val="002427FF"/>
    <w:rsid w:val="00251E82"/>
    <w:rsid w:val="00253C09"/>
    <w:rsid w:val="00254CE3"/>
    <w:rsid w:val="002572F9"/>
    <w:rsid w:val="0026019A"/>
    <w:rsid w:val="00263611"/>
    <w:rsid w:val="00265583"/>
    <w:rsid w:val="00265C50"/>
    <w:rsid w:val="002716C3"/>
    <w:rsid w:val="00272763"/>
    <w:rsid w:val="002728EF"/>
    <w:rsid w:val="002736A6"/>
    <w:rsid w:val="00276098"/>
    <w:rsid w:val="0027727E"/>
    <w:rsid w:val="002846E7"/>
    <w:rsid w:val="00284BFA"/>
    <w:rsid w:val="0029094F"/>
    <w:rsid w:val="0029230F"/>
    <w:rsid w:val="002946A2"/>
    <w:rsid w:val="002965A2"/>
    <w:rsid w:val="002A099B"/>
    <w:rsid w:val="002A4DB1"/>
    <w:rsid w:val="002A674B"/>
    <w:rsid w:val="002A76D2"/>
    <w:rsid w:val="002A7C32"/>
    <w:rsid w:val="002C0CA1"/>
    <w:rsid w:val="002C2162"/>
    <w:rsid w:val="002C28F9"/>
    <w:rsid w:val="002C680B"/>
    <w:rsid w:val="002D31A4"/>
    <w:rsid w:val="002D4D54"/>
    <w:rsid w:val="002D6671"/>
    <w:rsid w:val="002E0B3F"/>
    <w:rsid w:val="002E7217"/>
    <w:rsid w:val="002F2B7E"/>
    <w:rsid w:val="002F56B9"/>
    <w:rsid w:val="00301A5C"/>
    <w:rsid w:val="00310EB7"/>
    <w:rsid w:val="00324BAF"/>
    <w:rsid w:val="00325927"/>
    <w:rsid w:val="0032658A"/>
    <w:rsid w:val="00330174"/>
    <w:rsid w:val="00331DB5"/>
    <w:rsid w:val="00334B12"/>
    <w:rsid w:val="003355E4"/>
    <w:rsid w:val="0033673A"/>
    <w:rsid w:val="00342C3C"/>
    <w:rsid w:val="003451BB"/>
    <w:rsid w:val="00346FB2"/>
    <w:rsid w:val="003519B3"/>
    <w:rsid w:val="00353066"/>
    <w:rsid w:val="00356F25"/>
    <w:rsid w:val="00360FF0"/>
    <w:rsid w:val="00363584"/>
    <w:rsid w:val="00367AEE"/>
    <w:rsid w:val="00373C91"/>
    <w:rsid w:val="00375300"/>
    <w:rsid w:val="00376B51"/>
    <w:rsid w:val="003778EA"/>
    <w:rsid w:val="003902B0"/>
    <w:rsid w:val="00393638"/>
    <w:rsid w:val="00396453"/>
    <w:rsid w:val="003975E7"/>
    <w:rsid w:val="00397C77"/>
    <w:rsid w:val="003A1D51"/>
    <w:rsid w:val="003A2EBF"/>
    <w:rsid w:val="003A3BBF"/>
    <w:rsid w:val="003A555D"/>
    <w:rsid w:val="003A7F90"/>
    <w:rsid w:val="003B02A4"/>
    <w:rsid w:val="003B57DF"/>
    <w:rsid w:val="003B6E88"/>
    <w:rsid w:val="003B7CBA"/>
    <w:rsid w:val="003C3C8D"/>
    <w:rsid w:val="003C3FBD"/>
    <w:rsid w:val="003C75D5"/>
    <w:rsid w:val="003D22FE"/>
    <w:rsid w:val="003D6420"/>
    <w:rsid w:val="003D6B11"/>
    <w:rsid w:val="003D7F09"/>
    <w:rsid w:val="003E666E"/>
    <w:rsid w:val="003F4DE3"/>
    <w:rsid w:val="003F6CBF"/>
    <w:rsid w:val="00402137"/>
    <w:rsid w:val="00407245"/>
    <w:rsid w:val="00411AD4"/>
    <w:rsid w:val="0041493A"/>
    <w:rsid w:val="00417B32"/>
    <w:rsid w:val="0042646E"/>
    <w:rsid w:val="00431333"/>
    <w:rsid w:val="004324AE"/>
    <w:rsid w:val="0043624E"/>
    <w:rsid w:val="004367C2"/>
    <w:rsid w:val="00437EBB"/>
    <w:rsid w:val="004403C9"/>
    <w:rsid w:val="004528C5"/>
    <w:rsid w:val="00454406"/>
    <w:rsid w:val="00454EE2"/>
    <w:rsid w:val="0045730E"/>
    <w:rsid w:val="00457804"/>
    <w:rsid w:val="004608C9"/>
    <w:rsid w:val="00467A36"/>
    <w:rsid w:val="00467A7F"/>
    <w:rsid w:val="004732C4"/>
    <w:rsid w:val="004768B8"/>
    <w:rsid w:val="004801A0"/>
    <w:rsid w:val="0048112D"/>
    <w:rsid w:val="0049098A"/>
    <w:rsid w:val="00493323"/>
    <w:rsid w:val="004A0152"/>
    <w:rsid w:val="004A6B78"/>
    <w:rsid w:val="004B2F9A"/>
    <w:rsid w:val="004B6ACB"/>
    <w:rsid w:val="004C0D64"/>
    <w:rsid w:val="004C3041"/>
    <w:rsid w:val="004C531F"/>
    <w:rsid w:val="004D0231"/>
    <w:rsid w:val="004D2BE8"/>
    <w:rsid w:val="004F62FF"/>
    <w:rsid w:val="005173C6"/>
    <w:rsid w:val="0052117C"/>
    <w:rsid w:val="00521EF5"/>
    <w:rsid w:val="0052449E"/>
    <w:rsid w:val="00530339"/>
    <w:rsid w:val="0053085A"/>
    <w:rsid w:val="00531D4F"/>
    <w:rsid w:val="0053221D"/>
    <w:rsid w:val="0053631A"/>
    <w:rsid w:val="00536B2D"/>
    <w:rsid w:val="0054545C"/>
    <w:rsid w:val="00546F74"/>
    <w:rsid w:val="005539D0"/>
    <w:rsid w:val="005600FD"/>
    <w:rsid w:val="005751AB"/>
    <w:rsid w:val="005752DC"/>
    <w:rsid w:val="00575E1D"/>
    <w:rsid w:val="00582D79"/>
    <w:rsid w:val="005832F1"/>
    <w:rsid w:val="00583924"/>
    <w:rsid w:val="005913ED"/>
    <w:rsid w:val="00591F2E"/>
    <w:rsid w:val="00594038"/>
    <w:rsid w:val="005940E6"/>
    <w:rsid w:val="00597EA5"/>
    <w:rsid w:val="005A4482"/>
    <w:rsid w:val="005A70A0"/>
    <w:rsid w:val="005B52D9"/>
    <w:rsid w:val="005C2D66"/>
    <w:rsid w:val="005D66C8"/>
    <w:rsid w:val="005D7592"/>
    <w:rsid w:val="005E03FA"/>
    <w:rsid w:val="005E3B9B"/>
    <w:rsid w:val="005E42AD"/>
    <w:rsid w:val="005E4651"/>
    <w:rsid w:val="005F7B69"/>
    <w:rsid w:val="005F7B82"/>
    <w:rsid w:val="0060218E"/>
    <w:rsid w:val="00610769"/>
    <w:rsid w:val="006240D1"/>
    <w:rsid w:val="0062492F"/>
    <w:rsid w:val="00624B32"/>
    <w:rsid w:val="00627124"/>
    <w:rsid w:val="0063208D"/>
    <w:rsid w:val="00632315"/>
    <w:rsid w:val="00640615"/>
    <w:rsid w:val="00640E13"/>
    <w:rsid w:val="00643648"/>
    <w:rsid w:val="00645403"/>
    <w:rsid w:val="00646038"/>
    <w:rsid w:val="00646B59"/>
    <w:rsid w:val="00652755"/>
    <w:rsid w:val="00663726"/>
    <w:rsid w:val="00670245"/>
    <w:rsid w:val="00671A73"/>
    <w:rsid w:val="00672CD2"/>
    <w:rsid w:val="00673198"/>
    <w:rsid w:val="006742D0"/>
    <w:rsid w:val="00674836"/>
    <w:rsid w:val="00674AE0"/>
    <w:rsid w:val="00675EE4"/>
    <w:rsid w:val="00675F45"/>
    <w:rsid w:val="00676AE2"/>
    <w:rsid w:val="00680BCC"/>
    <w:rsid w:val="00681C9C"/>
    <w:rsid w:val="006849DB"/>
    <w:rsid w:val="00686F92"/>
    <w:rsid w:val="006920F0"/>
    <w:rsid w:val="00694A9C"/>
    <w:rsid w:val="006A0CBE"/>
    <w:rsid w:val="006A1995"/>
    <w:rsid w:val="006A5F53"/>
    <w:rsid w:val="006B7306"/>
    <w:rsid w:val="006C276B"/>
    <w:rsid w:val="006C790D"/>
    <w:rsid w:val="006D5231"/>
    <w:rsid w:val="006D5DA6"/>
    <w:rsid w:val="006D668F"/>
    <w:rsid w:val="006D7138"/>
    <w:rsid w:val="006D7B8F"/>
    <w:rsid w:val="006D7BC3"/>
    <w:rsid w:val="006E1F41"/>
    <w:rsid w:val="006E39AA"/>
    <w:rsid w:val="006E552F"/>
    <w:rsid w:val="006F4C81"/>
    <w:rsid w:val="006F5D59"/>
    <w:rsid w:val="0070270F"/>
    <w:rsid w:val="0070774F"/>
    <w:rsid w:val="007102D1"/>
    <w:rsid w:val="00710ED8"/>
    <w:rsid w:val="00715FDE"/>
    <w:rsid w:val="00716F47"/>
    <w:rsid w:val="00721B85"/>
    <w:rsid w:val="00732EB1"/>
    <w:rsid w:val="007340ED"/>
    <w:rsid w:val="0073574F"/>
    <w:rsid w:val="00744F80"/>
    <w:rsid w:val="007451BC"/>
    <w:rsid w:val="00745327"/>
    <w:rsid w:val="00747C62"/>
    <w:rsid w:val="00754736"/>
    <w:rsid w:val="00755143"/>
    <w:rsid w:val="007562EB"/>
    <w:rsid w:val="00761221"/>
    <w:rsid w:val="00761B73"/>
    <w:rsid w:val="0076266E"/>
    <w:rsid w:val="00762D67"/>
    <w:rsid w:val="00763D38"/>
    <w:rsid w:val="00766ED3"/>
    <w:rsid w:val="00777B6E"/>
    <w:rsid w:val="00781566"/>
    <w:rsid w:val="007835A6"/>
    <w:rsid w:val="00785036"/>
    <w:rsid w:val="00790878"/>
    <w:rsid w:val="0079418E"/>
    <w:rsid w:val="00797116"/>
    <w:rsid w:val="007A04CD"/>
    <w:rsid w:val="007A1201"/>
    <w:rsid w:val="007A7DA7"/>
    <w:rsid w:val="007B598D"/>
    <w:rsid w:val="007C409A"/>
    <w:rsid w:val="007C4A7B"/>
    <w:rsid w:val="007C4ACD"/>
    <w:rsid w:val="007C4EA1"/>
    <w:rsid w:val="007C5F5B"/>
    <w:rsid w:val="007C5F65"/>
    <w:rsid w:val="007D0D27"/>
    <w:rsid w:val="007D526A"/>
    <w:rsid w:val="007D577D"/>
    <w:rsid w:val="007D7A20"/>
    <w:rsid w:val="007E3D28"/>
    <w:rsid w:val="007E4912"/>
    <w:rsid w:val="008008B1"/>
    <w:rsid w:val="00802C81"/>
    <w:rsid w:val="00807A14"/>
    <w:rsid w:val="008127B7"/>
    <w:rsid w:val="00814217"/>
    <w:rsid w:val="00816CAF"/>
    <w:rsid w:val="00820045"/>
    <w:rsid w:val="00825464"/>
    <w:rsid w:val="00833C34"/>
    <w:rsid w:val="00836BEA"/>
    <w:rsid w:val="00844E4C"/>
    <w:rsid w:val="00845B7C"/>
    <w:rsid w:val="00852BC4"/>
    <w:rsid w:val="00874241"/>
    <w:rsid w:val="008854AE"/>
    <w:rsid w:val="00887DFC"/>
    <w:rsid w:val="00894311"/>
    <w:rsid w:val="008944D4"/>
    <w:rsid w:val="008974C4"/>
    <w:rsid w:val="008A038E"/>
    <w:rsid w:val="008A0C0B"/>
    <w:rsid w:val="008A5C3A"/>
    <w:rsid w:val="008A7BCE"/>
    <w:rsid w:val="008B05C5"/>
    <w:rsid w:val="008B12FB"/>
    <w:rsid w:val="008B1F5F"/>
    <w:rsid w:val="008B7AF1"/>
    <w:rsid w:val="008C0011"/>
    <w:rsid w:val="008C1979"/>
    <w:rsid w:val="008C28EB"/>
    <w:rsid w:val="008C75E6"/>
    <w:rsid w:val="008D429A"/>
    <w:rsid w:val="008D45E6"/>
    <w:rsid w:val="008D6AF3"/>
    <w:rsid w:val="008D7C3C"/>
    <w:rsid w:val="008E0FC1"/>
    <w:rsid w:val="008E1497"/>
    <w:rsid w:val="008E2839"/>
    <w:rsid w:val="008F10C3"/>
    <w:rsid w:val="008F21A8"/>
    <w:rsid w:val="008F2215"/>
    <w:rsid w:val="008F2471"/>
    <w:rsid w:val="008F45D9"/>
    <w:rsid w:val="008F55C9"/>
    <w:rsid w:val="008F5B55"/>
    <w:rsid w:val="008F79F2"/>
    <w:rsid w:val="0091263E"/>
    <w:rsid w:val="00912745"/>
    <w:rsid w:val="00913F62"/>
    <w:rsid w:val="00915873"/>
    <w:rsid w:val="00920408"/>
    <w:rsid w:val="0092345E"/>
    <w:rsid w:val="009253BC"/>
    <w:rsid w:val="00925ACB"/>
    <w:rsid w:val="009278C3"/>
    <w:rsid w:val="00931AE7"/>
    <w:rsid w:val="009335FE"/>
    <w:rsid w:val="00934714"/>
    <w:rsid w:val="0093511A"/>
    <w:rsid w:val="00935268"/>
    <w:rsid w:val="009377AA"/>
    <w:rsid w:val="00944402"/>
    <w:rsid w:val="00945402"/>
    <w:rsid w:val="00945683"/>
    <w:rsid w:val="00945993"/>
    <w:rsid w:val="00946003"/>
    <w:rsid w:val="00946DF0"/>
    <w:rsid w:val="00952E79"/>
    <w:rsid w:val="00954659"/>
    <w:rsid w:val="0095489F"/>
    <w:rsid w:val="00955D07"/>
    <w:rsid w:val="00960174"/>
    <w:rsid w:val="009601FC"/>
    <w:rsid w:val="00961E52"/>
    <w:rsid w:val="00963143"/>
    <w:rsid w:val="009657A9"/>
    <w:rsid w:val="009668CB"/>
    <w:rsid w:val="00975E2A"/>
    <w:rsid w:val="00977352"/>
    <w:rsid w:val="00981A4E"/>
    <w:rsid w:val="009831C1"/>
    <w:rsid w:val="00984A9D"/>
    <w:rsid w:val="00984BB5"/>
    <w:rsid w:val="009857EB"/>
    <w:rsid w:val="00993923"/>
    <w:rsid w:val="0099423F"/>
    <w:rsid w:val="009A0C3D"/>
    <w:rsid w:val="009A0DB4"/>
    <w:rsid w:val="009A6611"/>
    <w:rsid w:val="009A7E78"/>
    <w:rsid w:val="009B232C"/>
    <w:rsid w:val="009B76A8"/>
    <w:rsid w:val="009C0002"/>
    <w:rsid w:val="009C0BAE"/>
    <w:rsid w:val="009C0F98"/>
    <w:rsid w:val="009C23D5"/>
    <w:rsid w:val="009C56EE"/>
    <w:rsid w:val="009D0AD8"/>
    <w:rsid w:val="009D0AE0"/>
    <w:rsid w:val="009D13E9"/>
    <w:rsid w:val="009D6FFE"/>
    <w:rsid w:val="009E21CB"/>
    <w:rsid w:val="009E23E2"/>
    <w:rsid w:val="009E6C4E"/>
    <w:rsid w:val="009F1F1E"/>
    <w:rsid w:val="009F2159"/>
    <w:rsid w:val="009F39F3"/>
    <w:rsid w:val="00A042E4"/>
    <w:rsid w:val="00A06D7C"/>
    <w:rsid w:val="00A12825"/>
    <w:rsid w:val="00A163AA"/>
    <w:rsid w:val="00A21093"/>
    <w:rsid w:val="00A31D6A"/>
    <w:rsid w:val="00A33899"/>
    <w:rsid w:val="00A41E10"/>
    <w:rsid w:val="00A4230C"/>
    <w:rsid w:val="00A42889"/>
    <w:rsid w:val="00A42A60"/>
    <w:rsid w:val="00A45B4B"/>
    <w:rsid w:val="00A46BD5"/>
    <w:rsid w:val="00A46F0F"/>
    <w:rsid w:val="00A505DF"/>
    <w:rsid w:val="00A527CB"/>
    <w:rsid w:val="00A57B14"/>
    <w:rsid w:val="00A62A68"/>
    <w:rsid w:val="00A718CE"/>
    <w:rsid w:val="00A73540"/>
    <w:rsid w:val="00A844FD"/>
    <w:rsid w:val="00A86BFA"/>
    <w:rsid w:val="00A9416A"/>
    <w:rsid w:val="00A9432C"/>
    <w:rsid w:val="00A95EB9"/>
    <w:rsid w:val="00AA2FB1"/>
    <w:rsid w:val="00AB15CB"/>
    <w:rsid w:val="00AB3586"/>
    <w:rsid w:val="00AB45BA"/>
    <w:rsid w:val="00AB6AA8"/>
    <w:rsid w:val="00AC0784"/>
    <w:rsid w:val="00AC1894"/>
    <w:rsid w:val="00AC44DD"/>
    <w:rsid w:val="00AC69A0"/>
    <w:rsid w:val="00AD31A8"/>
    <w:rsid w:val="00AD7A84"/>
    <w:rsid w:val="00AE287F"/>
    <w:rsid w:val="00AF0910"/>
    <w:rsid w:val="00B01D55"/>
    <w:rsid w:val="00B02E29"/>
    <w:rsid w:val="00B03695"/>
    <w:rsid w:val="00B0406B"/>
    <w:rsid w:val="00B0596C"/>
    <w:rsid w:val="00B05BF2"/>
    <w:rsid w:val="00B06B3D"/>
    <w:rsid w:val="00B0784C"/>
    <w:rsid w:val="00B10CDD"/>
    <w:rsid w:val="00B11A3F"/>
    <w:rsid w:val="00B32659"/>
    <w:rsid w:val="00B425CA"/>
    <w:rsid w:val="00B45480"/>
    <w:rsid w:val="00B47BCF"/>
    <w:rsid w:val="00B51361"/>
    <w:rsid w:val="00B5265E"/>
    <w:rsid w:val="00B52894"/>
    <w:rsid w:val="00B5471F"/>
    <w:rsid w:val="00B6057E"/>
    <w:rsid w:val="00B61034"/>
    <w:rsid w:val="00B61E71"/>
    <w:rsid w:val="00B639AB"/>
    <w:rsid w:val="00B64073"/>
    <w:rsid w:val="00B64784"/>
    <w:rsid w:val="00B65D71"/>
    <w:rsid w:val="00B6664E"/>
    <w:rsid w:val="00B739FB"/>
    <w:rsid w:val="00B74118"/>
    <w:rsid w:val="00B75DA4"/>
    <w:rsid w:val="00B7639B"/>
    <w:rsid w:val="00B76BD0"/>
    <w:rsid w:val="00B8310D"/>
    <w:rsid w:val="00B84B6F"/>
    <w:rsid w:val="00B90A88"/>
    <w:rsid w:val="00B96CB4"/>
    <w:rsid w:val="00B971BE"/>
    <w:rsid w:val="00BA16C7"/>
    <w:rsid w:val="00BA6EA0"/>
    <w:rsid w:val="00BB0955"/>
    <w:rsid w:val="00BB23DD"/>
    <w:rsid w:val="00BB25B4"/>
    <w:rsid w:val="00BC08F5"/>
    <w:rsid w:val="00BD4A7D"/>
    <w:rsid w:val="00BD5944"/>
    <w:rsid w:val="00BD6488"/>
    <w:rsid w:val="00BD75BC"/>
    <w:rsid w:val="00BE1316"/>
    <w:rsid w:val="00BE20A8"/>
    <w:rsid w:val="00BE6703"/>
    <w:rsid w:val="00BF3286"/>
    <w:rsid w:val="00BF6EDB"/>
    <w:rsid w:val="00C16635"/>
    <w:rsid w:val="00C2292A"/>
    <w:rsid w:val="00C22C02"/>
    <w:rsid w:val="00C244B5"/>
    <w:rsid w:val="00C27462"/>
    <w:rsid w:val="00C319BE"/>
    <w:rsid w:val="00C32005"/>
    <w:rsid w:val="00C345CA"/>
    <w:rsid w:val="00C4143B"/>
    <w:rsid w:val="00C41632"/>
    <w:rsid w:val="00C448F9"/>
    <w:rsid w:val="00C533BC"/>
    <w:rsid w:val="00C602B2"/>
    <w:rsid w:val="00C629C4"/>
    <w:rsid w:val="00C6565B"/>
    <w:rsid w:val="00C66F38"/>
    <w:rsid w:val="00C75541"/>
    <w:rsid w:val="00C75B34"/>
    <w:rsid w:val="00C85665"/>
    <w:rsid w:val="00C85E1E"/>
    <w:rsid w:val="00C868F9"/>
    <w:rsid w:val="00C86BDF"/>
    <w:rsid w:val="00C87ED7"/>
    <w:rsid w:val="00C9019D"/>
    <w:rsid w:val="00C920C2"/>
    <w:rsid w:val="00C92C10"/>
    <w:rsid w:val="00CA64CB"/>
    <w:rsid w:val="00CA7063"/>
    <w:rsid w:val="00CA7687"/>
    <w:rsid w:val="00CB061B"/>
    <w:rsid w:val="00CB23B5"/>
    <w:rsid w:val="00CB23C9"/>
    <w:rsid w:val="00CB54C2"/>
    <w:rsid w:val="00CB7809"/>
    <w:rsid w:val="00CB7A3F"/>
    <w:rsid w:val="00CC2997"/>
    <w:rsid w:val="00CC4C51"/>
    <w:rsid w:val="00CC5B7B"/>
    <w:rsid w:val="00CC7C06"/>
    <w:rsid w:val="00CD19CB"/>
    <w:rsid w:val="00CD60DC"/>
    <w:rsid w:val="00CE1181"/>
    <w:rsid w:val="00CF044E"/>
    <w:rsid w:val="00CF446E"/>
    <w:rsid w:val="00D073EA"/>
    <w:rsid w:val="00D10D89"/>
    <w:rsid w:val="00D111A1"/>
    <w:rsid w:val="00D13C30"/>
    <w:rsid w:val="00D1529F"/>
    <w:rsid w:val="00D15D02"/>
    <w:rsid w:val="00D1741C"/>
    <w:rsid w:val="00D239C9"/>
    <w:rsid w:val="00D2589D"/>
    <w:rsid w:val="00D339E7"/>
    <w:rsid w:val="00D35326"/>
    <w:rsid w:val="00D40118"/>
    <w:rsid w:val="00D4046F"/>
    <w:rsid w:val="00D41345"/>
    <w:rsid w:val="00D42E44"/>
    <w:rsid w:val="00D43C2A"/>
    <w:rsid w:val="00D45083"/>
    <w:rsid w:val="00D503AE"/>
    <w:rsid w:val="00D5426B"/>
    <w:rsid w:val="00D56AE5"/>
    <w:rsid w:val="00D5754A"/>
    <w:rsid w:val="00D61863"/>
    <w:rsid w:val="00D61AD6"/>
    <w:rsid w:val="00D6345E"/>
    <w:rsid w:val="00D64E13"/>
    <w:rsid w:val="00D75CA6"/>
    <w:rsid w:val="00D8400A"/>
    <w:rsid w:val="00D84353"/>
    <w:rsid w:val="00D90A9B"/>
    <w:rsid w:val="00D92132"/>
    <w:rsid w:val="00D97F11"/>
    <w:rsid w:val="00DA2E34"/>
    <w:rsid w:val="00DA2FDB"/>
    <w:rsid w:val="00DA44A0"/>
    <w:rsid w:val="00DB0362"/>
    <w:rsid w:val="00DB4DD9"/>
    <w:rsid w:val="00DB61F4"/>
    <w:rsid w:val="00DB74F4"/>
    <w:rsid w:val="00DC6BAC"/>
    <w:rsid w:val="00DC6D6F"/>
    <w:rsid w:val="00DE3076"/>
    <w:rsid w:val="00DE7200"/>
    <w:rsid w:val="00DF2713"/>
    <w:rsid w:val="00DF3A42"/>
    <w:rsid w:val="00DF794D"/>
    <w:rsid w:val="00E030B2"/>
    <w:rsid w:val="00E06C3E"/>
    <w:rsid w:val="00E0720B"/>
    <w:rsid w:val="00E07E38"/>
    <w:rsid w:val="00E137CA"/>
    <w:rsid w:val="00E17EC2"/>
    <w:rsid w:val="00E21835"/>
    <w:rsid w:val="00E24B01"/>
    <w:rsid w:val="00E31823"/>
    <w:rsid w:val="00E32E6F"/>
    <w:rsid w:val="00E32EE6"/>
    <w:rsid w:val="00E33486"/>
    <w:rsid w:val="00E4470A"/>
    <w:rsid w:val="00E4521E"/>
    <w:rsid w:val="00E4525B"/>
    <w:rsid w:val="00E466CD"/>
    <w:rsid w:val="00E51EF7"/>
    <w:rsid w:val="00E54C52"/>
    <w:rsid w:val="00E56EDB"/>
    <w:rsid w:val="00E60D15"/>
    <w:rsid w:val="00E632BF"/>
    <w:rsid w:val="00E657ED"/>
    <w:rsid w:val="00E66DB8"/>
    <w:rsid w:val="00E671EE"/>
    <w:rsid w:val="00E678B7"/>
    <w:rsid w:val="00E714E0"/>
    <w:rsid w:val="00E8027E"/>
    <w:rsid w:val="00E81323"/>
    <w:rsid w:val="00E90159"/>
    <w:rsid w:val="00E913BD"/>
    <w:rsid w:val="00E91F45"/>
    <w:rsid w:val="00E9317E"/>
    <w:rsid w:val="00E962B4"/>
    <w:rsid w:val="00E97994"/>
    <w:rsid w:val="00EA0C51"/>
    <w:rsid w:val="00EA5628"/>
    <w:rsid w:val="00EB0E2E"/>
    <w:rsid w:val="00EB7CFE"/>
    <w:rsid w:val="00EC031A"/>
    <w:rsid w:val="00EC245C"/>
    <w:rsid w:val="00EC4CBC"/>
    <w:rsid w:val="00EC5B9A"/>
    <w:rsid w:val="00EC67CE"/>
    <w:rsid w:val="00EC78A6"/>
    <w:rsid w:val="00EC7A80"/>
    <w:rsid w:val="00ED43BB"/>
    <w:rsid w:val="00EE543B"/>
    <w:rsid w:val="00EF2416"/>
    <w:rsid w:val="00EF621D"/>
    <w:rsid w:val="00EF6613"/>
    <w:rsid w:val="00EF7308"/>
    <w:rsid w:val="00F15626"/>
    <w:rsid w:val="00F226CC"/>
    <w:rsid w:val="00F23426"/>
    <w:rsid w:val="00F23B09"/>
    <w:rsid w:val="00F2541F"/>
    <w:rsid w:val="00F3056E"/>
    <w:rsid w:val="00F309CF"/>
    <w:rsid w:val="00F323AA"/>
    <w:rsid w:val="00F32E3D"/>
    <w:rsid w:val="00F3328F"/>
    <w:rsid w:val="00F37C19"/>
    <w:rsid w:val="00F4018B"/>
    <w:rsid w:val="00F4111D"/>
    <w:rsid w:val="00F43195"/>
    <w:rsid w:val="00F4487C"/>
    <w:rsid w:val="00F511AE"/>
    <w:rsid w:val="00F517A2"/>
    <w:rsid w:val="00F56A2A"/>
    <w:rsid w:val="00F571C4"/>
    <w:rsid w:val="00F571DC"/>
    <w:rsid w:val="00F576E0"/>
    <w:rsid w:val="00F578D5"/>
    <w:rsid w:val="00F57EC2"/>
    <w:rsid w:val="00F65DE3"/>
    <w:rsid w:val="00F67EF7"/>
    <w:rsid w:val="00F7191F"/>
    <w:rsid w:val="00F736E8"/>
    <w:rsid w:val="00F75CB0"/>
    <w:rsid w:val="00F76495"/>
    <w:rsid w:val="00F76A44"/>
    <w:rsid w:val="00F82FE9"/>
    <w:rsid w:val="00F843BD"/>
    <w:rsid w:val="00F869D3"/>
    <w:rsid w:val="00F86EB1"/>
    <w:rsid w:val="00F8733D"/>
    <w:rsid w:val="00F97D65"/>
    <w:rsid w:val="00FA1CE3"/>
    <w:rsid w:val="00FA48E3"/>
    <w:rsid w:val="00FA4999"/>
    <w:rsid w:val="00FB4C05"/>
    <w:rsid w:val="00FB6188"/>
    <w:rsid w:val="00FB6217"/>
    <w:rsid w:val="00FB7596"/>
    <w:rsid w:val="00FC1549"/>
    <w:rsid w:val="00FC7CD8"/>
    <w:rsid w:val="00FD06DD"/>
    <w:rsid w:val="00FD138C"/>
    <w:rsid w:val="00FD1864"/>
    <w:rsid w:val="00FD1BCF"/>
    <w:rsid w:val="00FD3437"/>
    <w:rsid w:val="00FD4C84"/>
    <w:rsid w:val="00FD5A5E"/>
    <w:rsid w:val="00FD5DD5"/>
    <w:rsid w:val="00FD6292"/>
    <w:rsid w:val="00FD6A4A"/>
    <w:rsid w:val="00FE58FC"/>
    <w:rsid w:val="00FE5C6D"/>
    <w:rsid w:val="00FF1578"/>
    <w:rsid w:val="00FF5A78"/>
    <w:rsid w:val="00FF604E"/>
    <w:rsid w:val="00FF7F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96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D06DD"/>
  </w:style>
  <w:style w:type="character" w:styleId="Hyperlink">
    <w:name w:val="Hyperlink"/>
    <w:basedOn w:val="DefaultParagraphFont"/>
    <w:uiPriority w:val="99"/>
    <w:semiHidden/>
    <w:unhideWhenUsed/>
    <w:rsid w:val="00FD06DD"/>
    <w:rPr>
      <w:color w:val="0000FF"/>
      <w:u w:val="single"/>
    </w:rPr>
  </w:style>
  <w:style w:type="character" w:styleId="CommentReference">
    <w:name w:val="annotation reference"/>
    <w:basedOn w:val="DefaultParagraphFont"/>
    <w:uiPriority w:val="99"/>
    <w:semiHidden/>
    <w:unhideWhenUsed/>
    <w:rsid w:val="009668CB"/>
    <w:rPr>
      <w:sz w:val="16"/>
      <w:szCs w:val="16"/>
    </w:rPr>
  </w:style>
  <w:style w:type="paragraph" w:styleId="CommentText">
    <w:name w:val="annotation text"/>
    <w:basedOn w:val="Normal"/>
    <w:link w:val="CommentTextChar"/>
    <w:uiPriority w:val="99"/>
    <w:semiHidden/>
    <w:unhideWhenUsed/>
    <w:rsid w:val="009668CB"/>
    <w:pPr>
      <w:spacing w:line="240" w:lineRule="auto"/>
    </w:pPr>
    <w:rPr>
      <w:sz w:val="20"/>
      <w:szCs w:val="20"/>
    </w:rPr>
  </w:style>
  <w:style w:type="character" w:customStyle="1" w:styleId="CommentTextChar">
    <w:name w:val="Comment Text Char"/>
    <w:basedOn w:val="DefaultParagraphFont"/>
    <w:link w:val="CommentText"/>
    <w:uiPriority w:val="99"/>
    <w:semiHidden/>
    <w:rsid w:val="009668CB"/>
    <w:rPr>
      <w:sz w:val="20"/>
      <w:szCs w:val="20"/>
    </w:rPr>
  </w:style>
  <w:style w:type="paragraph" w:styleId="CommentSubject">
    <w:name w:val="annotation subject"/>
    <w:basedOn w:val="CommentText"/>
    <w:next w:val="CommentText"/>
    <w:link w:val="CommentSubjectChar"/>
    <w:uiPriority w:val="99"/>
    <w:semiHidden/>
    <w:unhideWhenUsed/>
    <w:rsid w:val="009668CB"/>
    <w:rPr>
      <w:b/>
      <w:bCs/>
    </w:rPr>
  </w:style>
  <w:style w:type="character" w:customStyle="1" w:styleId="CommentSubjectChar">
    <w:name w:val="Comment Subject Char"/>
    <w:basedOn w:val="CommentTextChar"/>
    <w:link w:val="CommentSubject"/>
    <w:uiPriority w:val="99"/>
    <w:semiHidden/>
    <w:rsid w:val="009668CB"/>
    <w:rPr>
      <w:b/>
      <w:bCs/>
      <w:sz w:val="20"/>
      <w:szCs w:val="20"/>
    </w:rPr>
  </w:style>
  <w:style w:type="paragraph" w:styleId="BalloonText">
    <w:name w:val="Balloon Text"/>
    <w:basedOn w:val="Normal"/>
    <w:link w:val="BalloonTextChar"/>
    <w:uiPriority w:val="99"/>
    <w:semiHidden/>
    <w:unhideWhenUsed/>
    <w:rsid w:val="009668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8CB"/>
    <w:rPr>
      <w:rFonts w:ascii="Tahoma" w:hAnsi="Tahoma" w:cs="Tahoma"/>
      <w:sz w:val="16"/>
      <w:szCs w:val="16"/>
    </w:rPr>
  </w:style>
  <w:style w:type="paragraph" w:styleId="ListParagraph">
    <w:name w:val="List Paragraph"/>
    <w:basedOn w:val="Normal"/>
    <w:uiPriority w:val="34"/>
    <w:qFormat/>
    <w:rsid w:val="00AD31A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D06DD"/>
  </w:style>
  <w:style w:type="character" w:styleId="Hyperlink">
    <w:name w:val="Hyperlink"/>
    <w:basedOn w:val="DefaultParagraphFont"/>
    <w:uiPriority w:val="99"/>
    <w:semiHidden/>
    <w:unhideWhenUsed/>
    <w:rsid w:val="00FD06DD"/>
    <w:rPr>
      <w:color w:val="0000FF"/>
      <w:u w:val="single"/>
    </w:rPr>
  </w:style>
  <w:style w:type="character" w:styleId="CommentReference">
    <w:name w:val="annotation reference"/>
    <w:basedOn w:val="DefaultParagraphFont"/>
    <w:uiPriority w:val="99"/>
    <w:semiHidden/>
    <w:unhideWhenUsed/>
    <w:rsid w:val="009668CB"/>
    <w:rPr>
      <w:sz w:val="16"/>
      <w:szCs w:val="16"/>
    </w:rPr>
  </w:style>
  <w:style w:type="paragraph" w:styleId="CommentText">
    <w:name w:val="annotation text"/>
    <w:basedOn w:val="Normal"/>
    <w:link w:val="CommentTextChar"/>
    <w:uiPriority w:val="99"/>
    <w:semiHidden/>
    <w:unhideWhenUsed/>
    <w:rsid w:val="009668CB"/>
    <w:pPr>
      <w:spacing w:line="240" w:lineRule="auto"/>
    </w:pPr>
    <w:rPr>
      <w:sz w:val="20"/>
      <w:szCs w:val="20"/>
    </w:rPr>
  </w:style>
  <w:style w:type="character" w:customStyle="1" w:styleId="CommentTextChar">
    <w:name w:val="Comment Text Char"/>
    <w:basedOn w:val="DefaultParagraphFont"/>
    <w:link w:val="CommentText"/>
    <w:uiPriority w:val="99"/>
    <w:semiHidden/>
    <w:rsid w:val="009668CB"/>
    <w:rPr>
      <w:sz w:val="20"/>
      <w:szCs w:val="20"/>
    </w:rPr>
  </w:style>
  <w:style w:type="paragraph" w:styleId="CommentSubject">
    <w:name w:val="annotation subject"/>
    <w:basedOn w:val="CommentText"/>
    <w:next w:val="CommentText"/>
    <w:link w:val="CommentSubjectChar"/>
    <w:uiPriority w:val="99"/>
    <w:semiHidden/>
    <w:unhideWhenUsed/>
    <w:rsid w:val="009668CB"/>
    <w:rPr>
      <w:b/>
      <w:bCs/>
    </w:rPr>
  </w:style>
  <w:style w:type="character" w:customStyle="1" w:styleId="CommentSubjectChar">
    <w:name w:val="Comment Subject Char"/>
    <w:basedOn w:val="CommentTextChar"/>
    <w:link w:val="CommentSubject"/>
    <w:uiPriority w:val="99"/>
    <w:semiHidden/>
    <w:rsid w:val="009668CB"/>
    <w:rPr>
      <w:b/>
      <w:bCs/>
      <w:sz w:val="20"/>
      <w:szCs w:val="20"/>
    </w:rPr>
  </w:style>
  <w:style w:type="paragraph" w:styleId="BalloonText">
    <w:name w:val="Balloon Text"/>
    <w:basedOn w:val="Normal"/>
    <w:link w:val="BalloonTextChar"/>
    <w:uiPriority w:val="99"/>
    <w:semiHidden/>
    <w:unhideWhenUsed/>
    <w:rsid w:val="009668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8CB"/>
    <w:rPr>
      <w:rFonts w:ascii="Tahoma" w:hAnsi="Tahoma" w:cs="Tahoma"/>
      <w:sz w:val="16"/>
      <w:szCs w:val="16"/>
    </w:rPr>
  </w:style>
  <w:style w:type="paragraph" w:styleId="ListParagraph">
    <w:name w:val="List Paragraph"/>
    <w:basedOn w:val="Normal"/>
    <w:uiPriority w:val="34"/>
    <w:qFormat/>
    <w:rsid w:val="00AD31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955033">
      <w:bodyDiv w:val="1"/>
      <w:marLeft w:val="0"/>
      <w:marRight w:val="0"/>
      <w:marTop w:val="0"/>
      <w:marBottom w:val="0"/>
      <w:divBdr>
        <w:top w:val="none" w:sz="0" w:space="0" w:color="auto"/>
        <w:left w:val="none" w:sz="0" w:space="0" w:color="auto"/>
        <w:bottom w:val="none" w:sz="0" w:space="0" w:color="auto"/>
        <w:right w:val="none" w:sz="0" w:space="0" w:color="auto"/>
      </w:divBdr>
    </w:div>
    <w:div w:id="1973704627">
      <w:bodyDiv w:val="1"/>
      <w:marLeft w:val="0"/>
      <w:marRight w:val="0"/>
      <w:marTop w:val="0"/>
      <w:marBottom w:val="0"/>
      <w:divBdr>
        <w:top w:val="none" w:sz="0" w:space="0" w:color="auto"/>
        <w:left w:val="none" w:sz="0" w:space="0" w:color="auto"/>
        <w:bottom w:val="none" w:sz="0" w:space="0" w:color="auto"/>
        <w:right w:val="none" w:sz="0" w:space="0" w:color="auto"/>
      </w:divBdr>
      <w:divsChild>
        <w:div w:id="1547372327">
          <w:marLeft w:val="0"/>
          <w:marRight w:val="0"/>
          <w:marTop w:val="0"/>
          <w:marBottom w:val="0"/>
          <w:divBdr>
            <w:top w:val="none" w:sz="0" w:space="0" w:color="auto"/>
            <w:left w:val="none" w:sz="0" w:space="0" w:color="auto"/>
            <w:bottom w:val="none" w:sz="0" w:space="0" w:color="auto"/>
            <w:right w:val="none" w:sz="0" w:space="0" w:color="auto"/>
          </w:divBdr>
        </w:div>
        <w:div w:id="1727102499">
          <w:marLeft w:val="0"/>
          <w:marRight w:val="0"/>
          <w:marTop w:val="0"/>
          <w:marBottom w:val="0"/>
          <w:divBdr>
            <w:top w:val="none" w:sz="0" w:space="0" w:color="auto"/>
            <w:left w:val="none" w:sz="0" w:space="0" w:color="auto"/>
            <w:bottom w:val="none" w:sz="0" w:space="0" w:color="auto"/>
            <w:right w:val="none" w:sz="0" w:space="0" w:color="auto"/>
          </w:divBdr>
        </w:div>
        <w:div w:id="899946259">
          <w:marLeft w:val="0"/>
          <w:marRight w:val="0"/>
          <w:marTop w:val="0"/>
          <w:marBottom w:val="0"/>
          <w:divBdr>
            <w:top w:val="none" w:sz="0" w:space="0" w:color="auto"/>
            <w:left w:val="none" w:sz="0" w:space="0" w:color="auto"/>
            <w:bottom w:val="none" w:sz="0" w:space="0" w:color="auto"/>
            <w:right w:val="none" w:sz="0" w:space="0" w:color="auto"/>
          </w:divBdr>
        </w:div>
        <w:div w:id="851383701">
          <w:marLeft w:val="0"/>
          <w:marRight w:val="0"/>
          <w:marTop w:val="0"/>
          <w:marBottom w:val="0"/>
          <w:divBdr>
            <w:top w:val="none" w:sz="0" w:space="0" w:color="auto"/>
            <w:left w:val="none" w:sz="0" w:space="0" w:color="auto"/>
            <w:bottom w:val="none" w:sz="0" w:space="0" w:color="auto"/>
            <w:right w:val="none" w:sz="0" w:space="0" w:color="auto"/>
          </w:divBdr>
        </w:div>
        <w:div w:id="232199331">
          <w:marLeft w:val="0"/>
          <w:marRight w:val="0"/>
          <w:marTop w:val="0"/>
          <w:marBottom w:val="0"/>
          <w:divBdr>
            <w:top w:val="none" w:sz="0" w:space="0" w:color="auto"/>
            <w:left w:val="none" w:sz="0" w:space="0" w:color="auto"/>
            <w:bottom w:val="none" w:sz="0" w:space="0" w:color="auto"/>
            <w:right w:val="none" w:sz="0" w:space="0" w:color="auto"/>
          </w:divBdr>
        </w:div>
        <w:div w:id="1264999746">
          <w:marLeft w:val="0"/>
          <w:marRight w:val="0"/>
          <w:marTop w:val="0"/>
          <w:marBottom w:val="0"/>
          <w:divBdr>
            <w:top w:val="none" w:sz="0" w:space="0" w:color="auto"/>
            <w:left w:val="none" w:sz="0" w:space="0" w:color="auto"/>
            <w:bottom w:val="none" w:sz="0" w:space="0" w:color="auto"/>
            <w:right w:val="none" w:sz="0" w:space="0" w:color="auto"/>
          </w:divBdr>
        </w:div>
        <w:div w:id="1074857733">
          <w:marLeft w:val="0"/>
          <w:marRight w:val="0"/>
          <w:marTop w:val="0"/>
          <w:marBottom w:val="0"/>
          <w:divBdr>
            <w:top w:val="none" w:sz="0" w:space="0" w:color="auto"/>
            <w:left w:val="none" w:sz="0" w:space="0" w:color="auto"/>
            <w:bottom w:val="none" w:sz="0" w:space="0" w:color="auto"/>
            <w:right w:val="none" w:sz="0" w:space="0" w:color="auto"/>
          </w:divBdr>
        </w:div>
        <w:div w:id="11529841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688</TotalTime>
  <Pages>11</Pages>
  <Words>6269</Words>
  <Characters>35738</Characters>
  <Application>Microsoft Office Word</Application>
  <DocSecurity>0</DocSecurity>
  <Lines>297</Lines>
  <Paragraphs>83</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41924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Mesquita</dc:creator>
  <cp:lastModifiedBy>Philips</cp:lastModifiedBy>
  <cp:revision>499</cp:revision>
  <cp:lastPrinted>2015-10-29T09:14:00Z</cp:lastPrinted>
  <dcterms:created xsi:type="dcterms:W3CDTF">2015-11-04T08:07:00Z</dcterms:created>
  <dcterms:modified xsi:type="dcterms:W3CDTF">2015-11-13T14:00:00Z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1696733088</vt:i4>
  </property>
  <property fmtid="{D5CDD505-2E9C-101B-9397-08002B2CF9AE}" pid="3" name="_NewReviewCycle">
    <vt:lpwstr/>
  </property>
  <property fmtid="{D5CDD505-2E9C-101B-9397-08002B2CF9AE}" pid="4" name="_EmailSubject">
    <vt:lpwstr>Response to reviewers</vt:lpwstr>
  </property>
  <property fmtid="{D5CDD505-2E9C-101B-9397-08002B2CF9AE}" pid="5" name="_AuthorEmail">
    <vt:lpwstr>martijnspruit@ciro-horn.nl</vt:lpwstr>
  </property>
  <property fmtid="{D5CDD505-2E9C-101B-9397-08002B2CF9AE}" pid="6" name="_AuthorEmailDisplayName">
    <vt:lpwstr>Spruit, Martijn</vt:lpwstr>
  </property>
  <property fmtid="{D5CDD505-2E9C-101B-9397-08002B2CF9AE}" pid="7" name="_ReviewingToolsShownOnce">
    <vt:lpwstr/>
  </property>
</Properties>
</file>