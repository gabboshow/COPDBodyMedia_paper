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footer3.xml" ContentType="application/vnd.openxmlformats-officedocument.wordprocessingml.footer+xml"/>
  <Override PartName="/word/footer2.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footer5.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0" w:before="0" w:line="480" w:lineRule="auto"/><w:jc w:val="center"/></w:pPr><w:r><w:rPr><w:rFonts w:ascii="Times New Roman" w:hAnsi="Times New Roman"/><w:b/><w:sz w:val="32"/><w:szCs w:val="32"/><w:lang w:val="en-US"/></w:rPr><w:t>Cluster analysis of physical activity in chronic obstructive pulmonary disease: a multicenter study</w:t></w:r></w:p><w:p><w:pPr><w:pStyle w:val="style0"/><w:spacing w:after="0" w:before="0" w:line="480" w:lineRule="auto"/><w:jc w:val="center"/></w:pPr><w:r><w:rPr><w:rFonts w:ascii="Times New Roman" w:hAnsi="Times New Roman"/><w:sz w:val="24"/><w:szCs w:val="24"/><w:lang w:val="en-US"/></w:rPr></w:r></w:p><w:p><w:pPr><w:pStyle w:val="style0"/><w:spacing w:after="0" w:before="0" w:line="480" w:lineRule="auto"/></w:pPr><w:r><w:rPr><w:rFonts w:ascii="Times New Roman" w:hAnsi="Times New Roman"/><w:b/><w:sz w:val="24"/><w:szCs w:val="24"/><w:lang w:val="en-US"/></w:rPr><w:t>Corresponding author:</w:t></w:r></w:p><w:p><w:pPr><w:pStyle w:val="style0"/><w:spacing w:after="0" w:before="0" w:line="480" w:lineRule="auto"/></w:pPr><w:r><w:rPr><w:rFonts w:ascii="Times New Roman" w:hAnsi="Times New Roman"/><w:sz w:val="24"/><w:szCs w:val="24"/><w:lang w:val="en-US"/></w:rPr><w:t>Rafael Mesquita, MSc, PT</w:t></w:r></w:p><w:p><w:pPr><w:pStyle w:val="style0"/><w:spacing w:after="0" w:before="0" w:line="480" w:lineRule="auto"/></w:pPr><w:r><w:rPr><w:rFonts w:ascii="Times New Roman" w:hAnsi="Times New Roman"/><w:sz w:val="24"/><w:szCs w:val="24"/><w:lang w:val="en-US"/></w:rPr><w:t xml:space="preserve">Department of Research &amp; Education, CIRO+, center of expertise for chronic organ failure+; Hornerheide 1, 6085 NM, Horn, </w:t></w:r><w:r><w:rPr><w:rFonts w:ascii="Times New Roman" w:hAnsi="Times New Roman"/><w:sz w:val="24"/><w:szCs w:val="24"/></w:rPr><w:t>The</w:t></w:r><w:r><w:rPr><w:rFonts w:ascii="Times New Roman" w:hAnsi="Times New Roman"/><w:sz w:val="24"/><w:szCs w:val="24"/><w:lang w:val="en-US"/></w:rPr><w:t xml:space="preserve"> Netherlands; Telephone number: +31 475 587 645; Email: rafaelmesquita14@ymail.com</w:t></w:r></w:p><w:p><w:pPr><w:pStyle w:val="style0"/><w:spacing w:after="0" w:before="0" w:line="480" w:lineRule="auto"/><w:jc w:val="center"/></w:pPr><w:r><w:rPr><w:rFonts w:ascii="Times New Roman" w:hAnsi="Times New Roman"/><w:sz w:val="24"/><w:szCs w:val="24"/><w:lang w:val="en-US"/></w:rPr></w:r></w:p><w:p><w:pPr><w:pStyle w:val="style0"/><w:spacing w:after="0" w:before="0" w:line="480" w:lineRule="auto"/></w:pPr><w:r><w:rPr><w:rFonts w:ascii="Times New Roman" w:hAnsi="Times New Roman"/><w:sz w:val="24"/><w:szCs w:val="24"/><w:lang w:val="en-US"/></w:rPr><w:t>Rafael Mesquita</w:t></w:r><w:r><w:rPr><w:rFonts w:ascii="Times New Roman" w:hAnsi="Times New Roman"/><w:sz w:val="24"/><w:szCs w:val="24"/><w:vertAlign w:val="superscript"/><w:lang w:val="en-US"/></w:rPr><w:t>1,2,*</w:t></w:r><w:r><w:rPr><w:rFonts w:ascii="Times New Roman" w:hAnsi="Times New Roman"/><w:sz w:val="24"/><w:szCs w:val="24"/><w:lang w:val="en-US"/></w:rPr><w:t>, Gabriele Spina</w:t></w:r><w:r><w:rPr><w:rFonts w:ascii="Times New Roman" w:hAnsi="Times New Roman"/><w:sz w:val="24"/><w:szCs w:val="24"/><w:vertAlign w:val="superscript"/><w:lang w:val="en-US"/></w:rPr><w:t>3,4,*</w:t></w:r><w:r><w:rPr><w:rFonts w:ascii="Times New Roman" w:hAnsi="Times New Roman"/><w:sz w:val="24"/><w:szCs w:val="24"/><w:lang w:val="en-US"/></w:rPr><w:t>, Fabio Pitta</w:t></w:r><w:r><w:rPr><w:rFonts w:ascii="Times New Roman" w:hAnsi="Times New Roman"/><w:sz w:val="24"/><w:szCs w:val="24"/><w:vertAlign w:val="superscript"/><w:lang w:val="en-US"/></w:rPr><w:t>5</w:t></w:r><w:r><w:rPr><w:rFonts w:ascii="Times New Roman" w:hAnsi="Times New Roman"/><w:sz w:val="24"/><w:szCs w:val="24"/><w:lang w:val="en-US"/></w:rPr><w:t>, David Donaire-Gonzalez</w:t></w:r><w:r><w:rPr><w:rFonts w:ascii="Times New Roman" w:hAnsi="Times New Roman"/><w:sz w:val="24"/><w:szCs w:val="24"/><w:vertAlign w:val="superscript"/><w:lang w:val="en-US"/></w:rPr><w:t>6,7</w:t></w:r><w:r><w:rPr><w:rFonts w:ascii="Times New Roman" w:hAnsi="Times New Roman"/><w:sz w:val="24"/><w:szCs w:val="24"/><w:lang w:val="en-US"/></w:rPr><w:t>, Brenda M. Deering</w:t></w:r><w:r><w:rPr><w:rFonts w:ascii="Times New Roman" w:hAnsi="Times New Roman"/><w:sz w:val="24"/><w:szCs w:val="24"/><w:vertAlign w:val="superscript"/><w:lang w:val="en-US"/></w:rPr><w:t>8</w:t></w:r><w:r><w:rPr><w:rFonts w:ascii="Times New Roman" w:hAnsi="Times New Roman"/><w:sz w:val="24"/><w:szCs w:val="24"/><w:lang w:val="en-US"/></w:rPr><w:t>, Mehul S. Patel</w:t></w:r><w:r><w:rPr><w:rFonts w:ascii="Times New Roman" w:hAnsi="Times New Roman"/><w:sz w:val="24"/><w:szCs w:val="24"/><w:vertAlign w:val="superscript"/><w:lang w:val="en-US"/></w:rPr><w:t>9</w:t></w:r><w:r><w:rPr><w:rFonts w:ascii="Times New Roman" w:hAnsi="Times New Roman"/><w:sz w:val="24"/><w:szCs w:val="24"/><w:lang w:val="en-US"/></w:rPr><w:t>, Katy E. Mitchell</w:t></w:r><w:r><w:rPr><w:rFonts w:ascii="Times New Roman" w:hAnsi="Times New Roman"/><w:sz w:val="24"/><w:szCs w:val="24"/><w:vertAlign w:val="superscript"/><w:lang w:val="en-US"/></w:rPr><w:t>10</w:t></w:r><w:r><w:rPr><w:rFonts w:ascii="Times New Roman" w:hAnsi="Times New Roman"/><w:sz w:val="24"/><w:szCs w:val="24"/><w:lang w:val="en-US"/></w:rPr><w:t>, Jennifer Alison</w:t></w:r><w:r><w:rPr><w:rFonts w:ascii="Times New Roman" w:hAnsi="Times New Roman"/><w:sz w:val="24"/><w:szCs w:val="24"/><w:vertAlign w:val="superscript"/><w:lang w:val="en-US"/></w:rPr><w:t>11,12</w:t></w:r><w:r><w:rPr><w:rFonts w:ascii="Times New Roman" w:hAnsi="Times New Roman"/><w:sz w:val="24"/><w:szCs w:val="24"/><w:lang w:val="en-US"/></w:rPr><w:t>, Arnoldus J. R. van Gestel</w:t></w:r><w:r><w:rPr><w:rFonts w:ascii="Times New Roman" w:hAnsi="Times New Roman"/><w:sz w:val="24"/><w:szCs w:val="24"/><w:vertAlign w:val="superscript"/><w:lang w:val="en-US"/></w:rPr><w:t>13</w:t></w:r><w:r><w:rPr><w:rFonts w:ascii="Times New Roman" w:hAnsi="Times New Roman"/><w:sz w:val="24"/><w:szCs w:val="24"/><w:lang w:val="en-US"/></w:rPr><w:t>, Stefanie Zogg</w:t></w:r><w:r><w:rPr><w:rFonts w:ascii="Times New Roman" w:hAnsi="Times New Roman"/><w:sz w:val="24"/><w:szCs w:val="24"/><w:vertAlign w:val="superscript"/><w:lang w:val="en-US"/></w:rPr><w:t>14</w:t></w:r><w:r><w:rPr><w:rFonts w:ascii="Times New Roman" w:hAnsi="Times New Roman"/><w:sz w:val="24"/><w:szCs w:val="24"/><w:lang w:val="en-US"/></w:rPr><w:t>, Philippe Gagnon</w:t></w:r><w:r><w:rPr><w:rFonts w:ascii="Times New Roman" w:hAnsi="Times New Roman"/><w:sz w:val="24"/><w:szCs w:val="24"/><w:vertAlign w:val="superscript"/><w:lang w:val="en-US"/></w:rPr><w:t>15</w:t></w:r><w:r><w:rPr><w:rFonts w:ascii="Times New Roman" w:hAnsi="Times New Roman"/><w:sz w:val="24"/><w:szCs w:val="24"/><w:lang w:val="en-US"/></w:rPr><w:t>, Beatriz Abascal-Bolado</w:t></w:r><w:r><w:rPr><w:rFonts w:ascii="Times New Roman" w:hAnsi="Times New Roman"/><w:sz w:val="24"/><w:szCs w:val="24"/><w:vertAlign w:val="superscript"/><w:lang w:val="en-US"/></w:rPr><w:t>16,17</w:t></w:r><w:r><w:rPr><w:rFonts w:ascii="Times New Roman" w:hAnsi="Times New Roman"/><w:sz w:val="24"/><w:szCs w:val="24"/><w:lang w:val="en-US"/></w:rPr><w:t>, Barbara Vagaggini</w:t></w:r><w:r><w:rPr><w:rFonts w:ascii="Times New Roman" w:hAnsi="Times New Roman"/><w:sz w:val="24"/><w:szCs w:val="24"/><w:vertAlign w:val="superscript"/><w:lang w:val="en-US"/></w:rPr><w:t>18</w:t></w:r><w:r><w:rPr><w:rFonts w:ascii="Times New Roman" w:hAnsi="Times New Roman"/><w:sz w:val="24"/><w:szCs w:val="24"/><w:lang w:val="en-US"/></w:rPr><w:t>, Judith Garcia-Aymerich</w:t></w:r><w:r><w:rPr><w:rFonts w:ascii="Times New Roman" w:hAnsi="Times New Roman"/><w:sz w:val="24"/><w:szCs w:val="24"/><w:vertAlign w:val="superscript"/><w:lang w:val="en-US"/></w:rPr><w:t>6,7,19</w:t></w:r><w:r><w:rPr><w:rFonts w:ascii="Times New Roman" w:hAnsi="Times New Roman"/><w:sz w:val="24"/><w:szCs w:val="24"/><w:lang w:val="en-US"/></w:rPr><w:t>, Sue C. Jenkins</w:t></w:r><w:r><w:rPr><w:rFonts w:ascii="Times New Roman" w:hAnsi="Times New Roman"/><w:sz w:val="24"/><w:szCs w:val="24"/><w:vertAlign w:val="superscript"/><w:lang w:val="en-US"/></w:rPr><w:t>20</w:t></w:r><w:r><w:rPr><w:rFonts w:ascii="Times New Roman" w:hAnsi="Times New Roman"/><w:sz w:val="24"/><w:szCs w:val="24"/><w:lang w:val="en-US"/></w:rPr><w:t>, Elisabeth A. P. M. Romme</w:t></w:r><w:r><w:rPr><w:rFonts w:ascii="Times New Roman" w:hAnsi="Times New Roman"/><w:sz w:val="24"/><w:szCs w:val="24"/><w:vertAlign w:val="superscript"/><w:lang w:val="en-US"/></w:rPr><w:t>21</w:t></w:r><w:r><w:rPr><w:rFonts w:ascii="Times New Roman" w:hAnsi="Times New Roman"/><w:sz w:val="24"/><w:szCs w:val="24"/><w:lang w:val="en-US"/></w:rPr><w:t>, Samantha S. C. Kon</w:t></w:r><w:r><w:rPr><w:rFonts w:ascii="Times New Roman" w:hAnsi="Times New Roman"/><w:sz w:val="24"/><w:szCs w:val="24"/><w:vertAlign w:val="superscript"/><w:lang w:val="en-US"/></w:rPr><w:t>9</w:t></w:r><w:r><w:rPr><w:rFonts w:ascii="Times New Roman" w:hAnsi="Times New Roman"/><w:sz w:val="24"/><w:szCs w:val="24"/><w:lang w:val="en-US"/></w:rPr><w:t>, Paul S. Albert</w:t></w:r><w:r><w:rPr><w:rFonts w:ascii="Times New Roman" w:hAnsi="Times New Roman"/><w:sz w:val="24"/><w:szCs w:val="24"/><w:vertAlign w:val="superscript"/><w:lang w:val="en-US"/></w:rPr><w:t>22</w:t></w:r><w:r><w:rPr><w:rFonts w:ascii="Times New Roman" w:hAnsi="Times New Roman"/><w:sz w:val="24"/><w:szCs w:val="24"/><w:lang w:val="en-US"/></w:rPr><w:t>, Benjamin Waschki</w:t></w:r><w:r><w:rPr><w:rFonts w:ascii="Times New Roman" w:hAnsi="Times New Roman"/><w:sz w:val="24"/><w:szCs w:val="24"/><w:vertAlign w:val="superscript"/><w:lang w:val="en-US"/></w:rPr><w:t>23</w:t></w:r><w:r><w:rPr><w:rFonts w:ascii="Times New Roman" w:hAnsi="Times New Roman"/><w:sz w:val="24"/><w:szCs w:val="24"/><w:lang w:val="en-US"/></w:rPr><w:t>, Dinesh Shrikrishna</w:t></w:r><w:r><w:rPr><w:rFonts w:ascii="Times New Roman" w:hAnsi="Times New Roman"/><w:sz w:val="24"/><w:szCs w:val="24"/><w:vertAlign w:val="superscript"/><w:lang w:val="en-US"/></w:rPr><w:t>9</w:t></w:r><w:r><w:rPr><w:rFonts w:ascii="Times New Roman" w:hAnsi="Times New Roman"/><w:sz w:val="24"/><w:szCs w:val="24"/><w:lang w:val="en-US"/></w:rPr><w:t>, Sally J. Singh</w:t></w:r><w:r><w:rPr><w:rFonts w:ascii="Times New Roman" w:hAnsi="Times New Roman"/><w:sz w:val="24"/><w:szCs w:val="24"/><w:vertAlign w:val="superscript"/><w:lang w:val="en-US"/></w:rPr><w:t>10</w:t></w:r><w:r><w:rPr><w:rFonts w:ascii="Times New Roman" w:hAnsi="Times New Roman"/><w:sz w:val="24"/><w:szCs w:val="24"/><w:lang w:val="en-US"/></w:rPr><w:t>, Nicholas S. Hopkinson</w:t></w:r><w:r><w:rPr><w:rFonts w:ascii="Times New Roman" w:hAnsi="Times New Roman"/><w:sz w:val="24"/><w:szCs w:val="24"/><w:vertAlign w:val="superscript"/><w:lang w:val="en-US"/></w:rPr><w:t>9</w:t></w:r><w:r><w:rPr><w:rFonts w:ascii="Times New Roman" w:hAnsi="Times New Roman"/><w:sz w:val="24"/><w:szCs w:val="24"/><w:lang w:val="en-US"/></w:rPr><w:t>, David Miedinger</w:t></w:r><w:r><w:rPr><w:rFonts w:ascii="Times New Roman" w:hAnsi="Times New Roman"/><w:sz w:val="24"/><w:szCs w:val="24"/><w:vertAlign w:val="superscript"/><w:lang w:val="en-US"/></w:rPr><w:t>14</w:t></w:r><w:r><w:rPr><w:rFonts w:ascii="Times New Roman" w:hAnsi="Times New Roman"/><w:sz w:val="24"/><w:szCs w:val="24"/><w:lang w:val="en-US"/></w:rPr><w:t>, Roberto P. Benzo</w:t></w:r><w:r><w:rPr><w:rFonts w:ascii="Times New Roman" w:hAnsi="Times New Roman"/><w:sz w:val="24"/><w:szCs w:val="24"/><w:vertAlign w:val="superscript"/><w:lang w:val="en-US"/></w:rPr><w:t>17</w:t></w:r><w:r><w:rPr><w:rFonts w:ascii="Times New Roman" w:hAnsi="Times New Roman"/><w:sz w:val="24"/><w:szCs w:val="24"/><w:lang w:val="en-US"/></w:rPr><w:t>, François Maltais</w:t></w:r><w:r><w:rPr><w:rFonts w:ascii="Times New Roman" w:hAnsi="Times New Roman"/><w:sz w:val="24"/><w:szCs w:val="24"/><w:vertAlign w:val="superscript"/><w:lang w:val="en-US"/></w:rPr><w:t>15</w:t></w:r><w:r><w:rPr><w:rFonts w:ascii="Times New Roman" w:hAnsi="Times New Roman"/><w:sz w:val="24"/><w:szCs w:val="24"/><w:lang w:val="en-US"/></w:rPr><w:t>, Pierluigi Paggiaro</w:t></w:r><w:r><w:rPr><w:rFonts w:ascii="Times New Roman" w:hAnsi="Times New Roman"/><w:sz w:val="24"/><w:szCs w:val="24"/><w:vertAlign w:val="superscript"/><w:lang w:val="en-US"/></w:rPr><w:t>18</w:t></w:r><w:r><w:rPr><w:rFonts w:ascii="Times New Roman" w:hAnsi="Times New Roman"/><w:sz w:val="24"/><w:szCs w:val="24"/><w:lang w:val="en-US"/></w:rPr><w:t>, Zoe J. McKeough</w:t></w:r><w:r><w:rPr><w:rFonts w:ascii="Times New Roman" w:hAnsi="Times New Roman"/><w:sz w:val="24"/><w:szCs w:val="24"/><w:vertAlign w:val="superscript"/><w:lang w:val="en-US"/></w:rPr><w:t>11</w:t></w:r><w:r><w:rPr><w:rFonts w:ascii="Times New Roman" w:hAnsi="Times New Roman"/><w:sz w:val="24"/><w:szCs w:val="24"/><w:lang w:val="en-US"/></w:rPr><w:t>, Michael I. Polkey</w:t></w:r><w:r><w:rPr><w:rFonts w:ascii="Times New Roman" w:hAnsi="Times New Roman"/><w:sz w:val="24"/><w:szCs w:val="24"/><w:vertAlign w:val="superscript"/><w:lang w:val="en-US"/></w:rPr><w:t>9</w:t></w:r><w:r><w:rPr><w:rFonts w:ascii="Times New Roman" w:hAnsi="Times New Roman"/><w:sz w:val="24"/><w:szCs w:val="24"/><w:lang w:val="en-US"/></w:rPr><w:t>, Kylie Hill</w:t></w:r><w:r><w:rPr><w:rFonts w:ascii="Times New Roman" w:hAnsi="Times New Roman"/><w:sz w:val="24"/><w:szCs w:val="24"/><w:vertAlign w:val="superscript"/><w:lang w:val="en-US"/></w:rPr><w:t>20</w:t></w:r><w:r><w:rPr><w:rFonts w:ascii="Times New Roman" w:hAnsi="Times New Roman"/><w:sz w:val="24"/><w:szCs w:val="24"/><w:lang w:val="en-US"/></w:rPr><w:t>, William D-C. Man</w:t></w:r><w:r><w:rPr><w:rFonts w:ascii="Times New Roman" w:hAnsi="Times New Roman"/><w:sz w:val="24"/><w:szCs w:val="24"/><w:vertAlign w:val="superscript"/><w:lang w:val="en-US"/></w:rPr><w:t>9</w:t></w:r><w:r><w:rPr><w:rFonts w:ascii="Times New Roman" w:hAnsi="Times New Roman"/><w:sz w:val="24"/><w:szCs w:val="24"/><w:lang w:val="en-US"/></w:rPr><w:t>, Christian F. Clarenbach</w:t></w:r><w:r><w:rPr><w:rFonts w:ascii="Times New Roman" w:hAnsi="Times New Roman"/><w:sz w:val="24"/><w:szCs w:val="24"/><w:vertAlign w:val="superscript"/><w:lang w:val="en-US"/></w:rPr><w:t>13</w:t></w:r><w:r><w:rPr><w:rFonts w:ascii="Times New Roman" w:hAnsi="Times New Roman"/><w:sz w:val="24"/><w:szCs w:val="24"/><w:lang w:val="en-US"/></w:rPr><w:t>, Nidia A. Hernandes</w:t></w:r><w:r><w:rPr><w:rFonts w:ascii="Times New Roman" w:hAnsi="Times New Roman"/><w:sz w:val="24"/><w:szCs w:val="24"/><w:vertAlign w:val="superscript"/><w:lang w:val="en-US"/></w:rPr><w:t>5</w:t></w:r><w:r><w:rPr><w:rFonts w:ascii="Times New Roman" w:hAnsi="Times New Roman"/><w:sz w:val="24"/><w:szCs w:val="24"/><w:lang w:val="en-US"/></w:rPr><w:t>, Daniela Savi</w:t></w:r><w:r><w:rPr><w:rFonts w:ascii="Times New Roman" w:hAnsi="Times New Roman"/><w:sz w:val="24"/><w:szCs w:val="24"/><w:vertAlign w:val="superscript"/><w:lang w:val="en-US"/></w:rPr><w:t>24</w:t></w:r><w:r><w:rPr><w:rFonts w:ascii="Times New Roman" w:hAnsi="Times New Roman"/><w:sz w:val="24"/><w:szCs w:val="24"/><w:lang w:val="en-US"/></w:rPr><w:t>, Sally Wootton</w:t></w:r><w:r><w:rPr><w:rFonts w:ascii="Times New Roman" w:hAnsi="Times New Roman"/><w:sz w:val="24"/><w:szCs w:val="24"/><w:vertAlign w:val="superscript"/><w:lang w:val="en-US"/></w:rPr><w:t>11</w:t></w:r><w:r><w:rPr><w:rFonts w:ascii="Times New Roman" w:hAnsi="Times New Roman"/><w:sz w:val="24"/><w:szCs w:val="24"/><w:lang w:val="en-US"/></w:rPr><w:t>, Karina C. Furlanetto</w:t></w:r><w:r><w:rPr><w:rFonts w:ascii="Times New Roman" w:hAnsi="Times New Roman"/><w:sz w:val="24"/><w:szCs w:val="24"/><w:vertAlign w:val="superscript"/><w:lang w:val="en-US"/></w:rPr><w:t>5</w:t></w:r><w:r><w:rPr><w:rFonts w:ascii="Times New Roman" w:hAnsi="Times New Roman"/><w:sz w:val="24"/><w:szCs w:val="24"/><w:lang w:val="en-US"/></w:rPr><w:t>, Li W. Cindy Ng</w:t></w:r><w:r><w:rPr><w:rFonts w:ascii="Times New Roman" w:hAnsi="Times New Roman"/><w:sz w:val="24"/><w:szCs w:val="24"/><w:vertAlign w:val="superscript"/><w:lang w:val="en-US"/></w:rPr><w:t>20</w:t></w:r><w:r><w:rPr><w:rFonts w:ascii="Times New Roman" w:hAnsi="Times New Roman"/><w:sz w:val="24"/><w:szCs w:val="24"/><w:lang w:val="en-US"/></w:rPr><w:t>, Anouk W. Vaes</w:t></w:r><w:r><w:rPr><w:rFonts w:ascii="Times New Roman" w:hAnsi="Times New Roman"/><w:sz w:val="24"/><w:szCs w:val="24"/><w:vertAlign w:val="superscript"/><w:lang w:val="en-US"/></w:rPr><w:t>1</w:t></w:r><w:r><w:rPr><w:rFonts w:ascii="Times New Roman" w:hAnsi="Times New Roman"/><w:sz w:val="24"/><w:szCs w:val="24"/><w:lang w:val="en-US"/></w:rPr><w:t>, Christine Jenkins</w:t></w:r><w:r><w:rPr><w:rFonts w:ascii="Times New Roman" w:hAnsi="Times New Roman"/><w:sz w:val="24"/><w:szCs w:val="24"/><w:vertAlign w:val="superscript"/><w:lang w:val="en-US"/></w:rPr><w:t>25</w:t></w:r><w:r><w:rPr><w:rFonts w:ascii="Times New Roman" w:hAnsi="Times New Roman"/><w:sz w:val="24"/><w:szCs w:val="24"/><w:lang w:val="en-US"/></w:rPr><w:t>, Peter R. Eastwood</w:t></w:r><w:r><w:rPr><w:rFonts w:ascii="Times New Roman" w:hAnsi="Times New Roman"/><w:sz w:val="24"/><w:szCs w:val="24"/><w:vertAlign w:val="superscript"/><w:lang w:val="en-US"/></w:rPr><w:t>26</w:t></w:r><w:r><w:rPr><w:rFonts w:ascii="Times New Roman" w:hAnsi="Times New Roman"/><w:sz w:val="24"/><w:szCs w:val="24"/><w:lang w:val="en-US"/></w:rPr><w:t>, Diana Jarreta</w:t></w:r><w:r><w:rPr><w:rFonts w:ascii="Times New Roman" w:hAnsi="Times New Roman"/><w:sz w:val="24"/><w:szCs w:val="24"/><w:vertAlign w:val="superscript"/><w:lang w:val="en-US"/></w:rPr><w:t>27</w:t></w:r><w:r><w:rPr><w:rFonts w:ascii="Times New Roman" w:hAnsi="Times New Roman"/><w:sz w:val="24"/><w:szCs w:val="24"/><w:lang w:val="en-US"/></w:rPr><w:t>, Anne Kirsten</w:t></w:r><w:r><w:rPr><w:rFonts w:ascii="Times New Roman" w:hAnsi="Times New Roman"/><w:sz w:val="24"/><w:szCs w:val="24"/><w:vertAlign w:val="superscript"/><w:lang w:val="en-US"/></w:rPr><w:t>23</w:t></w:r><w:r><w:rPr><w:rFonts w:ascii="Times New Roman" w:hAnsi="Times New Roman"/><w:sz w:val="24"/><w:szCs w:val="24"/><w:lang w:val="en-US"/></w:rPr><w:t>, Dina Brooks</w:t></w:r><w:r><w:rPr><w:rFonts w:ascii="Times New Roman" w:hAnsi="Times New Roman"/><w:sz w:val="24"/><w:szCs w:val="24"/><w:vertAlign w:val="superscript"/><w:lang w:val="en-US"/></w:rPr><w:t>28</w:t></w:r><w:r><w:rPr><w:rFonts w:ascii="Times New Roman" w:hAnsi="Times New Roman"/><w:sz w:val="24"/><w:szCs w:val="24"/><w:lang w:val="en-US"/></w:rPr><w:t>, David R. Hillman</w:t></w:r><w:r><w:rPr><w:rFonts w:ascii="Times New Roman" w:hAnsi="Times New Roman"/><w:sz w:val="24"/><w:szCs w:val="24"/><w:vertAlign w:val="superscript"/><w:lang w:val="en-US"/></w:rPr><w:t>26</w:t></w:r><w:r><w:rPr><w:rFonts w:ascii="Times New Roman" w:hAnsi="Times New Roman"/><w:sz w:val="24"/><w:szCs w:val="24"/><w:lang w:val="en-US"/></w:rPr><w:t>, Thaís Sant’Anna</w:t></w:r><w:r><w:rPr><w:rFonts w:ascii="Times New Roman" w:hAnsi="Times New Roman"/><w:sz w:val="24"/><w:szCs w:val="24"/><w:vertAlign w:val="superscript"/><w:lang w:val="en-US"/></w:rPr><w:t>5</w:t></w:r><w:r><w:rPr><w:rFonts w:ascii="Times New Roman" w:hAnsi="Times New Roman"/><w:sz w:val="24"/><w:szCs w:val="24"/><w:lang w:val="en-US"/></w:rPr><w:t>, Kenneth Meijer</w:t></w:r><w:r><w:rPr><w:rFonts w:ascii="Times New Roman" w:hAnsi="Times New Roman"/><w:sz w:val="24"/><w:szCs w:val="24"/><w:vertAlign w:val="superscript"/><w:lang w:val="en-US"/></w:rPr><w:t>29</w:t></w:r><w:r><w:rPr><w:rFonts w:ascii="Times New Roman" w:hAnsi="Times New Roman"/><w:sz w:val="24"/><w:szCs w:val="24"/><w:lang w:val="en-US"/></w:rPr><w:t>, Selina Dürr</w:t></w:r><w:r><w:rPr><w:rFonts w:ascii="Times New Roman" w:hAnsi="Times New Roman"/><w:sz w:val="24"/><w:szCs w:val="24"/><w:vertAlign w:val="superscript"/><w:lang w:val="en-US"/></w:rPr><w:t>14</w:t></w:r><w:r><w:rPr><w:rFonts w:ascii="Times New Roman" w:hAnsi="Times New Roman"/><w:sz w:val="24"/><w:szCs w:val="24"/><w:lang w:val="en-US"/></w:rPr><w:t>, Erica P. A. Rutten</w:t></w:r><w:r><w:rPr><w:rFonts w:ascii="Times New Roman" w:hAnsi="Times New Roman"/><w:sz w:val="24"/><w:szCs w:val="24"/><w:vertAlign w:val="superscript"/><w:lang w:val="en-US"/></w:rPr><w:t>1</w:t></w:r><w:r><w:rPr><w:rFonts w:ascii="Times New Roman" w:hAnsi="Times New Roman"/><w:sz w:val="24"/><w:szCs w:val="24"/><w:lang w:val="en-US"/></w:rPr><w:t>, Malcolm Kohler</w:t></w:r><w:r><w:rPr><w:rFonts w:ascii="Times New Roman" w:hAnsi="Times New Roman"/><w:sz w:val="24"/><w:szCs w:val="24"/><w:vertAlign w:val="superscript"/><w:lang w:val="en-US"/></w:rPr><w:t>13</w:t></w:r><w:r><w:rPr><w:rFonts w:ascii="Times New Roman" w:hAnsi="Times New Roman"/><w:sz w:val="24"/><w:szCs w:val="24"/><w:lang w:val="en-US"/></w:rPr><w:t>, Vanessa S. Probst</w:t></w:r><w:r><w:rPr><w:rFonts w:ascii="Times New Roman" w:hAnsi="Times New Roman"/><w:sz w:val="24"/><w:szCs w:val="24"/><w:vertAlign w:val="superscript"/><w:lang w:val="en-US"/></w:rPr><w:t>5,30</w:t></w:r><w:r><w:rPr><w:rFonts w:ascii="Times New Roman" w:hAnsi="Times New Roman"/><w:sz w:val="24"/><w:szCs w:val="24"/><w:lang w:val="en-US"/></w:rPr><w:t>, Ruth Tal-Singer</w:t></w:r><w:r><w:rPr><w:rFonts w:ascii="Times New Roman" w:hAnsi="Times New Roman"/><w:sz w:val="24"/><w:szCs w:val="24"/><w:vertAlign w:val="superscript"/><w:lang w:val="en-US"/></w:rPr><w:t>31</w:t></w:r><w:r><w:rPr><w:rFonts w:ascii="Times New Roman" w:hAnsi="Times New Roman"/><w:sz w:val="24"/><w:szCs w:val="24"/><w:lang w:val="en-US"/></w:rPr><w:t>, Esther Garcia Gil</w:t></w:r><w:r><w:rPr><w:rFonts w:ascii="Times New Roman" w:hAnsi="Times New Roman"/><w:sz w:val="24"/><w:szCs w:val="24"/><w:vertAlign w:val="superscript"/><w:lang w:val="en-US"/></w:rPr><w:t>27</w:t></w:r><w:r><w:rPr><w:rFonts w:ascii="Times New Roman" w:hAnsi="Times New Roman"/><w:sz w:val="24"/><w:szCs w:val="24"/><w:lang w:val="en-US"/></w:rPr><w:t>, Albertus C. den Brinker</w:t></w:r><w:r><w:rPr><w:rFonts w:ascii="Times New Roman" w:hAnsi="Times New Roman"/><w:sz w:val="24"/><w:szCs w:val="24"/><w:vertAlign w:val="superscript"/><w:lang w:val="en-US"/></w:rPr><w:t>4</w:t></w:r><w:r><w:rPr><w:rFonts w:ascii="Times New Roman" w:hAnsi="Times New Roman"/><w:sz w:val="24"/><w:szCs w:val="24"/><w:lang w:val="en-US"/></w:rPr><w:t>, Jörg D. Leuppi</w:t></w:r><w:r><w:rPr><w:rFonts w:ascii="Times New Roman" w:hAnsi="Times New Roman"/><w:sz w:val="24"/><w:szCs w:val="24"/><w:vertAlign w:val="superscript"/><w:lang w:val="en-US"/></w:rPr><w:t>14</w:t></w:r><w:r><w:rPr><w:rFonts w:ascii="Times New Roman" w:hAnsi="Times New Roman"/><w:sz w:val="24"/><w:szCs w:val="24"/><w:lang w:val="en-US"/></w:rPr><w:t>, Peter M. A. Calverley</w:t></w:r><w:r><w:rPr><w:rFonts w:ascii="Times New Roman" w:hAnsi="Times New Roman"/><w:sz w:val="24"/><w:szCs w:val="24"/><w:vertAlign w:val="superscript"/><w:lang w:val="en-US"/></w:rPr><w:t>22</w:t></w:r><w:r><w:rPr><w:rFonts w:ascii="Times New Roman" w:hAnsi="Times New Roman"/><w:sz w:val="24"/><w:szCs w:val="24"/><w:lang w:val="en-US"/></w:rPr><w:t>, Frank W. J. M. Smeenk</w:t></w:r><w:r><w:rPr><w:rFonts w:ascii="Times New Roman" w:hAnsi="Times New Roman"/><w:sz w:val="24"/><w:szCs w:val="24"/><w:vertAlign w:val="superscript"/><w:lang w:val="en-US"/></w:rPr><w:t>21</w:t></w:r><w:r><w:rPr><w:rFonts w:ascii="Times New Roman" w:hAnsi="Times New Roman"/><w:sz w:val="24"/><w:szCs w:val="24"/><w:lang w:val="en-US"/></w:rPr><w:t>, Richard W. Costello</w:t></w:r><w:r><w:rPr><w:rFonts w:ascii="Times New Roman" w:hAnsi="Times New Roman"/><w:sz w:val="24"/><w:szCs w:val="24"/><w:vertAlign w:val="superscript"/><w:lang w:val="en-US"/></w:rPr><w:t>8</w:t></w:r><w:r><w:rPr><w:rFonts w:ascii="Times New Roman" w:hAnsi="Times New Roman"/><w:sz w:val="24"/><w:szCs w:val="24"/><w:lang w:val="en-US"/></w:rPr><w:t>, Marco Gramm</w:t></w:r><w:r><w:rPr><w:rFonts w:ascii="Times New Roman" w:hAnsi="Times New Roman"/><w:sz w:val="24"/><w:szCs w:val="24"/><w:vertAlign w:val="superscript"/><w:lang w:val="en-US"/></w:rPr><w:t>23</w:t></w:r><w:r><w:rPr><w:rFonts w:ascii="Times New Roman" w:hAnsi="Times New Roman"/><w:sz w:val="24"/><w:szCs w:val="24"/><w:lang w:val="en-US"/></w:rPr><w:t>, Roger Goldstein</w:t></w:r><w:r><w:rPr><w:rFonts w:ascii="Times New Roman" w:hAnsi="Times New Roman"/><w:sz w:val="24"/><w:szCs w:val="24"/><w:vertAlign w:val="superscript"/><w:lang w:val="en-US"/></w:rPr><w:t>28</w:t></w:r><w:r><w:rPr><w:rFonts w:ascii="Times New Roman" w:hAnsi="Times New Roman"/><w:sz w:val="24"/><w:szCs w:val="24"/><w:lang w:val="en-US"/></w:rPr><w:t>, Miriam T. J. Groenen</w:t></w:r><w:r><w:rPr><w:rFonts w:ascii="Times New Roman" w:hAnsi="Times New Roman"/><w:sz w:val="24"/><w:szCs w:val="24"/><w:vertAlign w:val="superscript"/><w:lang w:val="en-US"/></w:rPr><w:t>1</w:t></w:r><w:r><w:rPr><w:rFonts w:ascii="Times New Roman" w:hAnsi="Times New Roman"/><w:sz w:val="24"/><w:szCs w:val="24"/><w:lang w:val="en-US"/></w:rPr><w:t>, Helgo Magnussen</w:t></w:r><w:r><w:rPr><w:rFonts w:ascii="Times New Roman" w:hAnsi="Times New Roman"/><w:sz w:val="24"/><w:szCs w:val="24"/><w:vertAlign w:val="superscript"/><w:lang w:val="en-US"/></w:rPr><w:t>23</w:t></w:r><w:r><w:rPr><w:rFonts w:ascii="Times New Roman" w:hAnsi="Times New Roman"/><w:sz w:val="24"/><w:szCs w:val="24"/><w:lang w:val="en-US"/></w:rPr><w:t>, Emiel F. M. Wouters</w:t></w:r><w:r><w:rPr><w:rFonts w:ascii="Times New Roman" w:hAnsi="Times New Roman"/><w:sz w:val="24"/><w:szCs w:val="24"/><w:vertAlign w:val="superscript"/><w:lang w:val="en-US"/></w:rPr><w:t>1,2</w:t></w:r><w:r><w:rPr><w:rFonts w:ascii="Times New Roman" w:hAnsi="Times New Roman"/><w:sz w:val="24"/><w:szCs w:val="24"/><w:lang w:val="en-US"/></w:rPr><w:t>, Richard L. ZuWallack</w:t></w:r><w:r><w:rPr><w:rFonts w:ascii="Times New Roman" w:hAnsi="Times New Roman"/><w:sz w:val="24"/><w:szCs w:val="24"/><w:vertAlign w:val="superscript"/><w:lang w:val="en-US"/></w:rPr><w:t>32</w:t></w:r><w:r><w:rPr><w:rFonts w:ascii="Times New Roman" w:hAnsi="Times New Roman"/><w:sz w:val="24"/><w:szCs w:val="24"/><w:lang w:val="en-US"/></w:rPr><w:t>, Oliver Amft</w:t></w:r><w:r><w:rPr><w:rFonts w:ascii="Times New Roman" w:hAnsi="Times New Roman"/><w:sz w:val="24"/><w:szCs w:val="24"/><w:vertAlign w:val="superscript"/><w:lang w:val="en-US"/></w:rPr><w:t>3,33,†</w:t></w:r><w:r><w:rPr><w:rFonts w:ascii="Times New Roman" w:hAnsi="Times New Roman"/><w:sz w:val="24"/><w:szCs w:val="24"/><w:lang w:val="en-US"/></w:rPr><w:t>, Henrik Watz</w:t></w:r><w:r><w:rPr><w:rFonts w:ascii="Times New Roman" w:hAnsi="Times New Roman"/><w:sz w:val="24"/><w:szCs w:val="24"/><w:vertAlign w:val="superscript"/><w:lang w:val="en-US"/></w:rPr><w:t>23,†</w:t></w:r><w:r><w:rPr><w:rFonts w:ascii="Times New Roman" w:hAnsi="Times New Roman"/><w:sz w:val="24"/><w:szCs w:val="24"/><w:lang w:val="en-US"/></w:rPr><w:t>, Martijn A. Spruit</w:t></w:r><w:r><w:rPr><w:rFonts w:ascii="Times New Roman" w:hAnsi="Times New Roman"/><w:sz w:val="24"/><w:szCs w:val="24"/><w:vertAlign w:val="superscript"/><w:lang w:val="en-US"/></w:rPr><w:t>1,34,†</w:t></w:r><w:r><w:rPr><w:rFonts w:ascii="Times New Roman" w:hAnsi="Times New Roman"/><w:sz w:val="24"/><w:szCs w:val="24"/><w:lang w:val="en-US"/></w:rPr><w:t>.</w:t></w:r></w:p><w:p><w:pPr><w:pStyle w:val="style0"/><w:spacing w:after="0" w:before="0" w:line="480" w:lineRule="auto"/></w:pPr><w:r><w:rPr><w:rFonts w:ascii="Times New Roman" w:hAnsi="Times New Roman"/><w:sz w:val="24"/><w:szCs w:val="24"/><w:vertAlign w:val="superscript"/><w:lang w:val="en-US"/></w:rPr><w:t>*</w:t></w:r><w:r><w:rPr><w:rFonts w:ascii="Times New Roman" w:hAnsi="Times New Roman"/><w:sz w:val="24"/><w:szCs w:val="24"/><w:lang w:val="en-US"/></w:rPr><w:t>Joint first authors</w:t></w:r></w:p><w:p><w:pPr><w:pStyle w:val="style0"/><w:spacing w:after="0" w:before="0" w:line="480" w:lineRule="auto"/></w:pPr><w:r><w:rPr><w:rFonts w:ascii="Times New Roman" w:hAnsi="Times New Roman"/><w:sz w:val="24"/><w:szCs w:val="24"/><w:vertAlign w:val="superscript"/><w:lang w:val="en-US"/></w:rPr><w:t>†</w:t></w:r><w:r><w:rPr><w:rFonts w:ascii="Times New Roman" w:hAnsi="Times New Roman"/><w:sz w:val="24"/><w:szCs w:val="24"/><w:lang w:val="en-US"/></w:rPr><w:t>Joint senior authors</w:t></w:r></w:p><w:p><w:pPr><w:pStyle w:val="style0"/><w:spacing w:after="0" w:before="0" w:line="480" w:lineRule="auto"/></w:pPr><w:r><w:rPr><w:rFonts w:ascii="Times New Roman" w:hAnsi="Times New Roman"/><w:sz w:val="24"/><w:szCs w:val="24"/><w:lang w:val="en-US"/></w:rPr></w:r></w:p><w:p><w:pPr><w:pStyle w:val="style0"/><w:spacing w:after="0" w:before="0" w:line="480" w:lineRule="auto"/></w:pPr><w:r><w:rPr><w:rFonts w:ascii="Times New Roman" w:hAnsi="Times New Roman"/><w:b/><w:sz w:val="24"/><w:szCs w:val="24"/><w:lang w:val="en-US"/></w:rPr><w:t>Affiliations:</w:t></w:r></w:p><w:p><w:pPr><w:pStyle w:val="style0"/><w:spacing w:after="0" w:before="0" w:line="480" w:lineRule="auto"/></w:pPr><w:r><w:rPr><w:rFonts w:ascii="Times New Roman" w:hAnsi="Times New Roman"/><w:sz w:val="24"/><w:szCs w:val="24"/><w:vertAlign w:val="superscript"/><w:lang w:val="en-US"/></w:rPr><w:t>1</w:t></w:r><w:r><w:rPr><w:rFonts w:ascii="Times New Roman" w:hAnsi="Times New Roman"/><w:sz w:val="24"/><w:szCs w:val="24"/><w:lang w:val="en-US"/></w:rPr><w:t>Department of Research &amp; Education, Center of expertise for chronic organ failure + (CIRO+), Horn, The Netherlands.</w:t></w:r></w:p><w:p><w:pPr><w:pStyle w:val="style0"/><w:spacing w:after="0" w:before="0" w:line="480" w:lineRule="auto"/></w:pPr><w:r><w:rPr><w:rFonts w:ascii="Times New Roman" w:hAnsi="Times New Roman"/><w:sz w:val="24"/><w:szCs w:val="24"/><w:vertAlign w:val="superscript"/><w:lang w:val="en-US"/></w:rPr><w:t>2</w:t></w:r><w:r><w:rPr><w:rFonts w:ascii="Times New Roman" w:hAnsi="Times New Roman"/><w:sz w:val="24"/><w:szCs w:val="24"/><w:lang w:val="en-US"/></w:rPr><w:t>Department of Respiratory Medicine, Maastricht University Medical Center+ (MUMC+), Maastricht, The Netherlands.</w:t></w:r></w:p><w:p><w:pPr><w:pStyle w:val="style0"/><w:spacing w:after="0" w:before="0" w:line="480" w:lineRule="auto"/></w:pPr><w:r><w:rPr><w:rFonts w:ascii="Times New Roman" w:hAnsi="Times New Roman"/><w:sz w:val="24"/><w:szCs w:val="24"/><w:vertAlign w:val="superscript"/><w:lang w:val="en-US"/></w:rPr><w:t>3</w:t></w:r><w:r><w:rPr><w:rFonts w:ascii="Times New Roman" w:hAnsi="Times New Roman"/><w:sz w:val="24"/><w:szCs w:val="24"/><w:lang w:val="en-US"/></w:rPr><w:t>Department of Signal Processing Systems, Technische Universiteit Eindhoven, Eindhoven, The Netherlands.</w:t></w:r></w:p><w:p><w:pPr><w:pStyle w:val="style0"/><w:spacing w:after="0" w:before="0" w:line="480" w:lineRule="auto"/></w:pPr><w:r><w:rPr><w:rFonts w:ascii="Times New Roman" w:hAnsi="Times New Roman"/><w:sz w:val="24"/><w:szCs w:val="24"/><w:vertAlign w:val="superscript"/><w:lang w:val="en-US"/></w:rPr><w:t>4</w:t></w:r><w:r><w:rPr><w:rFonts w:ascii="Times New Roman" w:hAnsi="Times New Roman"/><w:sz w:val="24"/><w:szCs w:val="24"/><w:lang w:val="en-US"/></w:rPr><w:t>Smart Sensing and Analysis Group, Philips Research, Eindhoven, The Netherlands.</w:t></w:r></w:p><w:p><w:pPr><w:pStyle w:val="style0"/><w:spacing w:after="0" w:before="0" w:line="480" w:lineRule="auto"/></w:pPr><w:r><w:rPr><w:rFonts w:ascii="Times New Roman" w:hAnsi="Times New Roman"/><w:sz w:val="24"/><w:szCs w:val="24"/><w:vertAlign w:val="superscript"/><w:lang w:val="en-US"/></w:rPr><w:t>5</w:t></w:r><w:r><w:rPr><w:rFonts w:ascii="Times New Roman" w:hAnsi="Times New Roman"/><w:sz w:val="24"/><w:szCs w:val="24"/><w:lang w:val="en-US"/></w:rPr><w:t>Laboratory of Research in Respiratory Physiotherapy, Department of Physiotherapy, State University of Londrina (UEL), Londrina, Brazil.</w:t></w:r></w:p><w:p><w:pPr><w:pStyle w:val="style0"/><w:spacing w:after="0" w:before="0" w:line="480" w:lineRule="auto"/></w:pPr><w:r><w:rPr><w:rFonts w:ascii="Times New Roman" w:hAnsi="Times New Roman"/><w:sz w:val="24"/><w:szCs w:val="24"/><w:vertAlign w:val="superscript"/><w:lang w:val="en-US"/></w:rPr><w:t>6</w:t></w:r><w:r><w:rPr><w:rFonts w:ascii="Times New Roman" w:hAnsi="Times New Roman"/><w:sz w:val="24"/><w:szCs w:val="24"/><w:lang w:val="en-US"/></w:rPr><w:t>Centre for Research in Environmental Epidemiology (CREAL), Barcelona, Spain.</w:t></w:r></w:p><w:p><w:pPr><w:pStyle w:val="style0"/><w:spacing w:after="0" w:before="0" w:line="480" w:lineRule="auto"/></w:pPr><w:r><w:rPr><w:rFonts w:ascii="Times New Roman" w:hAnsi="Times New Roman"/><w:sz w:val="24"/><w:szCs w:val="24"/><w:vertAlign w:val="superscript"/><w:lang w:val="pt-BR"/></w:rPr><w:t>7</w:t></w:r><w:r><w:rPr><w:rFonts w:ascii="Times New Roman" w:hAnsi="Times New Roman"/><w:sz w:val="24"/><w:szCs w:val="24"/><w:lang w:val="pt-BR"/></w:rPr><w:t>CIBER Epidemiología y Salud Pública (CIBERESP), Barcelona, Spain.</w:t></w:r></w:p><w:p><w:pPr><w:pStyle w:val="style0"/><w:spacing w:after="0" w:before="0" w:line="480" w:lineRule="auto"/></w:pPr><w:r><w:rPr><w:rFonts w:ascii="Times New Roman" w:hAnsi="Times New Roman"/><w:sz w:val="24"/><w:szCs w:val="24"/><w:vertAlign w:val="superscript"/><w:lang w:val="en-US"/></w:rPr><w:t>8</w:t></w:r><w:r><w:rPr><w:rFonts w:ascii="Times New Roman" w:hAnsi="Times New Roman"/><w:sz w:val="24"/><w:szCs w:val="24"/><w:lang w:val="en-US"/></w:rPr><w:t>Department of Respiratory Medicine, Beaumont Hospital, Dublin, Ireland.</w:t></w:r></w:p><w:p><w:pPr><w:pStyle w:val="style0"/><w:spacing w:after="0" w:before="0" w:line="480" w:lineRule="auto"/></w:pPr><w:r><w:rPr><w:rFonts w:ascii="Times New Roman" w:hAnsi="Times New Roman"/><w:sz w:val="24"/><w:szCs w:val="24"/><w:vertAlign w:val="superscript"/><w:lang w:val="en-US"/></w:rPr><w:t>9</w:t></w:r><w:r><w:rPr><w:rFonts w:ascii="Times New Roman" w:hAnsi="Times New Roman"/><w:sz w:val="24"/><w:szCs w:val="24"/><w:lang w:val="en-US"/></w:rPr><w:t>NIHR Respiratory Biomedical Research Unit, Royal Brompton &amp; Harefield NHS Foundation Trust and Imperial College, London, United Kingdom.</w:t></w:r></w:p><w:p><w:pPr><w:pStyle w:val="style0"/><w:spacing w:after="0" w:before="0" w:line="480" w:lineRule="auto"/></w:pPr><w:r><w:rPr><w:rFonts w:ascii="Times New Roman" w:hAnsi="Times New Roman"/><w:sz w:val="24"/><w:szCs w:val="24"/><w:vertAlign w:val="superscript"/><w:lang w:val="en-US"/></w:rPr><w:t>10</w:t></w:r><w:r><w:rPr><w:rFonts w:ascii="Times New Roman" w:hAnsi="Times New Roman"/><w:sz w:val="24"/><w:szCs w:val="24"/><w:lang w:val="en-US"/></w:rPr><w:t>NIHR EM CLAHRC - Centre for Exercise and Rehabilitation Science, University Hospitals, Leicester, United Kingdom.</w:t></w:r></w:p><w:p><w:pPr><w:pStyle w:val="style0"/><w:spacing w:after="0" w:before="0" w:line="480" w:lineRule="auto"/></w:pPr><w:r><w:rPr><w:rFonts w:ascii="Times New Roman" w:hAnsi="Times New Roman"/><w:sz w:val="24"/><w:szCs w:val="24"/><w:vertAlign w:val="superscript"/><w:lang w:val="en-US"/></w:rPr><w:t>11</w:t></w:r><w:r><w:rPr><w:rFonts w:ascii="Times New Roman" w:hAnsi="Times New Roman"/><w:sz w:val="24"/><w:szCs w:val="24"/><w:lang w:val="en-US"/></w:rPr><w:t>Clinical and Rehabilitation Sciences, The University of Sydney, Sydney, NSW, Australia.</w:t></w:r></w:p><w:p><w:pPr><w:pStyle w:val="style0"/><w:spacing w:after="0" w:before="0" w:line="480" w:lineRule="auto"/></w:pPr><w:r><w:rPr><w:rFonts w:ascii="Times New Roman" w:hAnsi="Times New Roman"/><w:sz w:val="24"/><w:szCs w:val="24"/><w:vertAlign w:val="superscript"/><w:lang w:val="en-US"/></w:rPr><w:t>12</w:t></w:r><w:r><w:rPr><w:rFonts w:ascii="Times New Roman" w:hAnsi="Times New Roman"/><w:sz w:val="24"/><w:szCs w:val="24"/><w:lang w:val="en-US"/></w:rPr><w:t>Physiotherapy Department, Royal Prince Alfred Hospital, Sydney, NSW, Australia.</w:t></w:r></w:p><w:p><w:pPr><w:pStyle w:val="style0"/><w:spacing w:after="0" w:before="0" w:line="480" w:lineRule="auto"/></w:pPr><w:r><w:rPr><w:rFonts w:ascii="Times New Roman" w:hAnsi="Times New Roman"/><w:sz w:val="24"/><w:szCs w:val="24"/><w:vertAlign w:val="superscript"/><w:lang w:val="en-US"/></w:rPr><w:t>13</w:t></w:r><w:r><w:rPr><w:rFonts w:ascii="Times New Roman" w:hAnsi="Times New Roman"/><w:sz w:val="24"/><w:szCs w:val="24"/><w:lang w:val="en-US"/></w:rPr><w:t>Pulmonary Division, University Hospital of Zurich, Zurich, Switzerland.</w:t></w:r></w:p><w:p><w:pPr><w:pStyle w:val="style0"/><w:spacing w:after="0" w:before="0" w:line="480" w:lineRule="auto"/></w:pPr><w:r><w:rPr><w:rFonts w:ascii="Times New Roman" w:hAnsi="Times New Roman"/><w:sz w:val="24"/><w:szCs w:val="24"/><w:vertAlign w:val="superscript"/><w:lang w:val="en-US"/></w:rPr><w:t>14</w:t></w:r><w:r><w:rPr><w:rFonts w:ascii="Times New Roman" w:hAnsi="Times New Roman"/><w:sz w:val="24"/><w:szCs w:val="24"/><w:lang w:val="en-US"/></w:rPr><w:t>Medical University Clinic, Cantonal Hospital Baselland, Liestal and Medical Faculty, University of Basel, Basel, Switzerland.</w:t></w:r></w:p><w:p><w:pPr><w:pStyle w:val="style0"/><w:spacing w:after="0" w:before="0" w:line="480" w:lineRule="auto"/></w:pPr><w:r><w:rPr><w:rFonts w:ascii="Times New Roman" w:hAnsi="Times New Roman"/><w:sz w:val="24"/><w:szCs w:val="24"/><w:vertAlign w:val="superscript"/><w:lang w:val="pt-BR"/></w:rPr><w:t>15</w:t></w:r><w:r><w:rPr><w:rFonts w:ascii="Times New Roman" w:hAnsi="Times New Roman"/><w:sz w:val="24"/><w:szCs w:val="24"/><w:lang w:val="pt-BR"/></w:rPr><w:t>Centre de recherche, Institut Universitaire de cardiologie et de pneumologie de Québec, 2725 Chemin Ste-Foy Québec, Université Laval, Québec G1V 4G5, Canada.</w:t></w:r></w:p><w:p><w:pPr><w:pStyle w:val="style0"/><w:spacing w:after="0" w:before="0" w:line="480" w:lineRule="auto"/></w:pPr><w:r><w:rPr><w:rFonts w:ascii="Times New Roman" w:hAnsi="Times New Roman"/><w:sz w:val="24"/><w:szCs w:val="24"/><w:vertAlign w:val="superscript"/><w:lang w:val="en-US"/></w:rPr><w:t>16</w:t></w:r><w:r><w:rPr><w:rFonts w:ascii="Times New Roman" w:hAnsi="Times New Roman"/><w:sz w:val="24"/><w:szCs w:val="24"/><w:lang w:val="en-US"/></w:rPr><w:t>Division of Pulmonary, Hospital U. Marqués de Valdecilla, IFIMAV, Santander, Spain.</w:t></w:r></w:p><w:p><w:pPr><w:pStyle w:val="style0"/><w:spacing w:after="0" w:before="0" w:line="480" w:lineRule="auto"/></w:pPr><w:r><w:rPr><w:rFonts w:ascii="Times New Roman" w:hAnsi="Times New Roman"/><w:sz w:val="24"/><w:szCs w:val="24"/><w:vertAlign w:val="superscript"/><w:lang w:val="en-US"/></w:rPr><w:t>17</w:t></w:r><w:r><w:rPr><w:rFonts w:ascii="Times New Roman" w:hAnsi="Times New Roman"/><w:sz w:val="24"/><w:szCs w:val="24"/><w:lang w:val="en-US"/></w:rPr><w:t>Mindful Breathing Laboratory, Mayo Clinic, Rochester, MN, United States of America.</w:t></w:r></w:p><w:p><w:pPr><w:pStyle w:val="style0"/><w:spacing w:after="0" w:before="0" w:line="480" w:lineRule="auto"/></w:pPr><w:r><w:rPr><w:rFonts w:ascii="Times New Roman" w:hAnsi="Times New Roman"/><w:sz w:val="24"/><w:szCs w:val="24"/><w:vertAlign w:val="superscript"/><w:lang w:val="en-US"/></w:rPr><w:t>18</w:t></w:r><w:r><w:rPr><w:rFonts w:ascii="Times New Roman" w:hAnsi="Times New Roman"/><w:sz w:val="24"/><w:szCs w:val="24"/><w:lang w:val="en-US"/></w:rPr><w:t>Cardio-Thoracic and Vascular Department, University of Pisa, Pisa, Italy.</w:t></w:r></w:p><w:p><w:pPr><w:pStyle w:val="style0"/><w:spacing w:after="0" w:before="0" w:line="480" w:lineRule="auto"/></w:pPr><w:r><w:rPr><w:rFonts w:ascii="Times New Roman" w:hAnsi="Times New Roman"/><w:sz w:val="24"/><w:szCs w:val="24"/><w:vertAlign w:val="superscript"/><w:lang w:val="pt-BR"/></w:rPr><w:t>19</w:t></w:r><w:r><w:rPr><w:rFonts w:ascii="Times New Roman" w:hAnsi="Times New Roman"/><w:sz w:val="24"/><w:szCs w:val="24"/><w:lang w:val="pt-BR"/></w:rPr><w:t>Universitat Pompeu Fabra (UPF), Barcelona, Spain.</w:t></w:r></w:p><w:p><w:pPr><w:pStyle w:val="style0"/><w:spacing w:after="0" w:before="0" w:line="480" w:lineRule="auto"/></w:pPr><w:r><w:rPr><w:rFonts w:ascii="Times New Roman" w:hAnsi="Times New Roman"/><w:sz w:val="24"/><w:szCs w:val="24"/><w:vertAlign w:val="superscript"/><w:lang w:val="en-US"/></w:rPr><w:t>20</w:t></w:r><w:r><w:rPr><w:rFonts w:ascii="Times New Roman" w:hAnsi="Times New Roman"/><w:sz w:val="24"/><w:szCs w:val="24"/><w:lang w:val="en-US"/></w:rPr><w:t>School of Physiotherapy and Exercise Science, Curtin University, Perth, WA, Australia.</w:t></w:r></w:p><w:p><w:pPr><w:pStyle w:val="style0"/><w:spacing w:after="0" w:before="0" w:line="480" w:lineRule="auto"/></w:pPr><w:r><w:rPr><w:rFonts w:ascii="Times New Roman" w:hAnsi="Times New Roman"/><w:sz w:val="24"/><w:szCs w:val="24"/><w:vertAlign w:val="superscript"/><w:lang w:val="en-US"/></w:rPr><w:t>21</w:t></w:r><w:r><w:rPr><w:rFonts w:ascii="Times New Roman" w:hAnsi="Times New Roman"/><w:sz w:val="24"/><w:szCs w:val="24"/><w:lang w:val="en-US"/></w:rPr><w:t>Department of Respiratory Medicine, Catharina Hospital, Eindhoven, The Netherlands.</w:t></w:r></w:p><w:p><w:pPr><w:pStyle w:val="style0"/><w:spacing w:after="0" w:before="0" w:line="480" w:lineRule="auto"/></w:pPr><w:r><w:rPr><w:rFonts w:ascii="Times New Roman" w:hAnsi="Times New Roman"/><w:sz w:val="24"/><w:szCs w:val="24"/><w:vertAlign w:val="superscript"/><w:lang w:val="en-US"/></w:rPr><w:t>22</w:t></w:r><w:r><w:rPr><w:rFonts w:ascii="Times New Roman" w:hAnsi="Times New Roman"/><w:sz w:val="24"/><w:szCs w:val="24"/><w:lang w:val="en-US"/></w:rPr><w:t>School of Ageing and Chronic Disease, University Hospital Aintree, Liverpool, United Kingdom.</w:t></w:r></w:p><w:p><w:pPr><w:pStyle w:val="style0"/><w:spacing w:after="0" w:before="0" w:line="480" w:lineRule="auto"/></w:pPr><w:r><w:rPr><w:rFonts w:ascii="Times New Roman" w:hAnsi="Times New Roman"/><w:sz w:val="24"/><w:szCs w:val="24"/><w:vertAlign w:val="superscript"/><w:lang w:val="en-US"/></w:rPr><w:t>23</w:t></w:r><w:r><w:rPr><w:rFonts w:ascii="Times New Roman" w:hAnsi="Times New Roman"/><w:sz w:val="24"/><w:szCs w:val="24"/><w:lang w:val="en-US"/></w:rPr><w:t>Pulmonary Research Institute at LungClinic Grosshansdorf, Airway Research Center North, Member of the German Centre for Lung Research, Grosshansdorf, Germany.</w:t></w:r></w:p><w:p><w:pPr><w:pStyle w:val="style0"/><w:spacing w:after="0" w:before="0" w:line="480" w:lineRule="auto"/></w:pPr><w:r><w:rPr><w:rFonts w:ascii="Times New Roman" w:hAnsi="Times New Roman"/><w:sz w:val="24"/><w:szCs w:val="24"/><w:vertAlign w:val="superscript"/><w:lang w:val="en-US"/></w:rPr><w:t>24</w:t></w:r><w:r><w:rPr><w:rFonts w:ascii="Times New Roman" w:hAnsi="Times New Roman"/><w:sz w:val="24"/><w:szCs w:val="24"/><w:lang w:val="en-US"/></w:rPr><w:t>Department of Pediatrics and Pediatric Neurology, Cystic Fibrosis Center, Sapienza University of Rome, Rome, Italy.</w:t></w:r></w:p><w:p><w:pPr><w:pStyle w:val="style0"/><w:spacing w:after="0" w:before="0" w:line="480" w:lineRule="auto"/></w:pPr><w:r><w:rPr><w:rFonts w:ascii="Times New Roman" w:hAnsi="Times New Roman"/><w:sz w:val="24"/><w:szCs w:val="24"/><w:vertAlign w:val="superscript"/><w:lang w:val="en-US"/></w:rPr><w:t>25</w:t></w:r><w:r><w:rPr><w:rFonts w:ascii="Times New Roman" w:hAnsi="Times New Roman"/><w:sz w:val="24"/><w:szCs w:val="24"/><w:lang w:val="en-US"/></w:rPr><w:t>Woolcock Institute of Medical Research, The University of Sydney, Camperdown, NSW, Australia.</w:t></w:r></w:p><w:p><w:pPr><w:pStyle w:val="style0"/><w:spacing w:after="0" w:before="0" w:line="480" w:lineRule="auto"/></w:pPr><w:r><w:rPr><w:rFonts w:ascii="Times New Roman" w:hAnsi="Times New Roman"/><w:sz w:val="24"/><w:szCs w:val="24"/><w:vertAlign w:val="superscript"/><w:lang w:val="en-US"/></w:rPr><w:t>26</w:t></w:r><w:r><w:rPr><w:rFonts w:ascii="Times New Roman" w:hAnsi="Times New Roman"/><w:sz w:val="24"/><w:szCs w:val="24"/><w:lang w:val="en-US"/></w:rPr><w:t>Department of Pulmonary Physiology, Sir Charles Gairdner Hospital, Perth, WA, Australia.</w:t></w:r></w:p><w:p><w:pPr><w:pStyle w:val="style0"/><w:spacing w:after="0" w:before="0" w:line="480" w:lineRule="auto"/></w:pPr><w:r><w:rPr><w:rFonts w:ascii="Times New Roman" w:hAnsi="Times New Roman"/><w:sz w:val="24"/><w:szCs w:val="24"/><w:vertAlign w:val="superscript"/><w:lang w:val="pt-BR"/></w:rPr><w:t>27</w:t></w:r><w:r><w:rPr><w:rFonts w:ascii="Times New Roman" w:hAnsi="Times New Roman"/><w:sz w:val="24"/><w:szCs w:val="24"/><w:lang w:val="pt-BR"/></w:rPr><w:t>R&amp;D Centre, Almirall, Barcelona, Spain.</w:t></w:r></w:p><w:p><w:pPr><w:pStyle w:val="style0"/><w:spacing w:after="0" w:before="0" w:line="480" w:lineRule="auto"/></w:pPr><w:r><w:rPr><w:rFonts w:ascii="Times New Roman" w:hAnsi="Times New Roman"/><w:sz w:val="24"/><w:szCs w:val="24"/><w:vertAlign w:val="superscript"/><w:lang w:val="en-US"/></w:rPr><w:t>28</w:t></w:r><w:r><w:rPr><w:rFonts w:ascii="Times New Roman" w:hAnsi="Times New Roman"/><w:sz w:val="24"/><w:szCs w:val="24"/><w:lang w:val="en-US"/></w:rPr><w:t>Respiratory Medicine, West Park Healthcare Centre and Faculty of Medicine, University of Toronto, Toronto, Canada.</w:t></w:r></w:p><w:p><w:pPr><w:pStyle w:val="style0"/><w:spacing w:after="0" w:before="0" w:line="480" w:lineRule="auto"/></w:pPr><w:r><w:rPr><w:rFonts w:ascii="Times New Roman" w:hAnsi="Times New Roman"/><w:sz w:val="24"/><w:szCs w:val="24"/><w:vertAlign w:val="superscript"/><w:lang w:val="en-US"/></w:rPr><w:t>29</w:t></w:r><w:r><w:rPr><w:rFonts w:ascii="Times New Roman" w:hAnsi="Times New Roman"/><w:sz w:val="24"/><w:szCs w:val="24"/><w:lang w:val="en-US"/></w:rPr><w:t>Department of Human Movement Science, Faculty of Health, Medicine and Life Sciences, Maastricht University, Maastricht, The Netherlands.</w:t></w:r></w:p><w:p><w:pPr><w:pStyle w:val="style0"/><w:spacing w:after="0" w:before="0" w:line="480" w:lineRule="auto"/></w:pPr><w:r><w:rPr><w:rFonts w:ascii="Times New Roman" w:hAnsi="Times New Roman"/><w:sz w:val="24"/><w:szCs w:val="24"/><w:vertAlign w:val="superscript"/><w:lang w:val="en-US"/></w:rPr><w:t>30</w:t></w:r><w:r><w:rPr><w:rFonts w:ascii="Times New Roman" w:hAnsi="Times New Roman"/><w:sz w:val="24"/><w:szCs w:val="24"/><w:lang w:val="en-US"/></w:rPr><w:t>Center for Research in Health Sciences, University North of Paraná (UNOPAR), Londrina, Brazil.</w:t></w:r></w:p><w:p><w:pPr><w:pStyle w:val="style0"/><w:spacing w:after="0" w:before="0" w:line="480" w:lineRule="auto"/></w:pPr><w:r><w:rPr><w:rFonts w:ascii="Times New Roman" w:hAnsi="Times New Roman"/><w:sz w:val="24"/><w:szCs w:val="24"/><w:vertAlign w:val="superscript"/><w:lang w:val="en-US"/></w:rPr><w:t>31</w:t></w:r><w:r><w:rPr><w:rFonts w:ascii="Times New Roman" w:hAnsi="Times New Roman"/><w:sz w:val="24"/><w:szCs w:val="24"/><w:lang w:val="en-US"/></w:rPr><w:t>GlaxoSmithKline R&amp;D, King of Prussia, PA, United States of America.</w:t></w:r></w:p><w:p><w:pPr><w:pStyle w:val="style0"/><w:spacing w:after="0" w:before="0" w:line="480" w:lineRule="auto"/></w:pPr><w:r><w:rPr><w:rFonts w:ascii="Times New Roman" w:hAnsi="Times New Roman"/><w:sz w:val="24"/><w:szCs w:val="24"/><w:vertAlign w:val="superscript"/><w:lang w:val="en-US"/></w:rPr><w:t>32</w:t></w:r><w:r><w:rPr><w:rFonts w:ascii="Times New Roman" w:hAnsi="Times New Roman"/><w:sz w:val="24"/><w:szCs w:val="24"/><w:lang w:val="en-US"/></w:rPr><w:t>Department of Pulmonary and Critical Care, Saint Francis Hospital and Medical Center, Hartford, CT, United States of America.</w:t></w:r></w:p><w:p><w:pPr><w:pStyle w:val="style0"/><w:spacing w:after="0" w:before="0" w:line="480" w:lineRule="auto"/></w:pPr><w:r><w:rPr><w:rFonts w:ascii="Times New Roman" w:hAnsi="Times New Roman"/><w:sz w:val="24"/><w:szCs w:val="24"/><w:vertAlign w:val="superscript"/><w:lang w:val="en-US"/></w:rPr><w:t>33</w:t></w:r><w:r><w:rPr><w:rFonts w:ascii="Times New Roman" w:hAnsi="Times New Roman"/><w:sz w:val="24"/><w:szCs w:val="24"/><w:lang w:val="en-US"/></w:rPr><w:t>ACTLab group, Chair of Sensor Technology, University Passau, Passau, Germany.</w:t></w:r></w:p><w:p><w:pPr><w:pStyle w:val="style0"/><w:spacing w:after="0" w:before="0" w:line="480" w:lineRule="auto"/></w:pPr><w:r><w:rPr><w:rFonts w:ascii="Times New Roman" w:hAnsi="Times New Roman"/><w:sz w:val="24"/><w:szCs w:val="24"/><w:vertAlign w:val="superscript"/><w:lang w:val="en-US"/></w:rPr><w:t>34</w:t></w:r><w:r><w:rPr><w:rFonts w:ascii="Times New Roman" w:hAnsi="Times New Roman"/><w:sz w:val="24"/><w:szCs w:val="24"/><w:lang w:val="en-US"/></w:rPr><w:t>REVAL - Rehabilitation Research Center, BIOMED - Biomedical Research Institute, Faculty of Medicine and Life Sciences, Hasselt University, Diepenbeek, Belgium.</w:t></w:r></w:p><w:p><w:pPr><w:pStyle w:val="style0"/><w:spacing w:after="0" w:before="0" w:line="480" w:lineRule="auto"/></w:pPr><w:r><w:rPr><w:rFonts w:ascii="Times New Roman" w:hAnsi="Times New Roman"/><w:sz w:val="24"/><w:szCs w:val="24"/><w:lang w:val="en-US"/></w:rPr></w:r></w:p><w:p><w:pPr><w:pStyle w:val="style0"/><w:spacing w:after="0" w:before="0" w:line="480" w:lineRule="auto"/></w:pPr><w:r><w:rPr><w:rFonts w:ascii="Times New Roman" w:eastAsia="Times New Roman" w:hAnsi="Times New Roman"/><w:b/><w:bCs/><w:sz w:val="24"/><w:szCs w:val="24"/><w:lang w:eastAsia="nl-NL" w:val="en-US"/></w:rPr><w:t>Running title:</w:t></w:r><w:r><w:rPr><w:rFonts w:ascii="Times New Roman" w:eastAsia="Times New Roman" w:hAnsi="Times New Roman"/><w:bCs/><w:sz w:val="24"/><w:szCs w:val="24"/><w:lang w:eastAsia="nl-NL" w:val="en-US"/></w:rPr><w:t xml:space="preserve"> </w:t></w:r><w:r><w:rPr><w:rFonts w:ascii="Times New Roman" w:hAnsi="Times New Roman"/><w:sz w:val="24"/><w:szCs w:val="24"/><w:lang w:val="en-US"/></w:rPr><w:t>Cluster analysis of physical activity in COPD.</w:t></w:r></w:p><w:p><w:pPr><w:pStyle w:val="style0"/><w:shd w:fill="FFFFFF" w:val="clear"/><w:spacing w:after="0" w:before="0" w:line="480" w:lineRule="auto"/><w:jc w:val="both"/></w:pPr><w:r><w:rPr><w:rFonts w:ascii="Times New Roman" w:eastAsia="Times New Roman" w:hAnsi="Times New Roman"/><w:bCs/><w:sz w:val="24"/><w:szCs w:val="24"/><w:lang w:eastAsia="nl-NL" w:val="en-US"/></w:rPr></w:r></w:p><w:p><w:pPr><w:pStyle w:val="style0"/><w:shd w:fill="FFFFFF" w:val="clear"/><w:spacing w:after="0" w:before="0" w:line="480" w:lineRule="auto"/><w:jc w:val="both"/></w:pPr><w:r><w:rPr><w:rFonts w:ascii="Times New Roman" w:eastAsia="Times New Roman" w:hAnsi="Times New Roman"/><w:bCs/><w:i/><w:sz w:val="24"/><w:szCs w:val="24"/><w:lang w:eastAsia="nl-NL" w:val="en-US"/></w:rPr><w:t xml:space="preserve">Key words: </w:t></w:r><w:r><w:rPr><w:rFonts w:ascii="Times New Roman" w:hAnsi="Times New Roman"/><w:i/><w:sz w:val="24"/><w:szCs w:val="24"/><w:lang w:val="en-US"/></w:rPr><w:t xml:space="preserve">Pulmonary Disease, Chronic Obstructive; Physical Activity; Principal Component Analysis; </w:t></w:r><w:r><w:rPr><w:rFonts w:ascii="Times New Roman" w:eastAsia="Times New Roman" w:hAnsi="Times New Roman"/><w:bCs/><w:i/><w:sz w:val="24"/><w:szCs w:val="24"/><w:lang w:eastAsia="nl-NL" w:val="en-US"/></w:rPr><w:t>Cluster Analysis</w:t></w:r><w:r><w:rPr><w:rFonts w:ascii="Times New Roman" w:hAnsi="Times New Roman"/><w:sz w:val="24"/><w:szCs w:val="24"/><w:lang w:val="en-US"/></w:rPr><w:t>.</w:t></w:r></w:p><w:p><w:pPr><w:pStyle w:val="style0"/><w:shd w:fill="FFFFFF" w:val="clear"/><w:spacing w:after="0" w:before="0" w:line="480" w:lineRule="auto"/><w:jc w:val="both"/></w:pPr><w:r><w:rPr><w:rFonts w:ascii="Times New Roman" w:eastAsia="Times New Roman" w:hAnsi="Times New Roman"/><w:bCs/><w:sz w:val="24"/><w:szCs w:val="24"/><w:lang w:eastAsia="nl-NL" w:val="en-US"/></w:rPr></w:r></w:p><w:p><w:pPr><w:pStyle w:val="style0"/><w:shd w:fill="FFFFFF" w:val="clear"/><w:spacing w:after="0" w:before="0" w:line="480" w:lineRule="auto"/><w:jc w:val="both"/></w:pPr><w:r><w:rPr><w:rFonts w:ascii="Times New Roman" w:eastAsia="Times New Roman" w:hAnsi="Times New Roman"/><w:b/><w:bCs/><w:sz w:val="24"/><w:szCs w:val="24"/><w:lang w:eastAsia="nl-NL" w:val="en-US"/></w:rPr><w:t>Word count:</w:t></w:r><w:r><w:rPr><w:rFonts w:ascii="Times New Roman" w:eastAsia="Times New Roman" w:hAnsi="Times New Roman"/><w:bCs/><w:sz w:val="24"/><w:szCs w:val="24"/><w:lang w:eastAsia="nl-NL" w:val="en-US"/></w:rPr><w:t xml:space="preserve"> 2881</w:t></w:r><w:bookmarkStart w:id="0" w:name="_GoBack"/><w:bookmarkEnd w:id="0"/><w:r><w:rPr><w:rFonts w:ascii="Times New Roman" w:eastAsia="Times New Roman" w:hAnsi="Times New Roman"/><w:bCs/><w:sz w:val="24"/><w:szCs w:val="24"/><w:lang w:eastAsia="nl-NL" w:val="en-US"/></w:rPr><w:t xml:space="preserve"> words.</w:t></w:r></w:p><w:p><w:pPr><w:pStyle w:val="style0"/><w:spacing w:after="0" w:before="0" w:line="100" w:lineRule="atLeast"/></w:pPr><w:r><w:rPr><w:rFonts w:ascii="Times New Roman" w:hAnsi="Times New Roman"/><w:sz w:val="24"/><w:szCs w:val="24"/><w:lang w:val="en-US"/></w:rPr></w:r></w:p><w:p><w:pPr><w:pStyle w:val="style0"/><w:pageBreakBefore/><w:shd w:fill="FFFFFF" w:val="clear"/><w:spacing w:line="480" w:lineRule="auto"/></w:pPr><w:r><w:rPr><w:rFonts w:ascii="Times New Roman" w:eastAsia="Times New Roman" w:hAnsi="Times New Roman"/><w:b/><w:bCs/><w:sz w:val="24"/><w:szCs w:val="24"/><w:lang w:eastAsia="nl-NL" w:val="en-US"/></w:rPr><w:t>What is the key question?</w:t></w:r></w:p><w:p><w:pPr><w:pStyle w:val="style0"/><w:shd w:fill="FFFFFF" w:val="clear"/><w:spacing w:line="480" w:lineRule="auto"/></w:pPr><w:r><w:rPr><w:rFonts w:ascii="Times New Roman" w:eastAsia="Times New Roman" w:hAnsi="Times New Roman"/><w:bCs/><w:sz w:val="24"/><w:szCs w:val="24"/><w:lang w:eastAsia="nl-NL" w:val="en-US"/></w:rPr><w:t>Are physical activity (PA) measures in patients with chronic obstructive pulmonary disease (COPD):</w:t></w:r></w:p><w:p><w:pPr><w:pStyle w:val="style0"/><w:numPr><w:ilvl w:val="0"/><w:numId w:val="1"/></w:numPr><w:shd w:fill="FFFFFF" w:val="clear"/><w:spacing w:line="480" w:lineRule="auto"/></w:pPr><w:r><w:rPr><w:rFonts w:ascii="Times New Roman" w:eastAsia="Times New Roman" w:hAnsi="Times New Roman"/><w:bCs/><w:sz w:val="24"/><w:szCs w:val="24"/><w:lang w:eastAsia="nl-NL" w:val="en-US"/></w:rPr><w:t>different after stratification for</w:t></w:r><w:r><w:rPr><w:rFonts w:ascii="Times New Roman" w:hAnsi="Times New Roman"/><w:sz w:val="24"/><w:szCs w:val="24"/><w:lang w:val="en-US"/></w:rPr><w:t xml:space="preserve"> clinical characteristic</w:t></w:r><w:r><w:rPr><w:rFonts w:ascii="Times New Roman" w:eastAsia="Times New Roman" w:hAnsi="Times New Roman"/><w:bCs/><w:sz w:val="24"/><w:szCs w:val="24"/><w:lang w:eastAsia="nl-NL" w:val="en-US"/></w:rPr><w:t xml:space="preserve">, </w:t></w:r></w:p><w:p><w:pPr><w:pStyle w:val="style0"/><w:numPr><w:ilvl w:val="0"/><w:numId w:val="1"/></w:numPr><w:shd w:fill="FFFFFF" w:val="clear"/><w:spacing w:line="480" w:lineRule="auto"/></w:pPr><w:r><w:rPr><w:rFonts w:ascii="Times New Roman" w:eastAsia="Times New Roman" w:hAnsi="Times New Roman"/><w:bCs/><w:sz w:val="24"/><w:szCs w:val="24"/><w:lang w:eastAsia="nl-NL" w:val="en-US"/></w:rPr><w:t xml:space="preserve">comparable with those of healthy subjects, </w:t></w:r></w:p><w:p><w:pPr><w:pStyle w:val="style0"/><w:numPr><w:ilvl w:val="0"/><w:numId w:val="1"/></w:numPr><w:shd w:fill="FFFFFF" w:val="clear"/><w:spacing w:line="480" w:lineRule="auto"/></w:pPr><w:r><w:rPr><w:rFonts w:ascii="Times New Roman" w:eastAsia="Times New Roman" w:hAnsi="Times New Roman"/><w:bCs/><w:sz w:val="24"/><w:szCs w:val="24"/><w:lang w:eastAsia="nl-NL" w:val="en-US"/></w:rPr><w:t>and able to identify clusters of patients with distinct characteristics?</w:t></w:r></w:p><w:p><w:pPr><w:pStyle w:val="style0"/><w:shd w:fill="FFFFFF" w:val="clear"/><w:spacing w:line="480" w:lineRule="auto"/></w:pPr><w:r><w:rPr><w:rFonts w:ascii="Times New Roman" w:eastAsia="Times New Roman" w:hAnsi="Times New Roman"/><w:bCs/><w:sz w:val="24"/><w:szCs w:val="24"/><w:lang w:eastAsia="nl-NL" w:val="en-US"/></w:rPr></w:r></w:p><w:p><w:pPr><w:pStyle w:val="style0"/><w:shd w:fill="FFFFFF" w:val="clear"/><w:spacing w:line="480" w:lineRule="auto"/></w:pPr><w:r><w:rPr><w:rFonts w:ascii="Times New Roman" w:eastAsia="Times New Roman" w:hAnsi="Times New Roman"/><w:b/><w:bCs/><w:sz w:val="24"/><w:szCs w:val="24"/><w:lang w:eastAsia="nl-NL" w:val="en-US"/></w:rPr><w:t>What is the bottom line?</w:t></w:r></w:p><w:p><w:pPr><w:pStyle w:val="style0"/><w:shd w:fill="FFFFFF" w:val="clear"/><w:spacing w:line="480" w:lineRule="auto"/></w:pPr><w:r><w:rPr><w:rFonts w:ascii="Times New Roman" w:eastAsia="Times New Roman" w:hAnsi="Times New Roman"/><w:bCs/><w:sz w:val="24"/><w:szCs w:val="24"/><w:lang w:eastAsia="nl-NL" w:val="en-US"/></w:rPr><w:t xml:space="preserve">In COPD patients, </w:t></w:r><w:r><w:rPr><w:rFonts w:ascii="Times New Roman" w:hAnsi="Times New Roman"/><w:sz w:val="24"/><w:szCs w:val="24"/><w:lang w:val="en-US"/></w:rPr><w:t>PA measures were found to vary considerably depending on the clinical characteristic, to be reduced in comparison with healthy subjects, and to be able to identify five clusters of patients, each with distinct PA measures and clinical characteristics.</w:t></w:r></w:p><w:p><w:pPr><w:pStyle w:val="style0"/><w:shd w:fill="FFFFFF" w:val="clear"/><w:spacing w:line="480" w:lineRule="auto"/></w:pPr><w:r><w:rPr><w:rFonts w:ascii="Times New Roman" w:eastAsia="Times New Roman" w:hAnsi="Times New Roman"/><w:bCs/><w:sz w:val="24"/><w:szCs w:val="24"/><w:lang w:eastAsia="nl-NL" w:val="en-US"/></w:rPr></w:r></w:p><w:p><w:pPr><w:pStyle w:val="style0"/><w:shd w:fill="FFFFFF" w:val="clear"/><w:spacing w:line="480" w:lineRule="auto"/></w:pPr><w:r><w:rPr><w:rFonts w:ascii="Times New Roman" w:eastAsia="Times New Roman" w:hAnsi="Times New Roman"/><w:b/><w:bCs/><w:sz w:val="24"/><w:szCs w:val="24"/><w:lang w:eastAsia="nl-NL" w:val="en-US"/></w:rPr><w:t>Why read on?</w:t></w:r></w:p><w:p><w:pPr><w:pStyle w:val="style0"/><w:spacing w:after="0" w:before="0" w:line="480" w:lineRule="auto"/><w:jc w:val="both"/></w:pPr><w:r><w:rPr><w:rFonts w:ascii="Times New Roman" w:hAnsi="Times New Roman"/><w:sz w:val="24"/><w:szCs w:val="24"/><w:lang w:val="en-US"/></w:rPr><w:t>The present data suggest that outcome measures need to be clearly delineated when evaluating interventions aiming to promote PA in patients with COPD.</w:t></w:r></w:p><w:p><w:pPr><w:pStyle w:val="style0"/><w:spacing w:after="0" w:before="0" w:line="100" w:lineRule="atLeast"/></w:pPr><w:r><w:rPr><w:rFonts w:ascii="Times New Roman" w:hAnsi="Times New Roman"/><w:sz w:val="24"/><w:szCs w:val="24"/><w:lang w:val="en-US"/></w:rPr></w:r></w:p><w:p><w:pPr><w:pStyle w:val="style0"/><w:pageBreakBefore/><w:spacing w:after="0" w:before="0" w:line="480" w:lineRule="auto"/><w:jc w:val="both"/></w:pPr><w:r><w:rPr><w:rFonts w:ascii="Times New Roman" w:hAnsi="Times New Roman"/><w:b/><w:sz w:val="24"/><w:szCs w:val="24"/><w:lang w:val="en-US"/></w:rPr><w:t>Abstract</w:t></w:r></w:p><w:p><w:pPr><w:pStyle w:val="style0"/><w:spacing w:after="0" w:before="0" w:line="480" w:lineRule="auto"/></w:pPr><w:r><w:rPr><w:rFonts w:ascii="Times New Roman" w:hAnsi="Times New Roman"/><w:b/><w:sz w:val="24"/><w:szCs w:val="24"/><w:lang w:val="en-US"/></w:rPr></w:r></w:p><w:p><w:pPr><w:pStyle w:val="style0"/><w:spacing w:after="0" w:before="0" w:line="480" w:lineRule="auto"/></w:pPr><w:r><w:rPr><w:rFonts w:ascii="Times New Roman" w:hAnsi="Times New Roman"/><w:b/><w:sz w:val="24"/><w:szCs w:val="24"/><w:lang w:val="en-US"/></w:rPr><w:t>Background</w:t></w:r><w:r><w:rPr><w:rFonts w:ascii="Times New Roman" w:hAnsi="Times New Roman"/><w:sz w:val="24"/><w:szCs w:val="24"/><w:lang w:val="en-US"/></w:rPr><w:t xml:space="preserve"> Physical activity (PA) in patients with chronic obstructive pulmonary disease (COPD) is insufficiently understood.</w:t></w:r></w:p><w:p><w:pPr><w:pStyle w:val="style0"/><w:spacing w:after="0" w:before="0" w:line="480" w:lineRule="auto"/></w:pPr><w:r><w:rPr><w:rFonts w:ascii="Times New Roman" w:hAnsi="Times New Roman"/><w:b/><w:sz w:val="24"/><w:szCs w:val="24"/><w:lang w:val="en-US"/></w:rPr><w:t xml:space="preserve">Aims </w:t></w:r><w:r><w:rPr><w:rFonts w:ascii="Times New Roman" w:hAnsi="Times New Roman"/><w:sz w:val="24"/><w:szCs w:val="24"/><w:lang w:val="en-US"/></w:rPr><w:t>To describe PA measures and hourly patterns in patients with COPD after stratification for clinical characteristics; to compare these measures and patterns between patients and healthy subjects; and to identify clusters of patients based on PA measures.</w:t></w:r></w:p><w:p><w:pPr><w:pStyle w:val="style0"/><w:spacing w:after="0" w:before="0" w:line="480" w:lineRule="auto"/></w:pPr><w:r><w:rPr><w:rFonts w:ascii="Times New Roman" w:hAnsi="Times New Roman"/><w:b/><w:sz w:val="24"/><w:szCs w:val="24"/><w:lang w:val="en-US"/></w:rPr><w:t>Methods</w:t></w:r><w:r><w:rPr><w:rFonts w:ascii="Times New Roman" w:hAnsi="Times New Roman"/><w:sz w:val="24"/><w:szCs w:val="24"/><w:lang w:val="en-US"/></w:rPr><w:t xml:space="preserve"> 1001 patients with COPD (65% men; age, 67 years; FEV</w:t></w:r><w:r><w:rPr><w:rFonts w:ascii="Times New Roman" w:hAnsi="Times New Roman"/><w:sz w:val="24"/><w:szCs w:val="24"/><w:vertAlign w:val="subscript"/><w:lang w:val="en-US"/></w:rPr><w:t>1</w:t></w:r><w:r><w:rPr><w:rFonts w:ascii="Times New Roman" w:hAnsi="Times New Roman"/><w:sz w:val="24"/><w:szCs w:val="24"/><w:lang w:val="en-US"/></w:rPr><w:t>, 49% predicted) and 66 healthy subjects (45% men; age, 65 years; FEV</w:t></w:r><w:r><w:rPr><w:rFonts w:ascii="Times New Roman" w:hAnsi="Times New Roman"/><w:sz w:val="24"/><w:szCs w:val="24"/><w:vertAlign w:val="subscript"/><w:lang w:val="en-US"/></w:rPr><w:t>1</w:t></w:r><w:r><w:rPr><w:rFonts w:ascii="Times New Roman" w:hAnsi="Times New Roman"/><w:sz w:val="24"/><w:szCs w:val="24"/><w:lang w:val="en-US"/></w:rPr><w:t xml:space="preserve">, 107% predicted) were </w:t></w:r><w:ins w:author="Rafael Mesquita" w:date="2014-11-11T10:19:00Z" w:id="0"><w:r><w:rPr><w:rFonts w:ascii="Times New Roman" w:hAnsi="Times New Roman"/><w:sz w:val="24"/><w:szCs w:val="24"/><w:lang w:val="en-US"/></w:rPr><w:t xml:space="preserve">cross-sectionally </w:t></w:r></w:ins><w:r><w:rPr><w:rFonts w:ascii="Times New Roman" w:hAnsi="Times New Roman"/><w:sz w:val="24"/><w:szCs w:val="24"/><w:lang w:val="en-US"/></w:rPr><w:t>studied. Daily PA measures and PA hourly patterns (i.e., the graphic representation of the mean intensity per hour during a day) were analyzed based on data from a multi-sensor armband. Principal component analysis (PCA) and cluster analysis were applied to PA data to identify subgroups.</w:t></w:r></w:p><w:p><w:pPr><w:pStyle w:val="style0"/><w:spacing w:after="0" w:before="0" w:line="480" w:lineRule="auto"/></w:pPr><w:r><w:rPr><w:rFonts w:ascii="Times New Roman" w:hAnsi="Times New Roman"/><w:b/><w:sz w:val="24"/><w:szCs w:val="24"/><w:lang w:val="en-US"/></w:rPr><w:t>Results</w:t></w:r><w:r><w:rPr><w:rFonts w:ascii="Times New Roman" w:hAnsi="Times New Roman"/><w:sz w:val="24"/><w:szCs w:val="24"/><w:lang w:val="en-US"/></w:rPr><w:t xml:space="preserve"> Age, body mass index (BMI), dyspnea grade and the ADO index (including age, dyspnea, and airflow obstruction) were associated with PA measures and hourly patterns in patients with COPD. Compared to healthy subjects, patients had lower intensities of PA across hourly patterns. Five clusters were identified based on 3 components from the PCA, which accounted for 60% of variance. Importantly, cluster 1 - the most inactive cluster - was characterized by higher BMI, lower FEV</w:t></w:r><w:r><w:rPr><w:rFonts w:ascii="Times New Roman" w:hAnsi="Times New Roman"/><w:sz w:val="24"/><w:szCs w:val="24"/><w:vertAlign w:val="subscript"/><w:lang w:val="en-US"/></w:rPr><w:t>1</w:t></w:r><w:r><w:rPr><w:rFonts w:ascii="Times New Roman" w:hAnsi="Times New Roman"/><w:sz w:val="24"/><w:szCs w:val="24"/><w:lang w:val="en-US"/></w:rPr><w:t>, worse dyspnea and higher ADO index compared to other clusters (</w:t></w:r><w:r><w:rPr><w:rFonts w:ascii="Times New Roman" w:hAnsi="Times New Roman"/><w:i/><w:sz w:val="24"/><w:szCs w:val="24"/><w:lang w:val="en-US"/></w:rPr><w:t>P</w:t></w:r><w:r><w:rPr><w:rFonts w:ascii="Times New Roman" w:hAnsi="Times New Roman"/><w:sz w:val="24"/><w:szCs w:val="24"/><w:lang w:val="en-US"/></w:rPr><w:t>&lt;0.05 for all).</w:t></w:r></w:p><w:p><w:pPr><w:pStyle w:val="style0"/><w:spacing w:after="0" w:before="0" w:line="480" w:lineRule="auto"/></w:pPr><w:r><w:rPr><w:rFonts w:ascii="Times New Roman" w:hAnsi="Times New Roman"/><w:b/><w:sz w:val="24"/><w:szCs w:val="24"/><w:lang w:val="en-US"/></w:rPr><w:t>Conclusions</w:t></w:r><w:r><w:rPr><w:rFonts w:ascii="Times New Roman" w:hAnsi="Times New Roman"/><w:sz w:val="24"/><w:szCs w:val="24"/><w:lang w:val="en-US"/></w:rPr><w:t xml:space="preserve"> Daily PA measures and hourly patterns in COPD are heterogeneous. Subgroups of patients could be identified based on PA data. These findings may be useful for interventions aiming to promote PA in COPD.</w:t></w:r></w:p><w:p><w:pPr><w:pStyle w:val="style0"/><w:pageBreakBefore/><w:spacing w:after="0" w:before="0" w:line="480" w:lineRule="auto"/></w:pPr><w:r><w:rPr><w:rFonts w:ascii="Times New Roman" w:hAnsi="Times New Roman"/><w:b/><w:sz w:val="24"/><w:szCs w:val="24"/><w:lang w:val="en-US"/></w:rPr><w:t>INTRODUCTION</w:t></w:r></w:p><w:p><w:pPr><w:pStyle w:val="style0"/><w:spacing w:after="0" w:before="0" w:line="480" w:lineRule="auto"/><w:jc w:val="both"/></w:pPr><w:r><w:rPr><w:rFonts w:ascii="Times New Roman" w:hAnsi="Times New Roman"/><w:sz w:val="24"/><w:szCs w:val="24"/><w:lang w:val="en-US"/></w:rPr><w:t>Patients with chronic obstructive pulmonary disease (COPD) undertake less physical activity (PA) compared to healthy individuals (</w:t></w:r><w:hyperlink w:anchor="_ENREF_1"><w:r><w:rPr><w:rStyle w:val="style20"/><w:rFonts w:ascii="Times New Roman" w:hAnsi="Times New Roman"/><w:sz w:val="24"/><w:szCs w:val="24"/><w:lang w:val="en-US"/></w:rPr><w:t>1-3</w:t></w:r></w:hyperlink><w:r><w:rPr><w:rFonts w:ascii="Times New Roman" w:hAnsi="Times New Roman"/><w:sz w:val="24"/><w:szCs w:val="24"/><w:lang w:val="en-US"/></w:rPr><w:t>), and this relative inactivity is related to a higher risk of hospital admission and mortality (</w:t></w:r><w:hyperlink w:anchor="_ENREF_4"><w:r><w:rPr><w:rStyle w:val="style20"/><w:rFonts w:ascii="Times New Roman" w:hAnsi="Times New Roman"/><w:sz w:val="24"/><w:szCs w:val="24"/><w:lang w:val="en-US"/></w:rPr><w:t>4-8</w:t></w:r></w:hyperlink><w:r><w:rPr><w:rFonts w:ascii="Times New Roman" w:hAnsi="Times New Roman"/><w:sz w:val="24"/><w:szCs w:val="24"/><w:lang w:val="en-US"/></w:rPr><w:t>). Since PA measures can be used as an outcome measure for clinical trials, a greater understanding of the clinical importance of physical activity and inactivity in COPD is needed</w:t></w:r><w:ins w:author="Rafael Mesquita" w:date="2014-11-12T14:40:00Z" w:id="1"><w:r><w:rPr><w:rFonts w:ascii="Times New Roman" w:hAnsi="Times New Roman"/><w:sz w:val="24"/><w:szCs w:val="24"/><w:lang w:val="en-US"/></w:rPr><w:t>(</w:t></w:r></w:ins><w:ins w:author="Rafael Mesquita" w:date="2014-11-12T14:40:00Z" w:id="2"><w:r><w:rPr><w:rFonts w:ascii="Times New Roman" w:hAnsi="Times New Roman"/><w:sz w:val="24"/><w:szCs w:val="24"/><w:shd w:fill="FFFF00" w:val="clear"/><w:lang w:val="en-US"/></w:rPr><w:t>REFStatement</w:t></w:r></w:ins><w:ins w:author="Rafael Mesquita" w:date="2014-11-12T14:40:00Z" w:id="3"><w:r><w:rPr><w:rFonts w:ascii="Times New Roman" w:hAnsi="Times New Roman"/><w:sz w:val="24"/><w:szCs w:val="24"/><w:lang w:val="en-US"/></w:rPr><w:t>)</w:t></w:r></w:ins><w:r><w:rPr><w:rFonts w:ascii="Times New Roman" w:hAnsi="Times New Roman"/><w:sz w:val="24"/><w:szCs w:val="24"/><w:lang w:val="en-US"/></w:rPr><w:t>.</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sz w:val="24"/><w:szCs w:val="24"/><w:lang w:val="en-US"/></w:rPr><w:t>To date, most studies investigating PA in patients with COPD have focused on the average daily value and its standard deviation (</w:t></w:r><w:hyperlink w:anchor="_ENREF_9"><w:r><w:rPr><w:rStyle w:val="style20"/><w:rFonts w:ascii="Times New Roman" w:hAnsi="Times New Roman"/><w:sz w:val="24"/><w:szCs w:val="24"/><w:lang w:val="en-US"/></w:rPr><w:t>9-14</w:t></w:r></w:hyperlink><w:r><w:rPr><w:rFonts w:ascii="Times New Roman" w:hAnsi="Times New Roman"/><w:sz w:val="24"/><w:szCs w:val="24"/><w:lang w:val="en-US"/></w:rPr><w:t>). Donaire-Gonzalez and colleagues (</w:t></w:r><w:hyperlink w:anchor="_ENREF_15"><w:r><w:rPr><w:rStyle w:val="style20"/><w:rFonts w:ascii="Times New Roman" w:hAnsi="Times New Roman"/><w:sz w:val="24"/><w:szCs w:val="24"/><w:lang w:val="en-US"/></w:rPr><w:t>15</w:t></w:r></w:hyperlink><w:r><w:rPr><w:rFonts w:ascii="Times New Roman" w:hAnsi="Times New Roman"/><w:sz w:val="24"/><w:szCs w:val="24"/><w:lang w:val="en-US"/></w:rPr><w:t xml:space="preserve">) were the first to perform more detailed analyses, showing that patients with COPD perform bouts of moderate-to-vigorous PA, and that the frequency of these bouts is inversely associated with the degree of airflow limitation. </w:t></w:r><w:r><w:rPr><w:rFonts w:ascii="Times New Roman" w:hAnsi="Times New Roman"/><w:sz w:val="24"/><w:szCs w:val="24"/><w:lang w:val="en-US"/></w:rPr><w:commentReference w:id="0"/></w:r><w:ins w:author="Rafael Mesquita" w:date="2014-11-12T11:22:00Z" w:id="4"><w:r><w:rPr><w:rFonts w:ascii="Times New Roman" w:hAnsi="Times New Roman"/><w:sz w:val="24"/><w:szCs w:val="24"/><w:lang w:val="en-US"/></w:rPr><w:t xml:space="preserve">Nonetheless, </w:t></w:r></w:ins><w:del w:author="Rafael Mesquita" w:date="2014-11-12T11:22:00Z" w:id="5"><w:r><w:rPr><w:rFonts w:ascii="Times New Roman" w:hAnsi="Times New Roman"/><w:sz w:val="24"/><w:szCs w:val="24"/><w:lang w:val="en-US"/></w:rPr><w:delText>M</w:delText></w:r></w:del><w:del w:author="Rafael Mesquita" w:date="2014-11-12T11:24:00Z" w:id="6"><w:r><w:rPr><w:rFonts w:ascii="Times New Roman" w:hAnsi="Times New Roman"/><w:sz w:val="24"/><w:szCs w:val="24"/><w:lang w:val="en-US"/></w:rPr><w:delText xml:space="preserve">ore detailed analyses may provide </w:delText></w:r></w:del><w:r><w:rPr><w:rFonts w:ascii="Times New Roman" w:hAnsi="Times New Roman"/><w:sz w:val="24"/><w:szCs w:val="24"/><w:lang w:val="en-US"/></w:rPr><w:t>a better insight into daily PA of patients with COPD</w:t></w:r><w:ins w:author="Rafael Mesquita" w:date="2014-11-12T11:24:00Z" w:id="7"><w:r><w:rPr><w:rFonts w:ascii="Times New Roman" w:hAnsi="Times New Roman"/><w:sz w:val="24"/><w:szCs w:val="24"/><w:lang w:val="en-US"/></w:rPr><w:t xml:space="preserve"> </w:t></w:r></w:ins><w:ins w:author="Rafael Mesquita" w:date="2014-11-13T08:02:00Z" w:id="8"><w:r><w:rPr><w:rFonts w:ascii="Times New Roman" w:hAnsi="Times New Roman"/><w:sz w:val="24"/><w:szCs w:val="24"/><w:lang w:val="en-US"/></w:rPr><w:t>can</w:t></w:r></w:ins><w:ins w:author="Rafael Mesquita" w:date="2014-11-12T11:25:00Z" w:id="9"><w:r><w:rPr><w:rFonts w:ascii="Times New Roman" w:hAnsi="Times New Roman"/><w:sz w:val="24"/><w:szCs w:val="24"/><w:lang w:val="en-US"/></w:rPr><w:t xml:space="preserve"> be achieved by using m</w:t></w:r></w:ins><w:ins w:author="Rafael Mesquita" w:date="2014-11-12T11:24:00Z" w:id="10"><w:r><w:rPr><w:rFonts w:ascii="Times New Roman" w:hAnsi="Times New Roman"/><w:sz w:val="24"/><w:szCs w:val="24"/><w:lang w:val="en-US"/></w:rPr><w:t>ore detailed analyses</w:t></w:r></w:ins><w:r><w:rPr><w:rFonts w:ascii="Times New Roman" w:hAnsi="Times New Roman"/><w:sz w:val="24"/><w:szCs w:val="24"/><w:lang w:val="en-US"/></w:rPr><w:t xml:space="preserve">, </w:t></w:r><w:del w:author="Rafael Mesquita" w:date="2014-11-12T11:26:00Z" w:id="11"><w:r><w:rPr><w:rFonts w:ascii="Times New Roman" w:hAnsi="Times New Roman"/><w:sz w:val="24"/><w:szCs w:val="24"/><w:lang w:val="en-US"/></w:rPr><w:delText xml:space="preserve">but </w:delText></w:r></w:del><w:del w:author="Rafael Mesquita" w:date="2014-11-12T11:25:00Z" w:id="12"><w:r><w:rPr><w:rFonts w:ascii="Times New Roman" w:hAnsi="Times New Roman"/><w:sz w:val="24"/><w:szCs w:val="24"/><w:lang w:val="en-US"/></w:rPr><w:delText>may also contribute to identify patients who benefit most from interventions, and this is important as interventions thus far have failed to demonstrate important increases in PA in patients with COPD (</w:delText></w:r></w:del><w:del w:author="Rafael Mesquita" w:date="2014-11-12T11:25:00Z" w:id="13"><w:hyperlink r:id="rId2"><w:r><w:rPr><w:rStyle w:val="style20"/><w:rFonts w:ascii="Times New Roman" w:hAnsi="Times New Roman"/><w:sz w:val="24"/><w:szCs w:val="24"/><w:lang w:val="en-US"/></w:rPr><w:delText>13</w:delText></w:r></w:del><w:del w:author="Rafael Mesquita" w:date="2014-11-12T11:25:00Z" w:id="14"></w:hyperlink><w:r><w:rPr><w:rFonts w:ascii="Times New Roman" w:hAnsi="Times New Roman"/><w:sz w:val="24"/><w:szCs w:val="24"/><w:lang w:val="en-US"/></w:rPr><w:delText xml:space="preserve">, </w:delText></w:r></w:del><w:del w:author="Rafael Mesquita" w:date="2014-11-12T11:25:00Z" w:id="15"><w:hyperlink r:id="rId3"><w:r><w:rPr><w:rStyle w:val="style20"/><w:rFonts w:ascii="Times New Roman" w:hAnsi="Times New Roman"/><w:sz w:val="24"/><w:szCs w:val="24"/><w:lang w:val="en-US"/></w:rPr><w:delText>16</w:delText></w:r></w:del><w:del w:author="Rafael Mesquita" w:date="2014-11-12T11:25:00Z" w:id="16"></w:hyperlink><w:r><w:rPr><w:rFonts w:ascii="Times New Roman" w:hAnsi="Times New Roman"/><w:sz w:val="24"/><w:szCs w:val="24"/><w:lang w:val="en-US"/></w:rPr><w:delText xml:space="preserve">, </w:delText></w:r></w:del><w:del w:author="Rafael Mesquita" w:date="2014-11-12T11:25:00Z" w:id="17"><w:hyperlink r:id="rId4"><w:r><w:rPr><w:rStyle w:val="style20"/><w:rFonts w:ascii="Times New Roman" w:hAnsi="Times New Roman"/><w:sz w:val="24"/><w:szCs w:val="24"/><w:lang w:val="en-US"/></w:rPr><w:delText>17</w:delText></w:r></w:del><w:del w:author="Rafael Mesquita" w:date="2014-11-12T11:25:00Z" w:id="18"></w:hyperlink><w:r><w:rPr><w:rFonts w:ascii="Times New Roman" w:hAnsi="Times New Roman"/><w:sz w:val="24"/><w:szCs w:val="24"/><w:lang w:val="en-US"/></w:rPr><w:delText xml:space="preserve">). </w:delText></w:r></w:del><w:del w:author="Rafael Mesquita" w:date="2014-11-12T11:26:00Z" w:id="19"><w:r><w:rPr><w:rFonts w:ascii="Times New Roman" w:hAnsi="Times New Roman"/><w:sz w:val="24"/><w:szCs w:val="24"/><w:lang w:val="en-US"/></w:rPr><w:delText xml:space="preserve">Multiple other types of analyses to study PA in more depth are also available, </w:delText></w:r></w:del><w:r><w:rPr><w:rFonts w:ascii="Times New Roman" w:hAnsi="Times New Roman"/><w:sz w:val="24"/><w:szCs w:val="24"/><w:lang w:val="en-US"/></w:rPr><w:t>such as daily PA hourly patterns (18, 19) and cluster analysis of PA measures (18, 20-</w:t></w:r><w:r><w:rPr><w:rFonts w:ascii="Times New Roman" w:hAnsi="Times New Roman"/><w:sz w:val="24"/><w:szCs w:val="24"/><w:lang w:val="en-US"/></w:rPr><w:commentReference w:id="1"/></w:r><w:r><w:rPr><w:rFonts w:ascii="Times New Roman" w:hAnsi="Times New Roman"/><w:sz w:val="24"/><w:szCs w:val="24"/><w:lang w:val="en-US"/></w:rPr><w:t>22).</w:t></w:r><w:ins w:author="Rafael Mesquita" w:date="2014-11-12T11:29:00Z" w:id="20"><w:r><w:rPr><w:rFonts w:ascii="Times New Roman" w:hAnsi="Times New Roman"/><w:sz w:val="24"/><w:szCs w:val="24"/><w:lang w:val="en-US"/></w:rPr><w:t xml:space="preserve"> </w:t></w:r></w:ins></w:p><w:p><w:pPr><w:pStyle w:val="style0"/><w:spacing w:after="0" w:before="0" w:line="480" w:lineRule="auto"/><w:jc w:val="both"/></w:pPr><w:del w:author="Rafael Mesquita" w:date="2014-11-12T11:29:00Z" w:id="21"><w:r><w:rPr><w:rFonts w:ascii="Times New Roman" w:hAnsi="Times New Roman"/><w:sz w:val="24"/><w:szCs w:val="24"/><w:lang w:val="en-US"/></w:rPr></w:r></w:del></w:p><w:p><w:pPr><w:pStyle w:val="style0"/><w:spacing w:after="0" w:before="0" w:line="480" w:lineRule="auto"/><w:jc w:val="both"/></w:pPr><w:r><w:rPr><w:rFonts w:ascii="Times New Roman" w:hAnsi="Times New Roman"/><w:sz w:val="24"/><w:szCs w:val="24"/><w:lang w:val="en-US"/></w:rPr><w:t xml:space="preserve">Plotting PA hourly provides a graphic representation </w:t></w:r><w:r><w:rPr><w:rFonts w:ascii="Times New Roman" w:hAnsi="Times New Roman"/><w:sz w:val="24"/><w:szCs w:val="24"/><w:lang w:val="en-US"/></w:rPr><w:commentReference w:id="2"/></w:r><w:r><w:rPr><w:rFonts w:ascii="Times New Roman" w:hAnsi="Times New Roman"/><w:sz w:val="24"/><w:szCs w:val="24"/><w:lang w:val="en-US"/></w:rPr><w:t xml:space="preserve">of the average PA intensity per hour over the course of a day (19, 22, 23). </w:t></w:r><w:del w:author="Rafael Mesquita" w:date="2014-11-12T13:39:00Z" w:id="22"><w:r><w:rPr><w:rFonts w:ascii="Times New Roman" w:hAnsi="Times New Roman"/><w:sz w:val="24"/><w:szCs w:val="24"/><w:lang w:val="en-US"/></w:rPr><w:delText>This data can reveal whether specific physical activities are concentrated during certain periods of the day (23), but also whether and to what extent activities during weekdays and weekend days are performed in a similar manner (</w:delText></w:r></w:del><w:del w:author="Rafael Mesquita" w:date="2014-11-12T13:39:00Z" w:id="23"><w:hyperlink r:id="rId5"><w:r><w:rPr><w:rStyle w:val="style20"/><w:rFonts w:ascii="Times New Roman" w:hAnsi="Times New Roman"/><w:sz w:val="24"/><w:szCs w:val="24"/><w:lang w:val="en-US"/></w:rPr><w:delText>18</w:delText></w:r></w:del><w:del w:author="Rafael Mesquita" w:date="2014-11-12T13:39:00Z" w:id="24"></w:hyperlink><w:r><w:rPr><w:rFonts w:ascii="Times New Roman" w:hAnsi="Times New Roman"/><w:sz w:val="24"/><w:szCs w:val="24"/><w:lang w:val="en-US"/></w:rPr><w:delText xml:space="preserve">). </w:delText></w:r></w:del><w:r><w:rPr><w:rFonts w:ascii="Times New Roman" w:hAnsi="Times New Roman"/><w:sz w:val="24"/><w:szCs w:val="24"/><w:lang w:val="en-US"/></w:rPr><w:t xml:space="preserve">Cluster analysis may be useful to identify subgroups of patients with </w:t></w:r><w:r><w:rPr><w:rFonts w:ascii="Times New Roman" w:hAnsi="Times New Roman"/><w:sz w:val="24"/><w:szCs w:val="24"/><w:lang w:val="en-US"/></w:rPr><w:commentReference w:id="3"/></w:r><w:r><w:rPr><w:rFonts w:ascii="Times New Roman" w:hAnsi="Times New Roman"/><w:sz w:val="24"/><w:szCs w:val="24"/><w:lang w:val="en-US"/></w:rPr><w:t xml:space="preserve">similar PA characteristics (24), which may assist in targeting </w:t></w:r><w:ins w:author="Rafael Mesquita" w:date="2014-11-12T11:29:00Z" w:id="25"><w:r><w:rPr><w:rFonts w:ascii="Times New Roman" w:hAnsi="Times New Roman"/><w:sz w:val="24"/><w:szCs w:val="24"/><w:lang w:val="en-US"/></w:rPr><w:t>therapeutic</w:t></w:r></w:ins><w:del w:author="Rafael Mesquita" w:date="2014-11-12T11:30:00Z" w:id="26"><w:r><w:rPr><w:rFonts w:ascii="Times New Roman" w:hAnsi="Times New Roman"/><w:sz w:val="24"/><w:szCs w:val="24"/><w:lang w:val="en-US"/></w:rPr><w:delText>management</w:delText></w:r></w:del><w:r><w:rPr><w:rFonts w:ascii="Times New Roman" w:hAnsi="Times New Roman"/><w:sz w:val="24"/><w:szCs w:val="24"/><w:lang w:val="en-US"/></w:rPr><w:t xml:space="preserve"> strategies</w:t></w:r><w:ins w:author="Rafael Mesquita" w:date="2014-11-12T13:39:00Z" w:id="27"><w:r><w:rPr><w:rFonts w:ascii="Times New Roman" w:hAnsi="Times New Roman"/><w:sz w:val="24"/><w:szCs w:val="24"/><w:lang w:val="en-US"/></w:rPr><w:t>, and</w:t></w:r></w:ins><w:del w:author="Rafael Mesquita" w:date="2014-11-12T13:39:00Z" w:id="28"><w:r><w:rPr><w:rFonts w:ascii="Times New Roman" w:hAnsi="Times New Roman"/><w:sz w:val="24"/><w:szCs w:val="24"/><w:lang w:val="en-US"/></w:rPr><w:delText>.</w:delText></w:r></w:del><w:r><w:rPr><w:rFonts w:ascii="Times New Roman" w:hAnsi="Times New Roman"/><w:sz w:val="24"/><w:szCs w:val="24"/><w:lang w:val="en-US"/></w:rPr><w:t xml:space="preserve"> </w:t></w:r><w:ins w:author="Rafael Mesquita" w:date="2014-11-12T13:39:00Z" w:id="29"><w:r><w:rPr><w:rFonts w:ascii="Times New Roman" w:hAnsi="Times New Roman"/><w:sz w:val="24"/><w:szCs w:val="24"/><w:lang w:val="en-US"/></w:rPr><w:t>t</w:t></w:r></w:ins><w:ins w:author="Rafael Mesquita" w:date="2014-11-12T13:03:00Z" w:id="30"><w:r><w:rPr><w:rFonts w:ascii="Times New Roman" w:hAnsi="Times New Roman"/><w:sz w:val="24"/><w:szCs w:val="24"/><w:lang w:val="en-US"/></w:rPr><w:t>his seems particularly important as interventions thus far have failed to demonstrate important increases in PA in patients with COPD (</w:t></w:r></w:ins><w:ins w:author="Rafael Mesquita" w:date="2014-11-12T13:03:00Z" w:id="31"><w:r><w:rPr><w:rFonts w:ascii="Times New Roman" w:hAnsi="Times New Roman"/><w:sz w:val="24"/><w:szCs w:val="24"/><w:shd w:fill="FFFF00" w:val="clear"/><w:lang w:val="en-US"/></w:rPr><w:t>REFDeering2011;Cindy Ng2012;Steele2008</w:t></w:r></w:ins><w:ins w:author="Rafael Mesquita" w:date="2014-11-12T13:03:00Z" w:id="32"><w:r><w:rPr><w:rFonts w:ascii="Times New Roman" w:hAnsi="Times New Roman"/><w:sz w:val="24"/><w:szCs w:val="24"/><w:lang w:val="en-US"/></w:rPr><w:t>).</w:t></w:r></w:ins></w:p><w:p><w:pPr><w:pStyle w:val="style0"/><w:spacing w:after="0" w:before="0" w:line="480" w:lineRule="auto"/><w:jc w:val="both"/></w:pPr><w:ins w:author="Rafael Mesquita" w:date="2014-11-13T08:04:00Z" w:id="33"><w:r><w:rPr><w:rFonts w:ascii="Times New Roman" w:hAnsi="Times New Roman"/><w:sz w:val="24"/><w:szCs w:val="24"/><w:lang w:val="en-US"/></w:rPr></w:r></w:ins></w:p><w:p><w:pPr><w:pStyle w:val="style0"/><w:spacing w:after="0" w:before="0" w:line="480" w:lineRule="auto"/><w:jc w:val="both"/></w:pPr><w:r><w:rPr><w:rFonts w:ascii="Times New Roman" w:hAnsi="Times New Roman"/><w:sz w:val="24"/><w:szCs w:val="24"/><w:lang w:val="en-US"/></w:rPr><w:t xml:space="preserve">PA hourly patterns and cluster analysis of PA measures have not been investigated in a large-scale study in patients with COPD. We hypothesize that distinct PA </w:t></w:r><w:ins w:author="Rafael Mesquita" w:date="2014-11-12T11:30:00Z" w:id="34"><w:r><w:rPr><w:rFonts w:ascii="Times New Roman" w:hAnsi="Times New Roman"/><w:sz w:val="24"/><w:szCs w:val="24"/><w:lang w:val="en-US"/></w:rPr><w:t xml:space="preserve">measures and </w:t></w:r></w:ins><w:r><w:rPr><w:rFonts w:ascii="Times New Roman" w:hAnsi="Times New Roman"/><w:sz w:val="24"/><w:szCs w:val="24"/><w:lang w:val="en-US"/></w:rPr><w:t>hourly patterns can be found in patients with different clinical characteristics or in comparison with healthy subjects, and that patients can be clustered into subgroups that associate with clinical characteristics.</w:t></w:r></w:p><w:p><w:pPr><w:pStyle w:val="style0"/><w:spacing w:after="0" w:before="0" w:line="480" w:lineRule="auto"/><w:jc w:val="both"/></w:pPr><w:del w:author="Rafael Mesquita" w:date="2014-11-13T08:05:00Z" w:id="35"><w:r><w:rPr></w:rPr></w:r></w:del></w:p><w:p><w:pPr><w:pStyle w:val="style0"/><w:spacing w:after="0" w:before="0" w:line="480" w:lineRule="auto"/><w:jc w:val="both"/></w:pPr><w:ins w:author="Rafael Mesquita" w:date="2014-11-13T08:05:00Z" w:id="36"><w:r><w:rPr><w:rFonts w:ascii="Times New Roman" w:hAnsi="Times New Roman"/><w:sz w:val="24"/><w:szCs w:val="24"/><w:lang w:val="en-US"/></w:rPr><w:t xml:space="preserve"> </w:t></w:r></w:ins><w:r><w:rPr><w:rFonts w:ascii="Times New Roman" w:hAnsi="Times New Roman"/><w:sz w:val="24"/><w:szCs w:val="24"/><w:lang w:val="en-US"/></w:rPr><w:t>Therefore, we aimed to i) describe PA measures and hourly patterns in patients with COPD after stratification for clinical characteristics, ii) compare PA measures and hourly patterns between patients with COPD and healthy subjects matched for gender, age and body mass index (BMI) and iii) identify clusters of patients with COPD based on PA measures with the goal of comparing clinical characteristics, PA measures and PA hourly patterns amongst these clusters.</w:t></w:r></w:p><w:p><w:pPr><w:pStyle w:val="style0"/><w:spacing w:after="0" w:before="0" w:line="100" w:lineRule="atLeast"/></w:pPr><w:r><w:rPr><w:rFonts w:ascii="Times New Roman" w:hAnsi="Times New Roman"/><w:sz w:val="24"/><w:szCs w:val="24"/><w:lang w:val="en-US"/></w:rPr></w:r></w:p><w:p><w:pPr><w:pStyle w:val="style0"/><w:pageBreakBefore/><w:spacing w:after="0" w:before="0" w:line="480" w:lineRule="auto"/><w:jc w:val="both"/></w:pPr><w:r><w:rPr><w:rFonts w:ascii="Times New Roman" w:hAnsi="Times New Roman"/><w:b/><w:sz w:val="24"/><w:szCs w:val="24"/><w:lang w:val="en-US"/></w:rPr><w:t>METHODS</w:t></w:r></w:p><w:p><w:pPr><w:pStyle w:val="style0"/><w:spacing w:after="0" w:before="0" w:line="480" w:lineRule="auto"/><w:jc w:val="both"/></w:pPr><w:r><w:rPr><w:rFonts w:ascii="Times New Roman" w:hAnsi="Times New Roman"/><w:b/><w:sz w:val="24"/><w:szCs w:val="24"/><w:lang w:val="en-US"/></w:rPr><w:t>Study design and participants</w:t></w:r></w:p><w:p><w:pPr><w:pStyle w:val="style0"/><w:spacing w:after="0" w:before="0" w:line="480" w:lineRule="auto"/><w:jc w:val="both"/></w:pPr><w:r><w:rPr><w:rFonts w:ascii="Times New Roman" w:hAnsi="Times New Roman"/><w:sz w:val="24"/><w:szCs w:val="24"/><w:lang w:val="en-US"/></w:rPr><w:t>In this multicenter, post-hoc cross-sectional study, objectively assessed PA data from the United Kingdom, Ireland, the Netherlands, Germany, Switzerland, Italy, Spain, the United States of America, Brazil, and Australia was analyzed</w:t></w:r><w:ins w:author="Rafael Mesquita" w:date="2014-11-09T15:59:00Z" w:id="37"><w:r><w:rPr><w:rFonts w:ascii="Times New Roman" w:hAnsi="Times New Roman"/><w:sz w:val="24"/><w:szCs w:val="24"/><w:lang w:val="en-US"/></w:rPr><w:t>;</w:t></w:r></w:ins><w:del w:author="Rafael Mesquita" w:date="2014-11-09T15:59:00Z" w:id="38"><w:r><w:rPr><w:rFonts w:ascii="Times New Roman" w:hAnsi="Times New Roman"/><w:sz w:val="24"/><w:szCs w:val="24"/><w:lang w:val="en-US"/></w:rPr><w:delText>. D</w:delText></w:r></w:del><w:ins w:author="Rafael Mesquita" w:date="2014-11-09T15:59:00Z" w:id="39"><w:r><w:rPr><w:rFonts w:ascii="Times New Roman" w:hAnsi="Times New Roman"/><w:sz w:val="24"/><w:szCs w:val="24"/><w:lang w:val="en-US"/></w:rPr><w:t xml:space="preserve"> d</w:t></w:r></w:ins><w:r><w:rPr><w:rFonts w:ascii="Times New Roman" w:hAnsi="Times New Roman"/><w:sz w:val="24"/><w:szCs w:val="24"/><w:lang w:val="en-US"/></w:rPr><w:t>etails of data sources are provided in the online supplement</w:t></w:r><w:del w:author="Rafael Mesquita" w:date="2014-11-09T15:59:00Z" w:id="40"><w:r><w:rPr><w:rFonts w:ascii="Times New Roman" w:hAnsi="Times New Roman"/><w:sz w:val="24"/><w:szCs w:val="24"/><w:lang w:val="en-US"/></w:rPr><w:delText>, including the references of previous reports that used the data under analysis</w:delText></w:r></w:del><w:r><w:rPr><w:rFonts w:ascii="Times New Roman" w:hAnsi="Times New Roman"/><w:sz w:val="24"/><w:szCs w:val="24"/><w:lang w:val="en-US"/></w:rPr><w:t>. Published and/or unpublished PA data (with no overlapping analyses) as assessed by the SenseWear Armband or SenseWear Mini Armband activity monitors (both from BodyMedia Inc., Pittsburgh, PA, USA) was considered for the current analyses. Details of data sources are provided in the online supplement, including the references of previous reports that used the data under analysis. Subjects were included if they met the following inclusion criteria: COPD with a post-bronchodilator forced expiratory volume in the first 1 second (FEV</w:t></w:r><w:r><w:rPr><w:rFonts w:ascii="Times New Roman" w:hAnsi="Times New Roman"/><w:sz w:val="24"/><w:szCs w:val="24"/><w:vertAlign w:val="subscript"/><w:lang w:val="en-US"/></w:rPr><w:t>1</w:t></w:r><w:r><w:rPr><w:rFonts w:ascii="Times New Roman" w:hAnsi="Times New Roman"/><w:sz w:val="24"/><w:szCs w:val="24"/><w:lang w:val="en-US"/></w:rPr><w:t xml:space="preserve">) / forced vital capacity (FVC) ratio &lt;0.70 (25), stable condition (i.e., no recent exacerbation), and complete data for age, gender, BMI and daily PA measures (see </w:t></w:r><w:r><w:rPr><w:rFonts w:ascii="Times New Roman" w:hAnsi="Times New Roman"/><w:i/><w:sz w:val="24"/><w:szCs w:val="24"/><w:lang w:val="en-US"/></w:rPr><w:t>Assessments</w:t></w:r><w:r><w:rPr><w:rFonts w:ascii="Times New Roman" w:hAnsi="Times New Roman"/><w:sz w:val="24"/><w:szCs w:val="24"/><w:lang w:val="en-US"/></w:rPr><w:t xml:space="preserve"> section). Centers from the Netherlands and the UK also provided data on healthy elderly subjects, who were then pairwise-matched (1:1) for gender, age and BMI with a subgroup of patients with COPD. Ethics Board approval was obtained from the local ethics committees, and written informed consent was provided by participants, except for the data from Italy (n=23), which was obtained as part of routine clinical assessments.</w:t></w:r></w:p><w:p><w:pPr><w:pStyle w:val="style0"/><w:spacing w:after="0" w:before="0" w:line="480" w:lineRule="auto"/></w:pPr><w:r><w:rPr><w:rFonts w:ascii="Times New Roman" w:hAnsi="Times New Roman"/><w:sz w:val="24"/><w:szCs w:val="24"/><w:lang w:val="en-US"/></w:rPr></w:r></w:p><w:p><w:pPr><w:pStyle w:val="style0"/><w:spacing w:after="0" w:before="0" w:line="480" w:lineRule="auto"/></w:pPr><w:r><w:rPr><w:rFonts w:ascii="Times New Roman" w:hAnsi="Times New Roman"/><w:b/><w:sz w:val="24"/><w:szCs w:val="24"/><w:lang w:val="en-US"/></w:rPr><w:t>Assessments</w:t></w:r></w:p><w:p><w:pPr><w:pStyle w:val="style0"/><w:spacing w:after="0" w:before="0" w:line="480" w:lineRule="auto"/><w:jc w:val="both"/></w:pPr><w:r><w:rPr><w:rFonts w:ascii="Times New Roman" w:hAnsi="Times New Roman"/><w:sz w:val="24"/><w:szCs w:val="24"/><w:lang w:val="en-US"/></w:rPr><w:t xml:space="preserve">Demographics, anthropometrics, lung function, and clinical data were assessed; details can be found in the online supplement. The SenseWear Armband and SenseWear Mini Armband activity monitors were used to assess PA. </w:t></w:r><w:del w:author="Rafael Mesquita" w:date="2014-11-09T16:04:00Z" w:id="41"><w:r><w:rPr><w:rFonts w:ascii="Times New Roman" w:hAnsi="Times New Roman"/><w:sz w:val="24"/><w:szCs w:val="24"/><w:lang w:val="en-US"/></w:rPr><w:delText xml:space="preserve">These devices combine an accelerometer with different physiological sensors (a heat flux sensor, a galvanic skin response sensor, a skin temperature sensor, and a near-body ambient temperature sensor). Together with demographic characteristics, such as gender, age, height and weight, energy expenditure (EE) can be estimated using proprietary algorithms developed by the manufacturer. </w:delText></w:r></w:del><w:ins w:author="Rafael Mesquita" w:date="2014-11-09T16:05:00Z" w:id="42"><w:r><w:rPr><w:rFonts w:ascii="Times New Roman" w:hAnsi="Times New Roman"/><w:sz w:val="24"/><w:szCs w:val="24"/><w:lang w:val="en-US"/></w:rPr><w:t xml:space="preserve">Previous studies have described these devices </w:t></w:r></w:ins><w:ins w:author="Rafael Mesquita" w:date="2014-11-13T08:06:00Z" w:id="43"><w:r><w:rPr><w:rFonts w:ascii="Times New Roman" w:hAnsi="Times New Roman"/><w:sz w:val="24"/><w:szCs w:val="24"/><w:lang w:val="en-US"/></w:rPr><w:t xml:space="preserve">in details </w:t></w:r></w:ins><w:ins w:author="Rafael Mesquita" w:date="2014-11-09T16:05:00Z" w:id="44"><w:r><w:rPr><w:rFonts w:ascii="Times New Roman" w:hAnsi="Times New Roman"/><w:sz w:val="24"/><w:szCs w:val="24"/><w:lang w:val="en-US"/></w:rPr><w:t>and showed their validity</w:t></w:r></w:ins><w:del w:author="Rafael Mesquita" w:date="2014-11-09T16:06:00Z" w:id="45"><w:r><w:rPr><w:rFonts w:ascii="Times New Roman" w:hAnsi="Times New Roman"/><w:sz w:val="24"/><w:szCs w:val="24"/><w:lang w:val="en-US"/></w:rPr><w:delText>The SenseWear Armband has been shown to be valid</w:delText></w:r></w:del><w:r><w:rPr><w:rFonts w:ascii="Times New Roman" w:hAnsi="Times New Roman"/><w:sz w:val="24"/><w:szCs w:val="24"/><w:lang w:val="en-US"/></w:rPr><w:t xml:space="preserve"> both in field (26, 27) and in laboratory studies (28-30). The following thresholds proposed by the American College of Sports Medicine (ACSM) (31) were used to classify the intensity of activities: very light intensity, &lt;2.0 metabolic equivalents of task (MET); light intensity, 2.0 to 2.9 METs; and moderate-to-vigorous intensity, ≥3.0 METs.</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sz w:val="24"/><w:szCs w:val="24"/><w:lang w:val="en-US"/></w:rPr><w:t>A minimum of 4 days (2 weekdays + Saturday + Sunday) was considered acceptable (</w:t></w:r><w:hyperlink w:anchor="_ENREF_9"><w:r><w:rPr><w:rStyle w:val="style20"/><w:rFonts w:ascii="Times New Roman" w:hAnsi="Times New Roman"/><w:sz w:val="24"/><w:szCs w:val="24"/><w:lang w:val="en-US"/></w:rPr><w:t>9</w:t></w:r></w:hyperlink><w:r><w:rPr><w:rFonts w:ascii="Times New Roman" w:hAnsi="Times New Roman"/><w:sz w:val="24"/><w:szCs w:val="24"/><w:lang w:val="en-US"/></w:rPr><w:t>), with the device being used for ≥22 hours·day</w:t></w:r><w:r><w:rPr><w:rFonts w:ascii="Times New Roman" w:hAnsi="Times New Roman"/><w:sz w:val="24"/><w:szCs w:val="24"/><w:vertAlign w:val="superscript"/><w:lang w:val="en-US"/></w:rPr><w:t>-1</w:t></w:r><w:r><w:rPr><w:rFonts w:ascii="Times New Roman" w:hAnsi="Times New Roman"/><w:sz w:val="24"/><w:szCs w:val="24"/><w:lang w:val="en-US"/></w:rPr><w:t xml:space="preserve"> (32). Since PA measures during the week and the weekend are known to be different (</w:t></w:r><w:hyperlink w:anchor="_ENREF_9"><w:r><w:rPr><w:rStyle w:val="style20"/><w:rFonts w:ascii="Times New Roman" w:hAnsi="Times New Roman"/><w:sz w:val="24"/><w:szCs w:val="24"/><w:lang w:val="en-US"/></w:rPr><w:t>9</w:t></w:r></w:hyperlink><w:r><w:rPr><w:rFonts w:ascii="Times New Roman" w:hAnsi="Times New Roman"/><w:sz w:val="24"/><w:szCs w:val="24"/><w:lang w:val="en-US"/></w:rPr><w:t xml:space="preserve">), only recordings during waking hours and weekdays were considered for the cluster analysis, in order to reduce the variability of the data. Details on the selection of waking hour recordings can be found online. </w:t></w:r><w:r><w:rPr><w:rFonts w:ascii="Times New Roman" w:hAnsi="Times New Roman"/><w:sz w:val="24"/><w:szCs w:val="24"/><w:lang w:val="en-US"/></w:rPr><w:commentReference w:id="4"/></w:r><w:r><w:rPr><w:rFonts w:ascii="Times New Roman" w:hAnsi="Times New Roman"/><w:sz w:val="24"/><w:szCs w:val="24"/><w:lang w:val="en-US"/></w:rPr><w:t>The PA measures</w:t></w:r><w:ins w:author="Rafael Mesquita" w:date="2014-11-09T16:15:00Z" w:id="46"><w:r><w:rPr><w:rFonts w:ascii="Times New Roman" w:hAnsi="Times New Roman"/><w:sz w:val="24"/><w:szCs w:val="24"/><w:lang w:val="en-US"/></w:rPr><w:t>, which</w:t></w:r></w:ins><w:r><w:rPr><w:rFonts w:ascii="Times New Roman" w:hAnsi="Times New Roman"/><w:sz w:val="24"/><w:szCs w:val="24"/><w:lang w:val="en-US"/></w:rPr><w:t xml:space="preserve"> represent the average of all valid weekdays</w:t></w:r><w:ins w:author="Rafael Mesquita" w:date="2014-11-09T16:15:00Z" w:id="47"><w:r><w:rPr><w:rFonts w:ascii="Times New Roman" w:hAnsi="Times New Roman"/><w:sz w:val="24"/><w:szCs w:val="24"/><w:lang w:val="en-US"/></w:rPr><w:t xml:space="preserve">, </w:t></w:r></w:ins><w:del w:author="Rafael Mesquita" w:date="2014-11-09T16:15:00Z" w:id="48"><w:r><w:rPr><w:rFonts w:ascii="Times New Roman" w:hAnsi="Times New Roman"/><w:sz w:val="24"/><w:szCs w:val="24"/><w:lang w:val="en-US"/></w:rPr><w:delText xml:space="preserve">. </w:delText></w:r></w:del><w:ins w:author="Rafael Mesquita" w:date="2014-11-09T16:14:00Z" w:id="49"><w:r><w:rPr><w:rFonts w:ascii="Times New Roman" w:hAnsi="Times New Roman"/><w:sz w:val="24"/><w:szCs w:val="24"/><w:lang w:val="en-US"/></w:rPr><w:t xml:space="preserve">were </w:t></w:r></w:ins><w:ins w:author="Rafael Mesquita" w:date="2014-11-09T16:15:00Z" w:id="50"><w:r><w:rPr><w:rFonts w:ascii="Times New Roman" w:hAnsi="Times New Roman"/><w:sz w:val="24"/><w:szCs w:val="24"/><w:lang w:val="en-US"/></w:rPr><w:t xml:space="preserve">stratified according </w:t></w:r></w:ins><w:ins w:author="Rafael Mesquita" w:date="2014-11-09T16:15:00Z" w:id="51"><w:r><w:rPr><w:rFonts w:ascii="Times New Roman" w:hAnsi="Times New Roman"/><w:sz w:val="24"/><w:szCs w:val="24"/><w:lang w:val="en-US"/></w:rPr><w:t xml:space="preserve">to different criteria </w:t></w:r></w:ins><w:ins w:author="Rafael Mesquita" w:date="2014-11-09T16:16:00Z" w:id="52"><w:r><w:rPr><w:rFonts w:ascii="Times New Roman" w:hAnsi="Times New Roman"/><w:sz w:val="24"/><w:szCs w:val="24"/><w:lang w:val="en-US"/></w:rPr><w:t xml:space="preserve">in order to </w:t></w:r></w:ins><w:ins w:author="Rafael Mesquita" w:date="2014-11-09T16:17:00Z" w:id="53"><w:r><w:rPr><w:rFonts w:ascii="Times New Roman" w:hAnsi="Times New Roman"/><w:sz w:val="24"/><w:szCs w:val="24"/><w:lang w:val="en-US"/></w:rPr><w:t>generate</w:t></w:r></w:ins><w:ins w:author="Rafael Mesquita" w:date="2014-11-09T16:16:00Z" w:id="54"><w:r><w:rPr><w:rFonts w:ascii="Times New Roman" w:hAnsi="Times New Roman"/><w:sz w:val="24"/><w:szCs w:val="24"/><w:lang w:val="en-US"/></w:rPr><w:t xml:space="preserve"> distinct variables that could be used for clustering of patients</w:t></w:r></w:ins><w:ins w:author="Rafael Mesquita" w:date="2014-11-09T16:18:00Z" w:id="55"><w:r><w:rPr><w:rFonts w:ascii="Times New Roman" w:hAnsi="Times New Roman"/><w:sz w:val="24"/><w:szCs w:val="24"/><w:lang w:val="en-US"/></w:rPr><w:t xml:space="preserve"> (</w:t></w:r></w:ins><w:ins w:author="Rafael Mesquita" w:date="2014-11-09T16:29:00Z" w:id="56"><w:r><w:rPr><w:rFonts w:ascii="Times New Roman" w:hAnsi="Times New Roman"/><w:sz w:val="24"/><w:szCs w:val="24"/><w:lang w:val="en-US"/></w:rPr><w:t>Table E1</w:t></w:r></w:ins><w:ins w:author="Rafael Mesquita" w:date="2014-11-13T08:07:00Z" w:id="57"><w:r><w:rPr><w:rFonts w:ascii="Times New Roman" w:hAnsi="Times New Roman"/><w:sz w:val="24"/><w:szCs w:val="24"/><w:lang w:val="en-US"/></w:rPr><w:t>, online supplement</w:t></w:r></w:ins><w:ins w:author="Rafael Mesquita" w:date="2014-11-09T16:18:00Z" w:id="58"><w:r><w:rPr><w:rFonts w:ascii="Times New Roman" w:hAnsi="Times New Roman"/><w:sz w:val="24"/><w:szCs w:val="24"/><w:lang w:val="en-US"/></w:rPr><w:t>)</w:t></w:r></w:ins><w:ins w:author="Rafael Mesquita" w:date="2014-11-09T16:16:00Z" w:id="59"><w:r><w:rPr><w:rFonts w:ascii="Times New Roman" w:hAnsi="Times New Roman"/><w:sz w:val="24"/><w:szCs w:val="24"/><w:lang w:val="en-US"/></w:rPr><w:t xml:space="preserve">. </w:t></w:r></w:ins><w:r><w:rPr><w:rFonts w:ascii="Times New Roman" w:hAnsi="Times New Roman"/><w:sz w:val="24"/><w:szCs w:val="24"/><w:lang w:val="en-US"/></w:rPr><w:t xml:space="preserve">Weekend days were used only for the presentation of daily PA hourly patterns, which consist of a graphic representation of the intensity of PA per hour during the course of a day (18, 19, 22, 23). </w:t></w:r><w:del w:author="Rafael Mesquita" w:date="2014-11-09T16:18:00Z" w:id="60"><w:r><w:rPr><w:rFonts w:ascii="Times New Roman" w:hAnsi="Times New Roman"/><w:sz w:val="24"/><w:szCs w:val="24"/><w:lang w:val="en-US"/></w:rPr><w:delText>The software SenseWear Professional versions 6.1 and 7.0 were used for data analysis, providing minute-by-minute EE and METs. These two measures were stratified according to different criteria (and the combination of them): intensity (e.g., very light, light or moderate-to-vigorous intensity), duration (e.g., bouts of activity), period of the day (e.g., before or after midday), frequency (e.g., number of bouts per day); and presentation (e.g., absolute numbers or percentage of total). These stratifications were performed with Matlab R2012b (Mathworks Inc., USA) and led to 180 distinct variables referred to as features (Table E1, online supplement), which were used for clustering of patients.</w:delText></w:r></w:del></w:p><w:p><w:pPr><w:pStyle w:val="style0"/><w:spacing w:after="0" w:before="0" w:line="480" w:lineRule="auto"/></w:pPr><w:r><w:rPr><w:rFonts w:ascii="Times New Roman" w:hAnsi="Times New Roman"/><w:sz w:val="24"/><w:szCs w:val="24"/><w:lang w:val="en-US"/></w:rPr></w:r></w:p><w:p><w:pPr><w:pStyle w:val="style0"/><w:spacing w:after="0" w:before="0" w:line="480" w:lineRule="auto"/></w:pPr><w:r><w:rPr><w:rFonts w:ascii="Times New Roman" w:hAnsi="Times New Roman"/><w:b/><w:sz w:val="24"/><w:szCs w:val="24"/><w:lang w:val="en-US"/></w:rPr><w:t>Statistical Analysis</w:t></w:r></w:p><w:p><w:pPr><w:pStyle w:val="style37"/><w:spacing w:after="0" w:before="0" w:line="480" w:lineRule="auto"/><w:ind w:hanging="0" w:left="0" w:right="0"/><w:jc w:val="both"/></w:pPr><w:r><w:rPr><w:rFonts w:ascii="Times New Roman" w:hAnsi="Times New Roman"/><w:sz w:val="24"/><w:szCs w:val="24"/><w:lang w:val="en-US"/></w:rPr><w:t xml:space="preserve">Continuous variables were expressed as median (interquartile range), as most variables presented non-normal distribution. Categorical variables were expressed as absolute and/or relative frequency. Mann-Whitney U test or Kruskal-Wallis test (post hoc Dunn) was used for comparing continuous variables, whilst the chi-square test was used for categorical variables. Spearman coefficient was used to investigate correlations, when appropriate. </w:t></w:r><w:r><w:rPr><w:rFonts w:ascii="Times New Roman" w:hAnsi="Times New Roman"/><w:i/><w:sz w:val="24"/><w:szCs w:val="24"/><w:lang w:val="en-US"/></w:rPr><w:t>P</w:t></w:r><w:r><w:rPr><w:rFonts w:ascii="Times New Roman" w:hAnsi="Times New Roman"/><w:sz w:val="24"/><w:szCs w:val="24"/><w:lang w:val="en-US"/></w:rPr><w:t>&lt;0.05 was considered significant and all statistical analyses were performed using SPSS 17.0 (SPSS, Chicago, Illinois, USA) or GraphPad Prism 5 (GraphPad Software, La Jolla, California, USA). Details about sample size calculation can be found in the online supplement.</w:t></w:r></w:p><w:p><w:pPr><w:pStyle w:val="style37"/><w:spacing w:after="0" w:before="0" w:line="480" w:lineRule="auto"/><w:ind w:hanging="0" w:left="0" w:right="0"/><w:jc w:val="both"/></w:pPr><w:r><w:rPr><w:rFonts w:ascii="Times New Roman" w:hAnsi="Times New Roman"/><w:sz w:val="24"/><w:szCs w:val="24"/><w:lang w:val="en-US"/></w:rPr></w:r></w:p><w:p><w:pPr><w:pStyle w:val="style37"/><w:spacing w:after="0" w:before="0" w:line="480" w:lineRule="auto"/><w:ind w:hanging="0" w:left="0" w:right="0"/><w:jc w:val="both"/></w:pPr><w:r><w:rPr><w:rFonts w:ascii="Times New Roman" w:hAnsi="Times New Roman"/><w:sz w:val="24"/><w:szCs w:val="24"/><w:lang w:val="en-US"/></w:rPr><w:t xml:space="preserve">Cluster analysis was adopted to identify subgroups with distinct PA profiles. Firstly, Principal Component Analysis (PCA) was used to reduce the high-dimensional feature set (180 dimensions) to a lower subspace useful for data visualization (3 dimensions) </w:t></w:r><w:r><w:rPr><w:rFonts w:ascii="Times New Roman" w:hAnsi="Times New Roman"/><w:sz w:val="24"/><w:szCs w:val="24"/><w:lang w:val="en-US"/></w:rPr><w:commentReference w:id="5"/></w:r><w:r><w:rPr><w:rFonts w:ascii="Times New Roman" w:hAnsi="Times New Roman"/><w:sz w:val="24"/><w:szCs w:val="24"/><w:lang w:val="en-US"/></w:rPr><w:t xml:space="preserve">. </w:t></w:r><w:del w:author="Rafael Mesquita" w:date="2014-11-09T16:28:00Z" w:id="61"><w:r><w:rPr><w:rFonts w:ascii="Times New Roman" w:hAnsi="Times New Roman"/><w:sz w:val="24"/><w:szCs w:val="24"/><w:lang w:val="en-US"/></w:rPr><w:delText xml:space="preserve">PCA transforms the data into a subset of linearly uncorrelated variables (i.e., principal components) so that the variance of the data in the low-dimensional representation is maximized. The components are constructed in a way that the first component has the largest possible variance under the constraint that it is uncorrelated with the others. </w:delText></w:r></w:del><w:r><w:rPr><w:rFonts w:ascii="Times New Roman" w:hAnsi="Times New Roman"/><w:sz w:val="24"/><w:szCs w:val="24"/><w:lang w:val="en-US"/></w:rPr><w:commentReference w:id="6"/></w:r><w:r><w:rPr><w:rFonts w:ascii="Times New Roman" w:hAnsi="Times New Roman"/><w:sz w:val="24"/><w:szCs w:val="24"/><w:lang w:val="en-US"/></w:rPr><w:t xml:space="preserve">Secondly, a k-means clustering algorithm with automatic selection of the number of clusters was applied to the 3 dimensional principal components space to separate the subjects into groups with distinct characteristics. The algorithm selects the number of clusters in a way that the corresponding clustering results are the most stable under small perturbations of the input dataset (33). The normalized mean over pairwise clustering distances was used as an instability measure (33). </w:t></w:r><w:r><w:rPr><w:rFonts w:ascii="Times New Roman" w:hAnsi="Times New Roman"/><w:sz w:val="24"/><w:szCs w:val="24"/><w:lang w:val="en-US"/></w:rPr><w:commentReference w:id="7"/></w:r><w:r><w:rPr><w:rFonts w:ascii="Times New Roman" w:hAnsi="Times New Roman"/><w:sz w:val="24"/><w:szCs w:val="24"/><w:lang w:val="en-US"/></w:rPr><w:t>The features were first standardized using z-scores. Feature extraction, PCA and cluster analysis were performed using Matlab R2012b (Mathworks Inc., USA).</w:t></w:r></w:p><w:p><w:pPr><w:pStyle w:val="style37"/><w:pageBreakBefore/><w:spacing w:after="0" w:before="0" w:line="480" w:lineRule="auto"/><w:ind w:hanging="0" w:left="0" w:right="0"/></w:pPr><w:r><w:rPr><w:rFonts w:ascii="Times New Roman" w:hAnsi="Times New Roman"/><w:b/><w:sz w:val="24"/><w:szCs w:val="24"/><w:lang w:val="en-US"/></w:rPr><w:t>RESULTS</w:t></w:r></w:p><w:p><w:pPr><w:pStyle w:val="style0"/><w:spacing w:after="0" w:before="0" w:line="480" w:lineRule="auto"/></w:pPr><w:r><w:rPr><w:rFonts w:ascii="Times New Roman" w:hAnsi="Times New Roman"/><w:b/><w:sz w:val="24"/><w:szCs w:val="24"/><w:lang w:val="en-US"/></w:rPr><w:t>General characteristics</w:t></w:r></w:p><w:p><w:pPr><w:pStyle w:val="style0"/><w:spacing w:after="0" w:before="0" w:line="480" w:lineRule="auto"/><w:jc w:val="both"/></w:pPr><w:r><w:rPr><w:rFonts w:ascii="Times New Roman" w:hAnsi="Times New Roman"/><w:sz w:val="24"/><w:szCs w:val="24"/><w:lang w:val="en-US"/></w:rPr><w:t>In total, 1001 patients with COPD were analyzed (Table 1). The number of subjects recruited from each country can be found online (Table E2). The majority of the patients were men, had normal-to-overweight BMI and moderate-to-severe degree of airflow limitation, were categorized to GOLD group D (i.e., high risk and more symptoms), and only a small proportion used LTOT.</w:t></w:r></w:p><w:p><w:pPr><w:pStyle w:val="style0"/><w:spacing w:after="0" w:before="0" w:line="480" w:lineRule="auto"/></w:pPr><w:r><w:rPr><w:rFonts w:ascii="Times New Roman" w:hAnsi="Times New Roman"/><w:sz w:val="24"/><w:szCs w:val="24"/><w:lang w:val="en-US"/></w:rPr></w:r></w:p><w:p><w:pPr><w:pStyle w:val="style0"/><w:spacing w:after="0" w:before="0" w:line="480" w:lineRule="auto"/></w:pPr><w:r><w:rPr><w:rFonts w:ascii="Times New Roman" w:hAnsi="Times New Roman"/><w:b/><w:sz w:val="24"/><w:szCs w:val="24"/><w:lang w:val="en-US"/></w:rPr><w:t xml:space="preserve">Table 1 </w:t></w:r><w:r><w:rPr><w:rFonts w:ascii="Times New Roman" w:hAnsi="Times New Roman"/><w:sz w:val="24"/><w:szCs w:val="24"/><w:lang w:val="en-US"/></w:rPr><w:t>General characteristics of patients with COPD (n=1001)</w:t></w:r></w:p><w:tbl><w:tblPr><w:jc w:val="left"/><w:tblInd w:type="dxa" w:w="1"/><w:tblBorders><w:top w:color="00000A" w:space="0" w:sz="4" w:val="single"/><w:bottom w:color="00000A" w:space="0" w:sz="4" w:val="single"/></w:tblBorders></w:tblPr><w:tblGrid><w:gridCol w:w="6235"/><w:gridCol w:w="2942"/></w:tblGrid><w:tr><w:trPr><w:cantSplit w:val="false"/></w:trPr><w:tc><w:tcPr><w:tcW w:type="dxa" w:w="6235"/><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b/><w:sz w:val="24"/><w:szCs w:val="24"/><w:lang w:val="en-US"/></w:rPr><w:t>Characteristic</w:t></w:r></w:p></w:tc><w:tc><w:tcPr><w:tcW w:type="dxa" w:w="2942"/><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Value</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Age, yrs</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67 (61 – 72)</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Male, %</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65</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Weight, kg</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74 (62 – 87)</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Height, m</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1.70 (1.63 – 1.75)</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BMI, kg·m</w:t></w:r><w:r><w:rPr><w:rFonts w:ascii="Times New Roman" w:hAnsi="Times New Roman"/><w:sz w:val="24"/><w:szCs w:val="24"/><w:vertAlign w:val="superscript"/><w:lang w:val="en-US"/></w:rPr><w:t>-2</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25.8 (22.5 – 29.6)</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BMI classification, %</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Underweight</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Normal weight</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Overweight</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Obese</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7</w:t></w:r></w:p><w:p><w:pPr><w:pStyle w:val="style0"/><w:spacing w:after="0" w:before="0" w:line="480" w:lineRule="auto"/><w:jc w:val="center"/></w:pPr><w:r><w:rPr><w:rFonts w:ascii="Times New Roman" w:hAnsi="Times New Roman"/><w:sz w:val="24"/><w:szCs w:val="24"/><w:lang w:val="en-US"/></w:rPr><w:t>37</w:t></w:r></w:p><w:p><w:pPr><w:pStyle w:val="style0"/><w:spacing w:after="0" w:before="0" w:line="480" w:lineRule="auto"/><w:jc w:val="center"/></w:pPr><w:r><w:rPr><w:rFonts w:ascii="Times New Roman" w:hAnsi="Times New Roman"/><w:sz w:val="24"/><w:szCs w:val="24"/><w:lang w:val="en-US"/></w:rPr><w:t>34</w:t></w:r></w:p><w:p><w:pPr><w:pStyle w:val="style0"/><w:spacing w:after="0" w:before="0" w:line="480" w:lineRule="auto"/><w:jc w:val="center"/></w:pPr><w:r><w:rPr><w:rFonts w:ascii="Times New Roman" w:hAnsi="Times New Roman"/><w:sz w:val="24"/><w:szCs w:val="24"/><w:lang w:val="en-US"/></w:rPr><w:t>22</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mMRC dyspnea grade</w:t></w:r><w:r><w:rPr><w:rFonts w:ascii="Times New Roman" w:hAnsi="Times New Roman"/><w:sz w:val="24"/><w:szCs w:val="24"/><w:vertAlign w:val="superscript"/><w:lang w:val="en-US"/></w:rPr><w:t>*</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 (1 – 3)</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Long-term oxygen therapy, %</w:t></w:r><w:r><w:rPr><w:rFonts w:ascii="Times New Roman" w:hAnsi="Times New Roman"/><w:sz w:val="24"/><w:szCs w:val="24"/><w:vertAlign w:val="superscript"/><w:lang w:val="en-US"/></w:rPr><w:t>†</w:t></w:r></w:p></w:tc><w:tc><w:tcPr><w:tcW w:type="dxa" w:w="2942"/><w:tcBorders></w:tcBorders><w:shd w:fill="auto" w:val="clear"/><w:tcMar><w:top w:type="dxa" w:w="0"/><w:left w:type="dxa" w:w="108"/><w:bottom w:type="dxa" w:w="0"/><w:right w:type="dxa" w:w="108"/></w:tcMar></w:tcPr><w:p><w:pPr><w:pStyle w:val="style38"/><w:spacing w:after="28" w:before="28" w:line="480" w:lineRule="auto"/><w:jc w:val="center"/></w:pPr><w:r><w:rPr><w:lang w:val="en-US"/></w:rPr><w:t>10</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FEV</w:t></w:r><w:r><w:rPr><w:rFonts w:ascii="Times New Roman" w:hAnsi="Times New Roman"/><w:sz w:val="24"/><w:szCs w:val="24"/><w:vertAlign w:val="subscript"/><w:lang w:val="en-US"/></w:rPr><w:t>1</w:t></w:r><w:r><w:rPr><w:rFonts w:ascii="Times New Roman" w:hAnsi="Times New Roman"/><w:sz w:val="24"/><w:szCs w:val="24"/><w:lang w:val="en-US"/></w:rPr><w:t>, L</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1.31 (0.91 – 1.79)</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FEV</w:t></w:r><w:r><w:rPr><w:rFonts w:ascii="Times New Roman" w:hAnsi="Times New Roman"/><w:sz w:val="24"/><w:szCs w:val="24"/><w:vertAlign w:val="subscript"/><w:lang w:val="en-US"/></w:rPr><w:t>1</w:t></w:r><w:r><w:rPr><w:rFonts w:ascii="Times New Roman" w:hAnsi="Times New Roman"/><w:sz w:val="24"/><w:szCs w:val="24"/><w:lang w:val="en-US"/></w:rPr><w:t>, % predicted</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49 (34 – 64)</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FEV</w:t></w:r><w:r><w:rPr><w:rFonts w:ascii="Times New Roman" w:hAnsi="Times New Roman"/><w:sz w:val="24"/><w:szCs w:val="24"/><w:vertAlign w:val="subscript"/><w:lang w:val="en-US"/></w:rPr><w:t>1</w:t></w:r><w:r><w:rPr><w:rFonts w:ascii="Times New Roman" w:hAnsi="Times New Roman"/><w:sz w:val="24"/><w:szCs w:val="24"/><w:lang w:val="en-US"/></w:rPr><w:t>/FVC, %</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45 (35 – 56)</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DLCO, % predicted</w:t></w:r><w:r><w:rPr><w:rFonts w:ascii="Times New Roman" w:hAnsi="Times New Roman"/><w:sz w:val="24"/><w:szCs w:val="24"/><w:vertAlign w:val="superscript"/><w:lang w:val="en-US"/></w:rPr><w:t>‡</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51 (37 – 67)</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ADO index</w:t></w:r><w:r><w:rPr><w:rFonts w:ascii="Times New Roman" w:hAnsi="Times New Roman"/><w:sz w:val="24"/><w:szCs w:val="24"/><w:vertAlign w:val="superscript"/><w:lang w:val="en-US"/></w:rPr><w:t>*</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(3 – 5)</w:t></w:r></w:p></w:tc></w:tr><w:tr><w:trPr><w:cantSplit w:val="false"/></w:trPr><w:tc><w:tcPr><w:tcW w:type="dxa" w:w="6235"/><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GOLD 2007 classification 1 / 2 / 3 / 4, %</w:t></w:r></w:p></w:tc><w:tc><w:tcPr><w:tcW w:type="dxa" w:w="29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 / 40 / 34 / 17</w:t></w:r></w:p></w:tc></w:tr><w:tr><w:trPr><w:cantSplit w:val="false"/></w:trPr><w:tc><w:tcPr><w:tcW w:type="dxa" w:w="6235"/><w:tcBorders><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GOLD 2011 classification A / B / C / D, %</w:t></w:r><w:r><w:rPr><w:rFonts w:ascii="Times New Roman" w:hAnsi="Times New Roman"/><w:sz w:val="24"/><w:szCs w:val="24"/><w:vertAlign w:val="superscript"/><w:lang w:val="en-US"/></w:rPr><w:t>*</w:t></w:r></w:p></w:tc><w:tc><w:tcPr><w:tcW w:type="dxa" w:w="2942"/><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29 / 16 / 17 / 38</w:t></w:r></w:p></w:tc></w:tr></w:tbl><w:p><w:pPr><w:pStyle w:val="style0"/><w:spacing w:after="0" w:before="0" w:line="480" w:lineRule="auto"/></w:pPr><w:r><w:rPr><w:rFonts w:ascii="Times New Roman" w:hAnsi="Times New Roman"/><w:sz w:val="24"/><w:szCs w:val="24"/><w:lang w:val="en-US"/></w:rPr><w:t>Data expressed as absolute/relative frequency, or median (interquartile range). BMI: body mass index; mMRC: modified Medical Research Council; FEV</w:t></w:r><w:r><w:rPr><w:rFonts w:ascii="Times New Roman" w:hAnsi="Times New Roman"/><w:sz w:val="24"/><w:szCs w:val="24"/><w:vertAlign w:val="subscript"/><w:lang w:val="en-US"/></w:rPr><w:t>1</w:t></w:r><w:r><w:rPr><w:rFonts w:ascii="Times New Roman" w:hAnsi="Times New Roman"/><w:sz w:val="24"/><w:szCs w:val="24"/><w:lang w:val="en-US"/></w:rPr><w:t xml:space="preserve">: forced expiratory volume in the first second; FVC: forced vital capacity; DLCO: diffusion capacity of the lung for carbon monoxide; ADO: age dyspnea obstruction index; GOLD: Global Initiative for Chronic Obstructive Lung Disease. </w:t></w:r><w:r><w:rPr><w:rFonts w:ascii="Times New Roman" w:hAnsi="Times New Roman"/><w:sz w:val="24"/><w:szCs w:val="24"/><w:vertAlign w:val="superscript"/><w:lang w:val="en-US"/></w:rPr><w:t>*</w:t></w:r><w:r><w:rPr><w:rFonts w:ascii="Times New Roman" w:hAnsi="Times New Roman"/><w:sz w:val="24"/><w:szCs w:val="24"/><w:lang w:val="en-US"/></w:rPr><w:t xml:space="preserve">Data available for 868 subjects; </w:t></w:r><w:r><w:rPr><w:rFonts w:ascii="Times New Roman" w:hAnsi="Times New Roman"/><w:sz w:val="24"/><w:szCs w:val="24"/><w:vertAlign w:val="superscript"/><w:lang w:val="en-US"/></w:rPr><w:t>†</w:t></w:r><w:r><w:rPr><w:rFonts w:ascii="Times New Roman" w:hAnsi="Times New Roman"/><w:sz w:val="24"/><w:szCs w:val="24"/><w:lang w:val="en-US"/></w:rPr><w:t xml:space="preserve">Data available for 707 subjects; </w:t></w:r><w:r><w:rPr><w:rFonts w:ascii="Times New Roman" w:hAnsi="Times New Roman"/><w:sz w:val="24"/><w:szCs w:val="24"/><w:vertAlign w:val="superscript"/><w:lang w:val="en-US"/></w:rPr><w:t>‡</w:t></w:r><w:r><w:rPr><w:rFonts w:ascii="Times New Roman" w:hAnsi="Times New Roman"/><w:sz w:val="24"/><w:szCs w:val="24"/><w:lang w:val="en-US"/></w:rPr><w:t>Data available for 505 subjects.</w:t></w:r></w:p><w:p><w:pPr><w:pStyle w:val="style0"/><w:spacing w:after="0" w:before="0" w:line="480" w:lineRule="auto"/></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Daily PA measures and PA hourly patterns</w:t></w:r></w:p><w:p><w:pPr><w:pStyle w:val="style0"/><w:spacing w:after="0" w:before="0" w:line="480" w:lineRule="auto"/><w:jc w:val="both"/></w:pPr><w:r><w:rPr><w:rFonts w:ascii="Times New Roman" w:hAnsi="Times New Roman"/><w:sz w:val="24"/><w:szCs w:val="24"/><w:lang w:val="en-US"/></w:rPr><w:t xml:space="preserve">The median number of valid days was 6 (6 – 6) days, resulting in a total of 6074 valid PA days, of which 4049 (67%) were weekdays. Table 2 presents the daily PA measures during the weekdays. The smallest amount of time and lowest </w:t></w:r><w:ins w:author="Rafael Mesquita" w:date="2014-11-09T16:19:00Z" w:id="62"><w:r><w:rPr><w:rFonts w:ascii="Times New Roman" w:hAnsi="Times New Roman"/><w:sz w:val="24"/><w:szCs w:val="24"/><w:lang w:val="en-US"/></w:rPr><w:t>energy expenditure (</w:t></w:r></w:ins><w:r><w:rPr><w:rFonts w:ascii="Times New Roman" w:hAnsi="Times New Roman"/><w:sz w:val="24"/><w:szCs w:val="24"/><w:lang w:val="en-US"/></w:rPr><w:t>EE</w:t></w:r><w:ins w:author="Rafael Mesquita" w:date="2014-11-09T16:19:00Z" w:id="63"><w:r><w:rPr><w:rFonts w:ascii="Times New Roman" w:hAnsi="Times New Roman"/><w:sz w:val="24"/><w:szCs w:val="24"/><w:lang w:val="en-US"/></w:rPr><w:t>)</w:t></w:r></w:ins><w:r><w:rPr><w:rFonts w:ascii="Times New Roman" w:hAnsi="Times New Roman"/><w:sz w:val="24"/><w:szCs w:val="24"/><w:lang w:val="en-US"/></w:rPr><w:t xml:space="preserve"> were spent in moderate-to-vigorous intensity. At this intensity, patients spent a median of 6 (0 – 22) min·day</w:t></w:r><w:r><w:rPr><w:rFonts w:ascii="Times New Roman" w:hAnsi="Times New Roman"/><w:sz w:val="24"/><w:szCs w:val="24"/><w:vertAlign w:val="superscript"/><w:lang w:val="en-US"/></w:rPr><w:t>-1</w:t></w:r><w:r><w:rPr><w:rFonts w:ascii="Times New Roman" w:hAnsi="Times New Roman"/><w:sz w:val="24"/><w:szCs w:val="24"/><w:lang w:val="en-US"/></w:rPr><w:t xml:space="preserve"> in bouts of ≥10 minutes and 38 (17 – 79) min·day</w:t></w:r><w:r><w:rPr><w:rFonts w:ascii="Times New Roman" w:hAnsi="Times New Roman"/><w:sz w:val="24"/><w:szCs w:val="24"/><w:vertAlign w:val="superscript"/><w:lang w:val="en-US"/></w:rPr><w:t>-1</w:t></w:r><w:r><w:rPr><w:rFonts w:ascii="Times New Roman" w:hAnsi="Times New Roman"/><w:sz w:val="24"/><w:szCs w:val="24"/><w:lang w:val="en-US"/></w:rPr><w:t xml:space="preserve"> in bouts of ≥2 minutes. Figure 1 presents the daily PA hourly patterns of the patients. A similar pattern can be observed between weekdays (Figure 1A) and weekend days (Figure 1B), and in both analyses the peak of intensity occurred before midday.</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 xml:space="preserve">Table 2 </w:t></w:r><w:r><w:rPr><w:rFonts w:ascii="Times New Roman" w:hAnsi="Times New Roman"/><w:sz w:val="24"/><w:szCs w:val="24"/><w:lang w:val="en-US"/></w:rPr><w:t>Daily physical activity measures during weekdays in patients with COPD</w:t></w:r></w:p><w:tbl><w:tblPr><w:jc w:val="left"/><w:tblInd w:type="dxa" w:w="-108"/><w:tblBorders><w:top w:color="00000A" w:space="0" w:sz="4" w:val="single"/></w:tblBorders></w:tblPr><w:tblGrid><w:gridCol w:w="3793"/><w:gridCol w:w="5953"/></w:tblGrid><w:tr><w:trPr><w:cantSplit w:val="false"/></w:trPr><w:tc><w:tcPr><w:tcW w:type="dxa" w:w="3793"/><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tc><w:tc><w:tcPr><w:tcW w:type="dxa" w:w="5953"/><w:gridSpan w:val="4"/><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General physical activity</w:t></w:r></w:p></w:tc></w:tr><w:tr><w:trPr><w:cantSplit w:val="false"/></w:trPr><w:tc><w:tcPr><w:tcW w:type="dxa" w:w="3793"/><w:tcBorders><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b/><w:sz w:val="24"/><w:szCs w:val="24"/><w:lang w:val="en-US"/></w:rPr><w:t>PA measure</w:t></w:r></w:p></w:tc><w:tc><w:tcPr><w:tcW w:type="dxa" w:w="1984"/><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Very light intensity</w:t></w:r></w:p></w:tc><w:tc><w:tcPr><w:tcW w:type="dxa" w:w="1978"/><w:gridSpan w:val="2"/><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Light intensity</w:t></w:r></w:p></w:tc><w:tc><w:tcPr><w:tcW w:type="dxa" w:w="1991"/><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Moderate-to-vigorous intensity</w:t></w:r></w:p></w:tc></w:tr><w:tr><w:trPr><w:cantSplit w:val="false"/></w:trPr><w:tc><w:tcPr><w:tcW w:type="dxa" w:w="3793"/><w:tcBorders><w:top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Time, min∙day</w:t></w:r><w:r><w:rPr><w:rFonts w:ascii="Times New Roman" w:hAnsi="Times New Roman"/><w:sz w:val="24"/><w:szCs w:val="24"/><w:vertAlign w:val="superscript"/><w:lang w:val="en-US"/></w:rPr><w:t>-1</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tc><w:tc><w:tcPr><w:tcW w:type="dxa" w:w="1984"/><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283 (236 – 347)</w:t></w:r></w:p><w:p><w:pPr><w:pStyle w:val="style0"/><w:spacing w:after="0" w:before="0" w:line="480" w:lineRule="auto"/><w:jc w:val="center"/></w:pPr><w:r><w:rPr><w:rFonts w:ascii="Times New Roman" w:hAnsi="Times New Roman"/><w:sz w:val="24"/><w:szCs w:val="24"/><w:lang w:val="en-US"/></w:rPr><w:t>514 (449 – 577)</w:t></w:r></w:p><w:p><w:pPr><w:pStyle w:val="style0"/><w:spacing w:after="0" w:before="0" w:line="480" w:lineRule="auto"/><w:jc w:val="center"/></w:pPr><w:r><w:rPr><w:rFonts w:ascii="Times New Roman" w:hAnsi="Times New Roman"/><w:sz w:val="24"/><w:szCs w:val="24"/><w:lang w:val="en-US"/></w:rPr><w:t>803 (710 – 901)</w:t></w:r></w:p></w:tc><w:tc><w:tcPr><w:tcW w:type="dxa" w:w="1978"/><w:gridSpan w:val="2"/><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49 (31 – 74)</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88 (53 – 123)</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142 (92 – 194)</w:t></w:r><w:r><w:rPr><w:rFonts w:ascii="Times New Roman" w:hAnsi="Times New Roman"/><w:sz w:val="24"/><w:szCs w:val="24"/><w:vertAlign w:val="superscript"/><w:lang w:val="en-US"/></w:rPr><w:t>†</w:t></w:r></w:p></w:tc><w:tc><w:tcPr><w:tcW w:type="dxa" w:w="1991"/><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21 (10 – 42)</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27 (13 – 59)</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52 (26 – 99)</w:t></w:r><w:r><w:rPr><w:rFonts w:ascii="Times New Roman" w:hAnsi="Times New Roman"/><w:sz w:val="24"/><w:szCs w:val="24"/><w:vertAlign w:val="superscript"/><w:lang w:val="en-US"/></w:rPr><w:t>†,‡</w:t></w:r></w:p></w:tc></w:tr><w:tr><w:trPr><w:cantSplit w:val="false"/></w:trPr><w:tc><w:tcPr><w:tcW w:type="dxa" w:w="3793"/><w:tcBorders><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EE, METs-min∙day</w:t></w:r><w:r><w:rPr><w:rFonts w:ascii="Times New Roman" w:hAnsi="Times New Roman"/><w:sz w:val="24"/><w:szCs w:val="24"/><w:vertAlign w:val="superscript"/><w:lang w:val="en-US"/></w:rPr><w:t>-1</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tc><w:tc><w:tcPr><w:tcW w:type="dxa" w:w="1984"/><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364 (274 – 502)</w:t></w:r></w:p><w:p><w:pPr><w:pStyle w:val="style0"/><w:spacing w:after="0" w:before="0" w:line="480" w:lineRule="auto"/><w:jc w:val="center"/></w:pPr><w:r><w:rPr><w:rFonts w:ascii="Times New Roman" w:hAnsi="Times New Roman"/><w:sz w:val="24"/><w:szCs w:val="24"/><w:lang w:val="en-US"/></w:rPr><w:t>668 (521 – 858)</w:t></w:r></w:p><w:p><w:pPr><w:pStyle w:val="style0"/><w:spacing w:after="0" w:before="0" w:line="480" w:lineRule="auto"/><w:jc w:val="center"/></w:pPr><w:r><w:rPr><w:rFonts w:ascii="Times New Roman" w:hAnsi="Times New Roman"/><w:sz w:val="24"/><w:szCs w:val="24"/><w:lang w:val="en-US"/></w:rPr><w:t>1032 (822 – 1327)</w:t></w:r></w:p></w:tc><w:tc><w:tcPr><w:tcW w:type="dxa" w:w="1978"/><w:gridSpan w:val="2"/><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154 (95 - 263)</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273 (167 – 413)</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435 (291 – 655)</w:t></w:r><w:r><w:rPr><w:rFonts w:ascii="Times New Roman" w:hAnsi="Times New Roman"/><w:sz w:val="24"/><w:szCs w:val="24"/><w:vertAlign w:val="superscript"/><w:lang w:val="en-US"/></w:rPr><w:t>†</w:t></w:r></w:p></w:tc><w:tc><w:tcPr><w:tcW w:type="dxa" w:w="1991"/><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110 (46 – 232)</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147 (65 – 310)</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267 (132 – 550)</w:t></w:r><w:r><w:rPr><w:rFonts w:ascii="Times New Roman" w:hAnsi="Times New Roman"/><w:sz w:val="24"/><w:szCs w:val="24"/><w:vertAlign w:val="superscript"/><w:lang w:val="en-US"/></w:rPr><w:t>†,‡</w:t></w:r></w:p></w:tc></w:tr><w:tr><w:trPr><w:cantSplit w:val="false"/></w:trPr><w:tc><w:tcPr><w:tcW w:type="dxa" w:w="3793"/><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tc><w:tc><w:tcPr><w:tcW w:type="dxa" w:w="5953"/><w:gridSpan w:val="4"/><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Bouts of physical activity</w:t></w:r></w:p></w:tc></w:tr><w:tr><w:trPr><w:cantSplit w:val="false"/></w:trPr><w:tc><w:tcPr><w:tcW w:type="dxa" w:w="3793"/><w:tcBorders><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PA measure</w:t></w:r></w:p></w:tc><w:tc><w:tcPr><w:tcW w:type="dxa" w:w="2123"/><w:gridSpan w:val="2"/><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Very light intensity</w:t></w:r></w:p></w:tc><w:tc><w:tcPr><w:tcW w:type="dxa" w:w="1839"/><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Light intensity</w:t></w:r></w:p></w:tc><w:tc><w:tcPr><w:tcW w:type="dxa" w:w="1991"/><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Moderate-to-vigorous intensity</w:t></w:r></w:p></w:tc></w:tr><w:tr><w:trPr><w:cantSplit w:val="false"/></w:trPr><w:tc><w:tcPr><w:tcW w:type="dxa" w:w="3793"/><w:tcBorders><w:top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Time, min∙day</w:t></w:r><w:r><w:rPr><w:rFonts w:ascii="Times New Roman" w:hAnsi="Times New Roman"/><w:sz w:val="24"/><w:szCs w:val="24"/><w:vertAlign w:val="superscript"/><w:lang w:val="en-US"/></w:rPr><w:t>-1*</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2-minute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10-minute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tc><w:tc><w:tcPr><w:tcW w:type="dxa" w:w="2123"/><w:gridSpan w:val="2"/><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273 (225 – 338)</w:t></w:r></w:p><w:p><w:pPr><w:pStyle w:val="style0"/><w:spacing w:after="0" w:before="0" w:line="480" w:lineRule="auto"/><w:jc w:val="center"/></w:pPr><w:r><w:rPr><w:rFonts w:ascii="Times New Roman" w:hAnsi="Times New Roman"/><w:sz w:val="24"/><w:szCs w:val="24"/><w:lang w:val="en-US"/></w:rPr><w:t>503 (435 – 569)</w:t></w:r></w:p><w:p><w:pPr><w:pStyle w:val="style0"/><w:spacing w:after="0" w:before="0" w:line="480" w:lineRule="auto"/><w:jc w:val="center"/></w:pPr><w:r><w:rPr><w:rFonts w:ascii="Times New Roman" w:hAnsi="Times New Roman"/><w:sz w:val="24"/><w:szCs w:val="24"/><w:lang w:val="en-US"/></w:rPr><w:t>781 (683 – 884)</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215 (167 – 284)</w:t></w:r></w:p><w:p><w:pPr><w:pStyle w:val="style0"/><w:spacing w:after="0" w:before="0" w:line="480" w:lineRule="auto"/><w:jc w:val="center"/></w:pPr><w:r><w:rPr><w:rFonts w:ascii="Times New Roman" w:hAnsi="Times New Roman"/><w:sz w:val="24"/><w:szCs w:val="24"/><w:lang w:val="en-US"/></w:rPr><w:t>436 (352 – 526)</w:t></w:r></w:p><w:p><w:pPr><w:pStyle w:val="style0"/><w:spacing w:after="0" w:before="0" w:line="480" w:lineRule="auto"/><w:jc w:val="center"/></w:pPr><w:r><w:rPr><w:rFonts w:ascii="Times New Roman" w:hAnsi="Times New Roman"/><w:sz w:val="24"/><w:szCs w:val="24"/><w:lang w:val="en-US"/></w:rPr><w:t>657 (539 – 780)</w:t></w:r></w:p></w:tc><w:tc><w:tcPr><w:tcW w:type="dxa" w:w="1839"/><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37 (22 – 59)</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67 (37 – 97)</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107 (65 – 156)</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3 (0 – 8)</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4 (0 – 14)</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7 (0 – 22)</w:t></w:r><w:r><w:rPr><w:rFonts w:ascii="Times New Roman" w:hAnsi="Times New Roman"/><w:sz w:val="24"/><w:szCs w:val="24"/><w:vertAlign w:val="superscript"/><w:lang w:val="en-US"/></w:rPr><w:t>†</w:t></w:r></w:p></w:tc><w:tc><w:tcPr><w:tcW w:type="dxa" w:w="1991"/><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15 (6 – 34)</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20 (8 – 47)</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38 (17 – 79)</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 (0 – 11)</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3 (0 – 13)</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6 (0 – 22)</w:t></w:r><w:r><w:rPr><w:rFonts w:ascii="Times New Roman" w:hAnsi="Times New Roman"/><w:sz w:val="24"/><w:szCs w:val="24"/><w:vertAlign w:val="superscript"/><w:lang w:val="en-US"/></w:rPr><w:t>†</w:t></w:r></w:p></w:tc></w:tr><w:tr><w:trPr><w:cantSplit w:val="false"/></w:trPr><w:tc><w:tcPr><w:tcW w:type="dxa" w:w="3793"/><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Frequency, bouts∙day</w:t></w:r><w:r><w:rPr><w:rFonts w:ascii="Times New Roman" w:hAnsi="Times New Roman"/><w:sz w:val="24"/><w:szCs w:val="24"/><w:vertAlign w:val="superscript"/><w:lang w:val="en-US"/></w:rPr><w:t>-1*</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2-minute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10-minute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tc><w:tc><w:tcPr><w:tcW w:type="dxa" w:w="2123"/><w:gridSpan w:val="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21 (17 – 25)</w:t></w:r></w:p><w:p><w:pPr><w:pStyle w:val="style0"/><w:spacing w:after="0" w:before="0" w:line="480" w:lineRule="auto"/><w:jc w:val="center"/></w:pPr><w:r><w:rPr><w:rFonts w:ascii="Times New Roman" w:hAnsi="Times New Roman"/><w:sz w:val="24"/><w:szCs w:val="24"/><w:lang w:val="en-US"/></w:rPr><w:t>27 (21 – 34)</w:t></w:r></w:p><w:p><w:pPr><w:pStyle w:val="style0"/><w:spacing w:after="0" w:before="0" w:line="480" w:lineRule="auto"/><w:jc w:val="center"/></w:pPr><w:r><w:rPr><w:rFonts w:ascii="Times New Roman" w:hAnsi="Times New Roman"/><w:sz w:val="24"/><w:szCs w:val="24"/><w:lang w:val="en-US"/></w:rPr><w:t>48 (39 – 58)</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7 (6 – 9)</w:t></w:r></w:p><w:p><w:pPr><w:pStyle w:val="style0"/><w:spacing w:after="0" w:before="0" w:line="480" w:lineRule="auto"/><w:jc w:val="center"/></w:pPr><w:r><w:rPr><w:rFonts w:ascii="Times New Roman" w:hAnsi="Times New Roman"/><w:sz w:val="24"/><w:szCs w:val="24"/><w:lang w:val="en-US"/></w:rPr><w:t>11 (9 – 13)</w:t></w:r></w:p><w:p><w:pPr><w:pStyle w:val="style0"/><w:spacing w:after="0" w:before="0" w:line="480" w:lineRule="auto"/><w:jc w:val="center"/></w:pPr><w:r><w:rPr><w:rFonts w:ascii="Times New Roman" w:hAnsi="Times New Roman"/><w:sz w:val="24"/><w:szCs w:val="24"/><w:lang w:val="en-US"/></w:rPr><w:t>18 (16 – 21)</w:t></w:r></w:p></w:tc><w:tc><w:tcPr><w:tcW w:type="dxa" w:w="1839"/><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11 (7 – 16)</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19 (11 – 26)</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31 (20 – 41)</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0 (0 – 1)</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0 (0 – 1)</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 (0 – 2)</w:t></w:r><w:r><w:rPr><w:rFonts w:ascii="Times New Roman" w:hAnsi="Times New Roman"/><w:sz w:val="24"/><w:szCs w:val="24"/><w:vertAlign w:val="superscript"/><w:lang w:val="en-US"/></w:rPr><w:t>†</w:t></w:r></w:p></w:tc><w:tc><w:tcPr><w:tcW w:type="dxa" w:w="199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4 (2 – 8)</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5 (2 – 10)</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10 (5 – 17)</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0 (0 – 1)</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0 (0 – 1)</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 (0 – 2)</w:t></w:r><w:r><w:rPr><w:rFonts w:ascii="Times New Roman" w:hAnsi="Times New Roman"/><w:sz w:val="24"/><w:szCs w:val="24"/><w:vertAlign w:val="superscript"/><w:lang w:val="en-US"/></w:rPr><w:t>†</w:t></w:r></w:p></w:tc></w:tr><w:tr><w:trPr><w:cantSplit w:val="false"/></w:trPr><w:tc><w:tcPr><w:tcW w:type="dxa" w:w="3793"/><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Average duration, min∙bout</w:t></w:r><w:r><w:rPr><w:rFonts w:ascii="Times New Roman" w:hAnsi="Times New Roman"/><w:sz w:val="24"/><w:szCs w:val="24"/><w:vertAlign w:val="superscript"/><w:lang w:val="en-US"/></w:rPr><w:t>-1*</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2-minute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10-minute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tc><w:tc><w:tcPr><w:tcW w:type="dxa" w:w="2123"/><w:gridSpan w:val="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13 (10 – 17)</w:t></w:r></w:p><w:p><w:pPr><w:pStyle w:val="style0"/><w:spacing w:after="0" w:before="0" w:line="480" w:lineRule="auto"/><w:jc w:val="center"/></w:pPr><w:r><w:rPr><w:rFonts w:ascii="Times New Roman" w:hAnsi="Times New Roman"/><w:sz w:val="24"/><w:szCs w:val="24"/><w:lang w:val="en-US"/></w:rPr><w:t>18 (13 – 27)</w:t></w:r></w:p><w:p><w:pPr><w:pStyle w:val="style0"/><w:spacing w:after="0" w:before="0" w:line="480" w:lineRule="auto"/><w:jc w:val="center"/></w:pPr><w:r><w:rPr><w:rFonts w:ascii="Times New Roman" w:hAnsi="Times New Roman"/><w:sz w:val="24"/><w:szCs w:val="24"/><w:lang w:val="en-US"/></w:rPr><w:t>16 (12 – 21)</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29 (24 – 36)</w:t></w:r></w:p><w:p><w:pPr><w:pStyle w:val="style0"/><w:spacing w:after="0" w:before="0" w:line="480" w:lineRule="auto"/><w:jc w:val="center"/></w:pPr><w:r><w:rPr><w:rFonts w:ascii="Times New Roman" w:hAnsi="Times New Roman"/><w:sz w:val="24"/><w:szCs w:val="24"/><w:lang w:val="en-US"/></w:rPr><w:t>37 (29 – 50)</w:t></w:r></w:p><w:p><w:pPr><w:pStyle w:val="style0"/><w:spacing w:after="0" w:before="0" w:line="480" w:lineRule="auto"/><w:jc w:val="center"/></w:pPr><w:r><w:rPr><w:rFonts w:ascii="Times New Roman" w:hAnsi="Times New Roman"/><w:sz w:val="24"/><w:szCs w:val="24"/><w:lang w:val="en-US"/></w:rPr><w:t>34 (28 – 43)</w:t></w:r></w:p></w:tc><w:tc><w:tcPr><w:tcW w:type="dxa" w:w="1839"/><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3 (3 – 4)</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3 (3 – 4)</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3 (3 – 4)</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10 (0 – 13)</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11 (0 – 13)</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12 (0 – 14)</w:t></w:r><w:r><w:rPr><w:rFonts w:ascii="Times New Roman" w:hAnsi="Times New Roman"/><w:sz w:val="24"/><w:szCs w:val="24"/><w:vertAlign w:val="superscript"/><w:lang w:val="en-US"/></w:rPr><w:t>†</w:t></w:r></w:p></w:tc><w:tc><w:tcPr><w:tcW w:type="dxa" w:w="199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10 (0 – 15)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11 (0 – 15)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13 (0 – 16)</w:t></w:r><w:r><w:rPr><w:rFonts w:ascii="Times New Roman" w:hAnsi="Times New Roman"/><w:sz w:val="24"/><w:szCs w:val="24"/><w:vertAlign w:val="superscript"/><w:lang w:val="en-US"/></w:rPr><w:t>†,‡</w:t></w:r></w:p></w:tc></w:tr><w:tr><w:trPr><w:cantSplit w:val="false"/></w:trPr><w:tc><w:tcPr><w:tcW w:type="dxa" w:w="3793"/><w:tcBorders><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EE, METs-min∙day</w:t></w:r><w:r><w:rPr><w:rFonts w:ascii="Times New Roman" w:hAnsi="Times New Roman"/><w:sz w:val="24"/><w:szCs w:val="24"/><w:vertAlign w:val="superscript"/><w:lang w:val="en-US"/></w:rPr><w:t>-1*</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2-minute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10-minute</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Before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After midday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Total</w:t></w:r></w:p></w:tc><w:tc><w:tcPr><w:tcW w:type="dxa" w:w="2123"/><w:gridSpan w:val="2"/><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347 (261 – 490)</w:t></w:r></w:p><w:p><w:pPr><w:pStyle w:val="style0"/><w:spacing w:after="0" w:before="0" w:line="480" w:lineRule="auto"/><w:jc w:val="center"/></w:pPr><w:r><w:rPr><w:rFonts w:ascii="Times New Roman" w:hAnsi="Times New Roman"/><w:sz w:val="24"/><w:szCs w:val="24"/><w:lang w:val="en-US"/></w:rPr><w:t>648 (501 – 845)</w:t></w:r></w:p><w:p><w:pPr><w:pStyle w:val="style0"/><w:spacing w:after="0" w:before="0" w:line="480" w:lineRule="auto"/><w:jc w:val="center"/></w:pPr><w:r><w:rPr><w:rFonts w:ascii="Times New Roman" w:hAnsi="Times New Roman"/><w:sz w:val="24"/><w:szCs w:val="24"/><w:lang w:val="en-US"/></w:rPr><w:t>1000 (783 – 1298)</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273 (193 – 411)</w:t></w:r></w:p><w:p><w:pPr><w:pStyle w:val="style0"/><w:spacing w:after="0" w:before="0" w:line="480" w:lineRule="auto"/><w:jc w:val="center"/></w:pPr><w:r><w:rPr><w:rFonts w:ascii="Times New Roman" w:hAnsi="Times New Roman"/><w:sz w:val="24"/><w:szCs w:val="24"/><w:lang w:val="en-US"/></w:rPr><w:t>572 (410 – 783)</w:t></w:r></w:p><w:p><w:pPr><w:pStyle w:val="style0"/><w:spacing w:after="0" w:before="0" w:line="480" w:lineRule="auto"/><w:jc w:val="center"/></w:pPr><w:r><w:rPr><w:rFonts w:ascii="Times New Roman" w:hAnsi="Times New Roman"/><w:sz w:val="24"/><w:szCs w:val="24"/><w:lang w:val="en-US"/></w:rPr><w:t>847 (626 – 1168)</w:t></w:r></w:p></w:tc><w:tc><w:tcPr><w:tcW w:type="dxa" w:w="1839"/><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118 (67 – 205)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211 (119 – 335)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340 (204 – 523)</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6 (0 – 26)</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14 (0 – 47)</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26 (0 – 77)</w:t></w:r><w:r><w:rPr><w:rFonts w:ascii="Times New Roman" w:hAnsi="Times New Roman"/><w:sz w:val="24"/><w:szCs w:val="24"/><w:vertAlign w:val="superscript"/><w:lang w:val="en-US"/></w:rPr><w:t>†</w:t></w:r></w:p></w:tc><w:tc><w:tcPr><w:tcW w:type="dxa" w:w="1991"/><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86 (29 – 187)</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106 (41 – 255)</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205 (86 – 436)</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9 (0 – 61)</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12 (0 – 69)</w:t></w:r><w:r><w:rPr><w:rFonts w:ascii="Times New Roman" w:hAnsi="Times New Roman"/><w:sz w:val="24"/><w:szCs w:val="24"/><w:vertAlign w:val="superscript"/><w:lang w:val="en-US"/></w:rPr><w:t>†</w:t></w:r></w:p><w:p><w:pPr><w:pStyle w:val="style0"/><w:spacing w:after="0" w:before="0" w:line="480" w:lineRule="auto"/><w:jc w:val="center"/></w:pPr><w:r><w:rPr><w:rFonts w:ascii="Times New Roman" w:hAnsi="Times New Roman"/><w:sz w:val="24"/><w:szCs w:val="24"/><w:lang w:val="en-US"/></w:rPr><w:t>36 (0 – 132)</w:t></w:r><w:r><w:rPr><w:rFonts w:ascii="Times New Roman" w:hAnsi="Times New Roman"/><w:sz w:val="24"/><w:szCs w:val="24"/><w:vertAlign w:val="superscript"/><w:lang w:val="en-US"/></w:rPr><w:t>†</w:t></w:r></w:p></w:tc></w:tr></w:tbl><w:p><w:pPr><w:pStyle w:val="style0"/><w:spacing w:after="0" w:before="0" w:line="480" w:lineRule="auto"/><w:jc w:val="both"/></w:pPr><w:r><w:rPr><w:rFonts w:ascii="Times New Roman" w:hAnsi="Times New Roman"/><w:sz w:val="24"/><w:szCs w:val="24"/><w:lang w:val="en-US"/></w:rPr><w:t xml:space="preserve">Data expressed as median (interquartile range). EE: energy expenditure; MET: metabolic equivalent of task. </w:t></w:r><w:r><w:rPr><w:rFonts w:ascii="Times New Roman" w:hAnsi="Times New Roman"/><w:sz w:val="24"/><w:szCs w:val="24"/><w:vertAlign w:val="superscript"/><w:lang w:val="en-US"/></w:rPr><w:t>*</w:t></w:r><w:r><w:rPr><w:rFonts w:ascii="Times New Roman" w:hAnsi="Times New Roman"/><w:sz w:val="24"/><w:szCs w:val="24"/><w:lang w:val="en-US"/></w:rPr><w:t xml:space="preserve">The time, frequency and EE in bouts of physical activity were averaged out over the total number of valid days, whilst the duration of bouts of physical activity was averaged out over the total number of bouts available. </w:t></w:r><w:r><w:rPr><w:rFonts w:ascii="Times New Roman" w:hAnsi="Times New Roman"/><w:sz w:val="24"/><w:szCs w:val="24"/><w:vertAlign w:val="superscript"/><w:lang w:val="en-US"/></w:rPr><w:t>†</w:t></w:r><w:r><w:rPr><w:rFonts w:ascii="Times New Roman" w:hAnsi="Times New Roman"/><w:i/><w:sz w:val="24"/><w:szCs w:val="24"/><w:lang w:val="en-US"/></w:rPr><w:t>P</w:t></w:r><w:r><w:rPr><w:rFonts w:ascii="Times New Roman" w:hAnsi="Times New Roman"/><w:sz w:val="24"/><w:szCs w:val="24"/><w:lang w:val="en-US"/></w:rPr><w:t xml:space="preserve">&lt;0.05 vs very light intensity; </w:t></w:r><w:r><w:rPr><w:rFonts w:ascii="Times New Roman" w:hAnsi="Times New Roman"/><w:sz w:val="24"/><w:szCs w:val="24"/><w:vertAlign w:val="superscript"/><w:lang w:val="en-US"/></w:rPr><w:t>‡</w:t></w:r><w:r><w:rPr><w:rFonts w:ascii="Times New Roman" w:hAnsi="Times New Roman"/><w:i/><w:sz w:val="24"/><w:szCs w:val="24"/><w:lang w:val="en-US"/></w:rPr><w:t>P</w:t></w:r><w:r><w:rPr><w:rFonts w:ascii="Times New Roman" w:hAnsi="Times New Roman"/><w:sz w:val="24"/><w:szCs w:val="24"/><w:lang w:val="en-US"/></w:rPr><w:t>&lt;0.05 vs light intensity.</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i/><w:sz w:val="24"/><w:szCs w:val="24"/><w:lang w:val="en-US"/></w:rPr><w:t>Stratification for clinical characteristics</w:t></w:r></w:p><w:p><w:pPr><w:pStyle w:val="style0"/><w:spacing w:after="0" w:before="0" w:line="480" w:lineRule="auto"/><w:jc w:val="both"/></w:pPr><w:r><w:rPr><w:rFonts w:ascii="Times New Roman" w:hAnsi="Times New Roman"/><w:sz w:val="24"/><w:szCs w:val="24"/><w:lang w:val="en-US"/></w:rPr><w:t>Patients of older age, female gender, LTOT users, lower DLCO, higher mMRC dyspnea grade, higher BMI, higher ADO index, higher GOLD grade and patients from GOLD group D spent the smallest amount of time and lowest EE in moderate-to-vigorous intensity (Tables E3-E11, online supplement). Daily PA hourly patterns after stratification for the abovementioned clinical characteristics are presented in figures 2 and E1 (online supplement), showing a noticeable influence of age, BMI, mMRC dyspnea grades, and ADO index scores. The influence of GOLD grades or groups on these patterns was small. A weak but significant positive association existed between FEV</w:t></w:r><w:r><w:rPr><w:rFonts w:ascii="Times New Roman" w:hAnsi="Times New Roman"/><w:sz w:val="24"/><w:szCs w:val="24"/><w:vertAlign w:val="subscript"/><w:lang w:val="en-US"/></w:rPr><w:t>1</w:t></w:r><w:r><w:rPr><w:rFonts w:ascii="Times New Roman" w:hAnsi="Times New Roman"/><w:sz w:val="24"/><w:szCs w:val="24"/><w:lang w:val="en-US"/></w:rPr><w:t xml:space="preserve"> (% predicted) and the time in activities of moderate-to-vigorous intensity (</w:t></w:r><w:r><w:rPr><w:rFonts w:ascii="Times New Roman" w:hAnsi="Times New Roman"/><w:i/><w:sz w:val="24"/><w:szCs w:val="24"/><w:lang w:val="en-US"/></w:rPr><w:t>r</w:t></w:r><w:r><w:rPr><w:rFonts w:ascii="Times New Roman" w:hAnsi="Times New Roman"/><w:sz w:val="24"/><w:szCs w:val="24"/><w:vertAlign w:val="subscript"/><w:lang w:val="en-US"/></w:rPr><w:t>s</w:t></w:r><w:r><w:rPr><w:rFonts w:ascii="Times New Roman" w:hAnsi="Times New Roman"/><w:sz w:val="24"/><w:szCs w:val="24"/><w:lang w:val="en-US"/></w:rPr><w:t xml:space="preserve">=0.20, </w:t></w:r><w:r><w:rPr><w:rFonts w:ascii="Times New Roman" w:hAnsi="Times New Roman"/><w:i/><w:sz w:val="24"/><w:szCs w:val="24"/><w:lang w:val="en-US"/></w:rPr><w:t>P</w:t></w:r><w:r><w:rPr><w:rFonts w:ascii="Times New Roman" w:hAnsi="Times New Roman"/><w:sz w:val="24"/><w:szCs w:val="24"/><w:lang w:val="en-US"/></w:rPr><w:t>&lt;0.0001; Figure 3).</w:t></w:r></w:p><w:p><w:pPr><w:pStyle w:val="style0"/><w:spacing w:after="0" w:before="0" w:line="480" w:lineRule="auto"/><w:jc w:val="both"/></w:pPr><w:r><w:rPr><w:rFonts w:ascii="Times New Roman" w:hAnsi="Times New Roman"/><w:b/><w:i/><w:sz w:val="24"/><w:szCs w:val="24"/><w:lang w:val="en-US"/></w:rPr></w:r></w:p><w:p><w:pPr><w:pStyle w:val="style0"/><w:spacing w:after="0" w:before="0" w:line="480" w:lineRule="auto"/><w:jc w:val="both"/></w:pPr><w:r><w:rPr><w:rFonts w:ascii="Times New Roman" w:hAnsi="Times New Roman"/><w:b/><w:i/><w:sz w:val="24"/><w:szCs w:val="24"/><w:lang w:val="en-US"/></w:rPr><w:t>Patients with COPD versus healthy subjects</w:t></w:r></w:p><w:p><w:pPr><w:pStyle w:val="style0"/><w:spacing w:after="0" w:before="0" w:line="480" w:lineRule="auto"/><w:jc w:val="both"/></w:pPr><w:r><w:rPr><w:rFonts w:ascii="Times New Roman" w:hAnsi="Times New Roman"/><w:sz w:val="24"/><w:szCs w:val="24"/><w:lang w:val="en-US"/></w:rPr><w:t>Table 3 presents the general characteristics and daily PA measures in moderate-to-vigorous intensity of 66 healthy subjects and a subgroup of 66 patients with COPD, pairwise-matched for gender, age and BMI. As expected, subjects with COPD had worse lung function, higher mMRC dyspnea grade and worse PA measures compared to healthy subjects. The comparison of daily PA measures in very light and light intensities can be found in Table E12 (online supplement). Interestingly, patients with COPD spent more time in very light intensity than healthy subjects, but there was no difference for the time in light intensity. Figure 4 presents the daily PA hourly patterns of both groups. In general, healthy subjects performed their activities at higher intensities compared to patients with COPD, and this difference was more pronounced during weekdays.</w:t></w:r></w:p><w:p><w:pPr><w:sectPr><w:footerReference r:id="rId6" w:type="default"/><w:type w:val="nextPage"/><w:pgSz w:h="16838" w:w="11906"/><w:pgMar w:bottom="1418" w:footer="709" w:gutter="0" w:header="0" w:left="1418" w:right="1418" w:top="1418"/><w:pgNumType w:fmt="decimal"/><w:formProt w:val="false"/><w:textDirection w:val="lrTb"/><w:docGrid w:charSpace="4096" w:linePitch="360" w:type="default"/></w:sectPr><w:pStyle w:val="style43"/></w:pPr><w:r><w:rPr></w:rPr></w:r></w:p><w:p><w:pPr><w:pStyle w:val="style0"/><w:spacing w:after="0" w:before="0" w:line="480" w:lineRule="auto"/><w:jc w:val="both"/></w:pPr><w:r><w:rPr><w:rFonts w:ascii="Times New Roman" w:hAnsi="Times New Roman"/><w:b/><w:sz w:val="24"/><w:szCs w:val="24"/><w:lang w:val="en-US"/></w:rPr><w:t xml:space="preserve">Table 3 </w:t></w:r><w:r><w:rPr><w:rFonts w:ascii="Times New Roman" w:hAnsi="Times New Roman"/><w:sz w:val="24"/><w:szCs w:val="24"/><w:lang w:val="en-US"/></w:rPr><w:t>General characteristics and daily physical activity measures in moderate-to-vigorous intensity of healthy subjects and matched patients with COPD</w:t></w:r></w:p><w:tbl><w:tblPr><w:jc w:val="center"/><w:tblBorders><w:top w:color="00000A" w:space="0" w:sz="4" w:val="single"/><w:bottom w:color="00000A" w:space="0" w:sz="4" w:val="single"/></w:tblBorders></w:tblPr><w:tblGrid><w:gridCol w:w="5228"/><w:gridCol w:w="1967"/><w:gridCol w:w="3277"/><w:gridCol w:w="1442"/></w:tblGrid><w:tr><w:trPr><w:cantSplit w:val="false"/></w:trPr><w:tc><w:tcPr><w:tcW w:type="dxa" w:w="5228"/><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Characteristic/PA measure</w:t></w:r></w:p></w:tc><w:tc><w:tcPr><w:tcW w:type="dxa" w:w="1967"/><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Healthy subjects</w:t></w:r></w:p></w:tc><w:tc><w:tcPr><w:tcW w:type="dxa" w:w="3277"/><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Matched patients with COPD</w:t></w:r></w:p></w:tc><w:tc><w:tcPr><w:tcW w:type="dxa" w:w="1442"/><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i/><w:sz w:val="24"/><w:szCs w:val="24"/><w:lang w:val="en-US"/></w:rPr><w:t>P</w:t></w:r><w:r><w:rPr><w:rFonts w:ascii="Times New Roman" w:hAnsi="Times New Roman"/><w:b/><w:sz w:val="24"/><w:szCs w:val="24"/><w:lang w:val="en-US"/></w:rPr><w:t>-value</w:t></w:r></w:p></w:tc></w:tr><w:tr><w:trPr><w:cantSplit w:val="false"/></w:trPr><w:tc><w:tcPr><w:tcW w:type="dxa" w:w="5228"/><w:tcBorders><w:top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General characteristics</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N</w:t></w:r></w:p></w:tc><w:tc><w:tcPr><w:tcW w:type="dxa" w:w="1967"/><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66</w:t></w:r></w:p></w:tc><w:tc><w:tcPr><w:tcW w:type="dxa" w:w="3277"/><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66</w:t></w:r></w:p></w:tc><w:tc><w:tcPr><w:tcW w:type="dxa" w:w="1442"/><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Age, yrs</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65 (61 – 70)</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65 (61 – 70)</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1.00</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Male, %</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45</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45</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1.00</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BMI, kg·m</w:t></w:r><w:r><w:rPr><w:rFonts w:ascii="Times New Roman" w:hAnsi="Times New Roman"/><w:sz w:val="24"/><w:szCs w:val="24"/><w:vertAlign w:val="superscript"/><w:lang w:val="en-US"/></w:rPr><w:t>-2</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25.3 (22.9 – 28.1)</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24.9 (22.4 – 27.9)</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0.65</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FEV</w:t></w:r><w:r><w:rPr><w:rFonts w:ascii="Times New Roman" w:hAnsi="Times New Roman"/><w:sz w:val="24"/><w:szCs w:val="24"/><w:vertAlign w:val="subscript"/><w:lang w:val="en-US"/></w:rPr><w:t>1</w:t></w:r><w:r><w:rPr><w:rFonts w:ascii="Times New Roman" w:hAnsi="Times New Roman"/><w:sz w:val="24"/><w:szCs w:val="24"/><w:lang w:val="en-US"/></w:rPr><w:t>, % predicted</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107 (97 – 117)</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43 (29 – 63)</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FEV</w:t></w:r><w:r><w:rPr><w:rFonts w:ascii="Times New Roman" w:hAnsi="Times New Roman"/><w:sz w:val="24"/><w:szCs w:val="24"/><w:vertAlign w:val="subscript"/><w:lang w:val="en-US"/></w:rPr><w:t>1</w:t></w:r><w:r><w:rPr><w:rFonts w:ascii="Times New Roman" w:hAnsi="Times New Roman"/><w:sz w:val="24"/><w:szCs w:val="24"/><w:lang w:val="en-US"/></w:rPr><w:t>/FVC, %</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78 (75 – 82)</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42 (32 – 54)</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mMRC dyspnea grade, points</w:t></w:r><w:r><w:rPr><w:rFonts w:ascii="Times New Roman" w:hAnsi="Times New Roman"/><w:sz w:val="24"/><w:szCs w:val="24"/><w:vertAlign w:val="superscript"/><w:lang w:val="en-US"/></w:rPr><w:t>*</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0)</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 (1 – 3)</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Physical activity measures in moderate-to-vigorous intensity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min∙day</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101 (57 – 163)</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47 (30 – 95)</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METs-min∙day</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461 (271 – 797)</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213 (123 – 435)</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≥2-min bouts, min∙day</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82 (38 – 138)</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37 (15 – 83)</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≥10-min bouts, min∙day</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29 (10 – 73)</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 (0 – 20)</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≥2-min bouts, bouts∙day</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17 (10 – 25)</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 (5 – 17)</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≥10-min bouts, bouts∙day</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 (1 – 4)</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1)</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≥2-min bouts, min∙bout</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 (4 – 7)</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(3 – 5)</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≥10-min bouts, min∙bout</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16 (13 – 21)</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 (0 – 14)</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≥2-min bouts, METs-min∙day</w:t></w:r><w:r><w:rPr><w:rFonts w:ascii="Times New Roman" w:hAnsi="Times New Roman"/><w:sz w:val="24"/><w:szCs w:val="24"/><w:vertAlign w:val="superscript"/><w:lang w:val="en-US"/></w:rPr><w:t>-1</w:t></w:r></w:p></w:tc><w:tc><w:tcPr><w:tcW w:type="dxa" w:w="196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362 (212 – 712)</w:t></w:r></w:p></w:tc><w:tc><w:tcPr><w:tcW w:type="dxa" w:w="3277"/><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164 (65 – 376)</w:t></w:r></w:p></w:tc><w:tc><w:tcPr><w:tcW w:type="dxa" w:w="14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28"/><w:tcBorders><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≥10-min bouts, METs-min∙day</w:t></w:r><w:r><w:rPr><w:rFonts w:ascii="Times New Roman" w:hAnsi="Times New Roman"/><w:sz w:val="24"/><w:szCs w:val="24"/><w:vertAlign w:val="superscript"/><w:lang w:val="en-US"/></w:rPr><w:t>-1</w:t></w:r></w:p></w:tc><w:tc><w:tcPr><w:tcW w:type="dxa" w:w="1967"/><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107 (47 – 417)</w:t></w:r></w:p></w:tc><w:tc><w:tcPr><w:tcW w:type="dxa" w:w="3277"/><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23 (0 – 121)</w:t></w:r></w:p></w:tc><w:tc><w:tcPr><w:tcW w:type="dxa" w:w="1442"/><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bl><w:p><w:pPr><w:pStyle w:val="style0"/><w:spacing w:after="0" w:before="0" w:line="480" w:lineRule="auto"/><w:jc w:val="both"/></w:pPr><w:r><w:rPr><w:rFonts w:ascii="Times New Roman" w:hAnsi="Times New Roman"/><w:sz w:val="24"/><w:szCs w:val="24"/><w:lang w:val="en-US"/></w:rPr><w:t xml:space="preserve">Data expressed as absolute/relative frequency, or median (interquartile range). See Tables 1 and 2 for definition of abbreviations. </w:t></w:r><w:r><w:rPr><w:rFonts w:ascii="Times New Roman" w:hAnsi="Times New Roman"/><w:sz w:val="24"/><w:szCs w:val="24"/><w:vertAlign w:val="superscript"/><w:lang w:val="en-US"/></w:rPr><w:t>*</w:t></w:r><w:r><w:rPr><w:rFonts w:ascii="Times New Roman" w:hAnsi="Times New Roman"/><w:sz w:val="24"/><w:szCs w:val="24"/><w:lang w:val="en-US"/></w:rPr><w:t>Data available for 48 healthy subjects and 59 patients with COPD.</w:t></w:r></w:p><w:p><w:pPr><w:sectPr><w:footerReference r:id="rId7" w:type="default"/><w:type w:val="nextPage"/><w:pgSz w:h="11906" w:orient="landscape" w:w="16838"/><w:pgMar w:bottom="1418" w:footer="709" w:gutter="0" w:header="0" w:left="1418" w:right="1418" w:top="1418"/><w:pgNumType w:fmt="decimal"/><w:formProt w:val="false"/><w:textDirection w:val="lrTb"/><w:docGrid w:charSpace="4096" w:linePitch="360" w:type="default"/></w:sect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Cluster analysis of daily PA measures</w:t></w:r></w:p><w:p><w:pPr><w:pStyle w:val="style0"/><w:spacing w:after="0" w:before="0" w:line="480" w:lineRule="auto"/><w:jc w:val="both"/></w:pPr><w:r><w:rPr><w:rFonts w:ascii="Times New Roman" w:hAnsi="Times New Roman"/><w:sz w:val="24"/><w:szCs w:val="24"/><w:lang w:val="en-US"/></w:rPr><w:t xml:space="preserve">The PCA identified 3 components, which accounted for 60% of the total variance (first component, 34%; second component, 17%; third component, 9%). </w:t></w:r><w:ins w:author="Rafael Mesquita" w:date="2014-11-12T11:59:00Z" w:id="64"><w:r><w:rPr><w:rFonts w:ascii="Times New Roman" w:hAnsi="Times New Roman"/><w:sz w:val="24"/><w:szCs w:val="24"/><w:lang w:val="en-US"/></w:rPr><w:t>The</w:t></w:r></w:ins><w:ins w:author="Rafael Mesquita" w:date="2014-11-12T12:02:00Z" w:id="65"><w:r><w:rPr><w:rFonts w:ascii="Times New Roman" w:hAnsi="Times New Roman"/><w:sz w:val="24"/><w:szCs w:val="24"/><w:lang w:val="en-US"/></w:rPr><w:t xml:space="preserve"> most </w:t></w:r></w:ins><w:ins w:author="Rafael Mesquita" w:date="2014-11-12T12:51:00Z" w:id="66"><w:r><w:rPr><w:rFonts w:ascii="Times New Roman" w:hAnsi="Times New Roman"/><w:sz w:val="24"/><w:szCs w:val="24"/><w:lang w:val="en-US"/></w:rPr><w:t>relevant</w:t></w:r></w:ins><w:ins w:author="Rafael Mesquita" w:date="2014-11-12T12:02:00Z" w:id="67"><w:r><w:rPr><w:rFonts w:ascii="Times New Roman" w:hAnsi="Times New Roman"/><w:sz w:val="24"/><w:szCs w:val="24"/><w:lang w:val="en-US"/></w:rPr><w:t xml:space="preserve"> </w:t></w:r></w:ins><w:ins w:author="Rafael Mesquita" w:date="2014-11-12T12:51:00Z" w:id="68"><w:r><w:rPr><w:rFonts w:ascii="Times New Roman" w:hAnsi="Times New Roman"/><w:sz w:val="24"/><w:szCs w:val="24"/><w:lang w:val="en-US"/></w:rPr><w:t>features in each component are described in the online supplement</w:t></w:r></w:ins><w:ins w:author="Rafael Mesquita" w:date="2014-11-12T12:52:00Z" w:id="69"><w:r><w:rPr><w:rFonts w:ascii="Times New Roman" w:hAnsi="Times New Roman"/><w:sz w:val="24"/><w:szCs w:val="24"/><w:lang w:val="en-US"/></w:rPr><w:t>.</w:t></w:r></w:ins><w:ins w:author="Rafael Mesquita" w:date="2014-11-12T11:59:00Z" w:id="70"><w:r><w:rPr><w:rFonts w:ascii="Times New Roman" w:hAnsi="Times New Roman"/><w:sz w:val="24"/><w:szCs w:val="24"/><w:lang w:val="en-US"/></w:rPr><w:t xml:space="preserve"> </w:t></w:r></w:ins><w:del w:author="Rafael Mesquita" w:date="2014-11-12T12:52:00Z" w:id="71"><w:r><w:rPr><w:rFonts w:ascii="Times New Roman" w:hAnsi="Times New Roman"/><w:sz w:val="24"/><w:szCs w:val="24"/><w:lang w:val="en-US"/></w:rPr><w:delText>The most relevant features of the 1</w:delText></w:r></w:del><w:del w:author="Rafael Mesquita" w:date="2014-11-12T12:52:00Z" w:id="72"><w:r><w:rPr><w:rFonts w:ascii="Times New Roman" w:hAnsi="Times New Roman"/><w:sz w:val="24"/><w:szCs w:val="24"/><w:vertAlign w:val="superscript"/><w:lang w:val="en-US"/></w:rPr><w:delText>st</w:delText></w:r></w:del><w:del w:author="Rafael Mesquita" w:date="2014-11-12T12:52:00Z" w:id="73"><w:r><w:rPr><w:rFonts w:ascii="Times New Roman" w:hAnsi="Times New Roman"/><w:sz w:val="24"/><w:szCs w:val="24"/><w:lang w:val="en-US"/></w:rPr><w:delText xml:space="preserve"> component were the daily time in ≥2-min bouts of very light intensity, expressed as percentage of total assessment time; the daily time in ≥10-min bouts of very light intensity, in min·day</w:delText></w:r></w:del><w:del w:author="Rafael Mesquita" w:date="2014-11-12T12:52:00Z" w:id="74"><w:r><w:rPr><w:rFonts w:ascii="Times New Roman" w:hAnsi="Times New Roman"/><w:sz w:val="24"/><w:szCs w:val="24"/><w:vertAlign w:val="superscript"/><w:lang w:val="en-US"/></w:rPr><w:delText>-1</w:delText></w:r></w:del><w:del w:author="Rafael Mesquita" w:date="2014-11-12T12:52:00Z" w:id="75"><w:r><w:rPr><w:rFonts w:ascii="Times New Roman" w:hAnsi="Times New Roman"/><w:sz w:val="24"/><w:szCs w:val="24"/><w:lang w:val="en-US"/></w:rPr><w:delText>; and the daily time in ≥10-min bouts of very light intensity, expressed as percentage of total assessment time. The most relevant of the 2</w:delText></w:r></w:del><w:del w:author="Rafael Mesquita" w:date="2014-11-12T12:52:00Z" w:id="76"><w:r><w:rPr><w:rFonts w:ascii="Times New Roman" w:hAnsi="Times New Roman"/><w:sz w:val="24"/><w:szCs w:val="24"/><w:vertAlign w:val="superscript"/><w:lang w:val="en-US"/></w:rPr><w:delText>nd</w:delText></w:r></w:del><w:del w:author="Rafael Mesquita" w:date="2014-11-12T12:52:00Z" w:id="77"><w:r><w:rPr><w:rFonts w:ascii="Times New Roman" w:hAnsi="Times New Roman"/><w:sz w:val="24"/><w:szCs w:val="24"/><w:lang w:val="en-US"/></w:rPr><w:delText xml:space="preserve"> component were the daily EE in moderate-to-vigorous intensity, the daily EE in ≥2-min of moderate-to-vigorous intensity, and the daily EE in ≥10-min bouts of moderate-to-vigorous intensity, all expressed as percentage of total EE. The most relevant of the 3</w:delText></w:r></w:del><w:del w:author="Rafael Mesquita" w:date="2014-11-12T12:52:00Z" w:id="78"><w:r><w:rPr><w:rFonts w:ascii="Times New Roman" w:hAnsi="Times New Roman"/><w:sz w:val="24"/><w:szCs w:val="24"/><w:vertAlign w:val="superscript"/><w:lang w:val="en-US"/></w:rPr><w:delText>rd</w:delText></w:r></w:del><w:del w:author="Rafael Mesquita" w:date="2014-11-12T12:52:00Z" w:id="79"><w:r><w:rPr><w:rFonts w:ascii="Times New Roman" w:hAnsi="Times New Roman"/><w:sz w:val="24"/><w:szCs w:val="24"/><w:lang w:val="en-US"/></w:rPr><w:delText xml:space="preserve"> component were the daily EE in very light intensity after midday, the daily EE in very light intensity, and the daily EE in ≥2-min bouts of very light intensity after midday, all in METs-min∙day</w:delText></w:r></w:del><w:del w:author="Rafael Mesquita" w:date="2014-11-12T12:52:00Z" w:id="80"><w:r><w:rPr><w:rFonts w:ascii="Times New Roman" w:hAnsi="Times New Roman"/><w:sz w:val="24"/><w:szCs w:val="24"/><w:vertAlign w:val="superscript"/><w:lang w:val="en-US"/></w:rPr><w:delText>-1</w:delText></w:r></w:del><w:del w:author="Rafael Mesquita" w:date="2014-11-12T12:52:00Z" w:id="81"><w:r><w:rPr><w:rFonts w:ascii="Times New Roman" w:hAnsi="Times New Roman"/><w:sz w:val="24"/><w:szCs w:val="24"/><w:lang w:val="en-US"/></w:rPr><w:delText>.</w:delText></w:r></w:del></w:p><w:p><w:pPr><w:pStyle w:val="style0"/><w:spacing w:after="0" w:before="0" w:line="480" w:lineRule="auto"/><w:jc w:val="both"/></w:pPr><w:del w:author="Rafael Mesquita" w:date="2014-11-12T12:52:00Z" w:id="82"><w:r><w:rPr><w:rFonts w:ascii="Times New Roman" w:hAnsi="Times New Roman"/><w:sz w:val="24"/><w:szCs w:val="24"/><w:lang w:val="en-US"/></w:rPr></w:r></w:del></w:p><w:p><w:pPr><w:pStyle w:val="style0"/><w:spacing w:after="0" w:before="0" w:line="480" w:lineRule="auto"/><w:jc w:val="both"/></w:pPr><w:r><w:rPr></w:rPr><w:t>Cluster analysis, performed on the 3 PCA components, identified five groups (Figure 5; see online supplement for a 3D video of Figure 5). Table 4 presents the general characteristics and PA measures of these groups. Cluster 1 was characterized by higher BMI, more dyspnea, higher ADO index, more time and EE in very light intensity, and less time and EE in light and moderate-to-vigorous intensities compared to other clusters. This cluster also had worse lung function compared to clusters 3 and 4, and apparently a higher proportion of GOLD D patients. Cluster 2 had the largest sample size with the most similar general characteristics and PA measures to the total sample. Cluster 2 also had more dyspnea and a higher ADO index than clusters 3 and 5. Similarly to cluster 1, this cluster spent more time and EE in very light intensity, and less time and EE in moderate-to-vigorous intensity than other clusters. Cluster 3 exhibited a higher FEV</w:t></w:r><w:r><w:rPr><w:rFonts w:ascii="Times New Roman" w:hAnsi="Times New Roman"/><w:sz w:val="24"/><w:szCs w:val="24"/><w:vertAlign w:val="subscript"/><w:lang w:val="en-US"/></w:rPr><w:t>1</w:t></w:r><w:r><w:rPr><w:rFonts w:ascii="Times New Roman" w:hAnsi="Times New Roman"/><w:sz w:val="24"/><w:szCs w:val="24"/><w:lang w:val="en-US"/></w:rPr><w:t xml:space="preserve"> than cluster 2 and a higher FEV</w:t></w:r><w:r><w:rPr><w:rFonts w:ascii="Times New Roman" w:hAnsi="Times New Roman"/><w:sz w:val="24"/><w:szCs w:val="24"/><w:vertAlign w:val="subscript"/><w:lang w:val="en-US"/></w:rPr><w:t>1</w:t></w:r><w:r><w:rPr><w:rFonts w:ascii="Times New Roman" w:hAnsi="Times New Roman"/><w:sz w:val="24"/><w:szCs w:val="24"/><w:lang w:val="en-US"/></w:rPr><w:t>/FVC ratio than clusters 1 and 2, whilst cluster 4 was younger than clusters 1 and 2 and had a lower BMI compared to cluster 2. Moreover, cluster 3 spent more time and EE in light intensity and less time and EE in moderate-to-vigorous intensity than clusters 4 and 5, whilst cluster 4 spent more time in light intensity compared to cluster 5. Cluster 5 had the smallest sample size (n=21) and was characterized by less time in very light intensity and more time in moderate-to-vigorous intensity compared to other clusters. Figure 6 presents the daily PA hourly patterns of the clusters. In all clusters the peak of intensity during the day occurred before midday, and in general, weekdays and weekend days presented a similar pattern, especially in more inactive clusters.</w:t></w:r></w:p><w:p><w:pPr><w:sectPr><w:footerReference r:id="rId8" w:type="default"/><w:type w:val="nextPage"/><w:pgSz w:h="16838" w:w="11906"/><w:pgMar w:bottom="1418" w:footer="709" w:gutter="0" w:header="0" w:left="1418" w:right="1418" w:top="1418"/><w:pgNumType w:fmt="decimal"/><w:formProt w:val="false"/><w:textDirection w:val="lrTb"/><w:docGrid w:charSpace="4096" w:linePitch="360" w:type="default"/></w:sect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 xml:space="preserve">Table 4 </w:t></w:r><w:r><w:rPr><w:rFonts w:ascii="Times New Roman" w:hAnsi="Times New Roman"/><w:sz w:val="24"/><w:szCs w:val="24"/><w:lang w:val="en-US"/></w:rPr><w:t>General characteristics and daily physical activity measures of clusters of patients with COPD</w:t></w:r></w:p><w:tbl><w:tblPr><w:jc w:val="center"/><w:tblBorders><w:top w:color="00000A" w:space="0" w:sz="4" w:val="single"/><w:bottom w:color="00000A" w:space="0" w:sz="4" w:val="single"/></w:tblBorders></w:tblPr><w:tblGrid><w:gridCol w:w="5244"/><w:gridCol w:w="1841"/><w:gridCol w:w="1842"/><w:gridCol w:w="1842"/><w:gridCol w:w="1983"/><w:gridCol w:w="2126"/><w:gridCol w:w="998"/></w:tblGrid><w:tr><w:trPr><w:cantSplit w:val="false"/></w:trPr><w:tc><w:tcPr><w:tcW w:type="dxa" w:w="5244"/><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Characteristic/PA measure</w:t></w:r></w:p></w:tc><w:tc><w:tcPr><w:tcW w:type="dxa" w:w="1841"/><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Cluster 1</w:t></w:r></w:p><w:p><w:pPr><w:pStyle w:val="style0"/><w:spacing w:after="0" w:before="0" w:line="480" w:lineRule="auto"/><w:jc w:val="center"/></w:pPr><w:r><w:rPr><w:rFonts w:ascii="Times New Roman" w:hAnsi="Times New Roman"/><w:b/><w:sz w:val="24"/><w:szCs w:val="24"/><w:lang w:val="en-US"/></w:rPr><w:t>(very long very light intensity/very short moderate-to-vigorous intensity)</w:t></w:r></w:p></w:tc><w:tc><w:tcPr><w:tcW w:type="dxa" w:w="1842"/><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Cluster 2</w:t></w:r></w:p><w:p><w:pPr><w:pStyle w:val="style0"/><w:spacing w:after="0" w:before="0" w:line="480" w:lineRule="auto"/><w:jc w:val="center"/></w:pPr><w:r><w:rPr><w:rFonts w:ascii="Times New Roman" w:hAnsi="Times New Roman"/><w:b/><w:sz w:val="24"/><w:szCs w:val="24"/><w:lang w:val="en-US"/></w:rPr><w:t>(very long very light intensity/ short moderate-to-vigorous intensity)</w:t></w:r></w:p></w:tc><w:tc><w:tcPr><w:tcW w:type="dxa" w:w="1842"/><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Cluster 3</w:t></w:r></w:p><w:p><w:pPr><w:pStyle w:val="style0"/><w:spacing w:after="0" w:before="0" w:line="480" w:lineRule="auto"/><w:jc w:val="center"/></w:pPr><w:r><w:rPr><w:rFonts w:ascii="Times New Roman" w:hAnsi="Times New Roman"/><w:b/><w:sz w:val="24"/><w:szCs w:val="24"/><w:lang w:val="en-US"/></w:rPr><w:t>(long very light intensity/short moderate-to-vigorous intensity)</w:t></w:r></w:p></w:tc><w:tc><w:tcPr><w:tcW w:type="dxa" w:w="1983"/><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Cluster 4</w:t></w:r></w:p><w:p><w:pPr><w:pStyle w:val="style0"/><w:spacing w:after="0" w:before="0" w:line="480" w:lineRule="auto"/><w:jc w:val="center"/></w:pPr><w:r><w:rPr><w:rFonts w:ascii="Times New Roman" w:hAnsi="Times New Roman"/><w:b/><w:sz w:val="24"/><w:szCs w:val="24"/><w:lang w:val="en-US"/></w:rPr><w:t>(long very light intensity/long moderate-to-vigorous intensity)</w:t></w:r></w:p></w:tc><w:tc><w:tcPr><w:tcW w:type="dxa" w:w="2126"/><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sz w:val="24"/><w:szCs w:val="24"/><w:lang w:val="en-US"/></w:rPr><w:t>Cluster 5</w:t></w:r></w:p><w:p><w:pPr><w:pStyle w:val="style0"/><w:spacing w:after="0" w:before="0" w:line="480" w:lineRule="auto"/><w:jc w:val="center"/></w:pPr><w:r><w:rPr><w:rFonts w:ascii="Times New Roman" w:hAnsi="Times New Roman"/><w:b/><w:sz w:val="24"/><w:szCs w:val="24"/><w:lang w:val="en-US"/></w:rPr><w:t>(intermediate very light intensity/very long moderate-to-vigorous intensity)</w:t></w:r></w:p></w:tc><w:tc><w:tcPr><w:tcW w:type="dxa" w:w="998"/><w:tcBorders><w:top w:color="00000A" w:space="0" w:sz="4" w:val="single"/><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b/><w:i/><w:sz w:val="24"/><w:szCs w:val="24"/><w:lang w:val="en-US"/></w:rPr><w:t>P</w:t></w:r><w:r><w:rPr><w:rFonts w:ascii="Times New Roman" w:hAnsi="Times New Roman"/><w:b/><w:sz w:val="24"/><w:szCs w:val="24"/><w:lang w:val="en-US"/></w:rPr><w:t>-value</w:t></w:r></w:p></w:tc></w:tr><w:tr><w:trPr><w:cantSplit w:val="false"/></w:trPr><w:tc><w:tcPr><w:tcW w:type="dxa" w:w="5244"/><w:tcBorders><w:top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General characteristics</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N</w:t></w:r></w:p></w:tc><w:tc><w:tcPr><w:tcW w:type="dxa" w:w="1841"/><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216</w:t></w:r></w:p></w:tc><w:tc><w:tcPr><w:tcW w:type="dxa" w:w="1842"/><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415</w:t></w:r></w:p></w:tc><w:tc><w:tcPr><w:tcW w:type="dxa" w:w="1842"/><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184</w:t></w:r></w:p></w:tc><w:tc><w:tcPr><w:tcW w:type="dxa" w:w="1983"/><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165</w:t></w:r></w:p></w:tc><w:tc><w:tcPr><w:tcW w:type="dxa" w:w="2126"/><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21</w:t></w:r></w:p></w:tc><w:tc><w:tcPr><w:tcW w:type="dxa" w:w="998"/><w:tcBorders><w:top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Age, yrs</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68 (62 – 74)</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67 (61 – 72)</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67 (60 – 72)</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63 (58 – 70)</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63 (56 – 68)</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Male, %</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67</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67</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51</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76</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67</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0.32</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BMI, kg·m</w:t></w:r><w:r><w:rPr><w:rFonts w:ascii="Times New Roman" w:hAnsi="Times New Roman"/><w:sz w:val="24"/><w:szCs w:val="24"/><w:vertAlign w:val="superscript"/><w:lang w:val="en-US"/></w:rPr><w:t>-2</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30.4 (26.5 – 34.7)</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25.7 (22.6 – 29.0)</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24.9 (22.2 – 27.4)</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23.1 (20.3 – 26.8)</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22.5 (18.3 – 30.9)</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FEV</w:t></w:r><w:r><w:rPr><w:rFonts w:ascii="Times New Roman" w:hAnsi="Times New Roman"/><w:sz w:val="24"/><w:szCs w:val="24"/><w:vertAlign w:val="subscript"/><w:lang w:val="en-US"/></w:rPr><w:t>1</w:t></w:r><w:r><w:rPr><w:rFonts w:ascii="Times New Roman" w:hAnsi="Times New Roman"/><w:sz w:val="24"/><w:szCs w:val="24"/><w:lang w:val="en-US"/></w:rPr><w:t>, % predicted</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44 (32 – 58)</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48 (34 – 61)</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57 (41 – 71)</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50 (36 – 68)</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51 (39 – 70)</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FEV</w:t></w:r><w:r><w:rPr><w:rFonts w:ascii="Times New Roman" w:hAnsi="Times New Roman"/><w:sz w:val="24"/><w:szCs w:val="24"/><w:vertAlign w:val="subscript"/><w:lang w:val="en-US"/></w:rPr><w:t>1</w:t></w:r><w:r><w:rPr><w:rFonts w:ascii="Times New Roman" w:hAnsi="Times New Roman"/><w:sz w:val="24"/><w:szCs w:val="24"/><w:lang w:val="en-US"/></w:rPr><w:t>/FVC, %</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43 (34 – 55)</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44 (34 – 55)</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50 (38 – 61)</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47 (36 – 57)</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49 (38 – 64)</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0.002</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mMRC dyspnea grade, points</w:t></w:r><w:r><w:rPr><w:rFonts w:ascii="Times New Roman" w:hAnsi="Times New Roman"/><w:sz w:val="24"/><w:szCs w:val="24"/><w:vertAlign w:val="superscript"/><w:lang w:val="en-US"/></w:rPr><w:t>*</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 (1 – 3)</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 (1 – 3)</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 (1 – 2)</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 (0 – 3)</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 (0 – 2)</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ADO index</w:t></w:r><w:r><w:rPr><w:rFonts w:ascii="Times New Roman" w:hAnsi="Times New Roman"/><w:sz w:val="24"/><w:szCs w:val="24"/><w:vertAlign w:val="superscript"/><w:lang w:val="en-US"/></w:rPr><w:t>*</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 (3 – 6)</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(2 – 4)</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GOLD 2007 classification 1 / 2 / 3 / 4, %</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 34 / 43 / 19</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 / 38 / 35 / 19</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18 / 46 / 23 / 13</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 / 42 / 31 / 18</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 / 43 / 33 / 14</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0.17</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GOLD 2011 classification A / B / C / D, %</w:t></w:r><w:r><w:rPr><w:rFonts w:ascii="Times New Roman" w:hAnsi="Times New Roman"/><w:sz w:val="24"/><w:szCs w:val="24"/><w:vertAlign w:val="superscript"/><w:lang w:val="en-US"/></w:rPr><w:t>*</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18 / 19 / 16 / 47</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28 / 15 / 17 / 40</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44 / 16 / 16 / 24</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31 / 13 / 20 / 36</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44 / 6 / 28 / 22</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0.02</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Physical activity measures in </w:t></w:r><w:r><w:rPr><w:rFonts w:ascii="Times New Roman" w:eastAsia="Times New Roman" w:hAnsi="Times New Roman"/><w:color w:val="000000"/><w:sz w:val="24"/><w:szCs w:val="24"/><w:lang w:eastAsia="pt-BR" w:val="en-US"/></w:rPr><w:t>very light intensity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955 (904 – 1042)</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823 (768 – 879)</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706 (641 – 769)</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675 (604 – 735)</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516 (456 – 621)</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1356 (1165 – 1730)</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1022 (854 - 1222)</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855 (729 – 1118)</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789 (692 – 1019)</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853 (661 – 1884)</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≥2-min bouts,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946 (894 – 1033)</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802 (746 – 858)</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682 (611 – 744)</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647 (573 – 707)</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480 (428 – 591)</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≥10-min bouts,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890 (815 – 968)</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680 (622 – 745)</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534 (452 – 601)</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490 (415 – 561)</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340 (254 – 444)</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≥2-min bouts, bouts∙day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33 (26 – 39)</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50 (42 – 57)</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54 (48 – 61)</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54 (47 – 65)</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46 (43 – 59)</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≥10-min bouts, bouts∙day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17 (14 – 20)</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20 (17 – 22)</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18 (16 – 20)</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17 (15 – 20)</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 (11 – 16)</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≥2-min bouts, min∙bout</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29 (23 – 36)</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16 (14 – 19)</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 (10 – 15)</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11 (10 – 14)</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 (8 – 13)</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≥10-min bouts, min∙bout</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53 (43 – 65)</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35 (30 – 41)</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29 (25 – 34)</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27 (24 – 32)</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26 (22 – 32)</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≥2-min bouts,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1344 (1145 – 1709)</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988 (827 – 1186)</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810 (687 – 1074)</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748 (650 – 976)</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832 (606 – 1730)</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≥10-min bouts,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1257 (1068 – 1632)</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836 (693 – 1050)</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628 (516 – 862)</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589 (467 – 779)</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704 (420 – 1185)</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Physical activity measures in </w:t></w:r><w:r><w:rPr><w:rFonts w:ascii="Times New Roman" w:eastAsia="Times New Roman" w:hAnsi="Times New Roman"/><w:color w:val="000000"/><w:sz w:val="24"/><w:szCs w:val="24"/><w:lang w:eastAsia="pt-BR" w:val="en-US"/></w:rPr><w:t>light intensity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57 (35 – 79)</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139 (113 – 167)</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245 (208 – 282)</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167 (134 – 209)</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121 (87 – 163)</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196 (121 – 305)</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408 (320 – 517)</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725 (591 – 958)</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526 (366 – 735)</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416 (227 – 1093)</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≥2-min bouts,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38 (19 – 56)</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105 (85 – 130)</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205 (175 – 244)</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126 (97 – 161)</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79 (50 – 120)</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≥10-min bouts,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3)</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 (3 – 16)</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46 (32 – 65)</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 (3 – 16)</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4)</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≥2-min bouts, bouts∙day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13 (7 – 17)</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30 (24 – 36)</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49 (40 – 56)</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37 (31 – 46)</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28 (20 – 37)</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≥10-min bouts, bouts∙day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0)</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 (0 – 1)</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(2 – 5)</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 (0 – 1)</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0)</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≥2-min bouts, min∙bout</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(3 – 3)</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(3 – 4)</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(4 – 5)</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(3 – 4)</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(3 – 3)</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≥10-min bouts, min∙bout</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11)</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 (11 – 13)</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14 (13 – 15)</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 (10 – 14)</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11)</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≥2-min bouts,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131 (68 – 215)</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317 (241 – 408)</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620 (510 – 801)</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390 (263 – 586)</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307 (159 – 748)</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≥10-min bouts,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12)</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26 (10 – 54)</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155 (99 – 240)</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26 (8 – 54)</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19)</w:t></w:r><w:r><w:rPr><w:rFonts w:ascii="Times New Roman" w:hAnsi="Times New Roman"/><w:sz w:val="24"/><w:szCs w:val="24"/><w:vertAlign w:val="superscript"/><w:lang w:val="en-US"/></w:rPr><w:t>‡,§,ǁ</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Physical activity measures in moderate-to-vigorous intensity</w:t></w:r></w:p><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15 (7 – 27)</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48 (30 – 70)</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68 (43 – 96)</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shd w:fill="FFFF00" w:val="clear"/><w:lang w:val="en-US"/></w:rPr></w:r></w:p><w:p><w:pPr><w:pStyle w:val="style0"/><w:spacing w:after="0" w:before="0" w:line="480" w:lineRule="auto"/><w:jc w:val="center"/></w:pPr><w:r><w:rPr><w:rFonts w:ascii="Times New Roman" w:hAnsi="Times New Roman"/><w:sz w:val="24"/><w:szCs w:val="24"/><w:lang w:val="en-US"/></w:rPr><w:t>166 (136 – 219)</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shd w:fill="FFFF00" w:val="clear"/><w:lang w:val="en-US"/></w:rPr></w:r></w:p><w:p><w:pPr><w:pStyle w:val="style0"/><w:spacing w:after="0" w:before="0" w:line="480" w:lineRule="auto"/><w:jc w:val="center"/></w:pPr><w:r><w:rPr><w:rFonts w:ascii="Times New Roman" w:hAnsi="Times New Roman"/><w:sz w:val="24"/><w:szCs w:val="24"/><w:lang w:val="en-US"/></w:rPr><w:t>361 (332 – 458)</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r></w:p><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90 (40 – 192)</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235 (138 – 349)</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327 (198 – 527)</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805 (616 – 1134)</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2693 (1694 – 5886)</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≥2-min bouts,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 (4 – 19)</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36 (20 – 54)</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51 (29 – 72)</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145 (118 – 190)</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336 (293 – 433)</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Time in ≥10-min bouts, 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3)</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 (0 – 14)</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 (3 – 18)</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60 (38 – 91)</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209 (161 – 317)</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≥2-min bouts, bouts∙day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(1 – 5)</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9 (6 – 13)</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13 (8 – 17)</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26 (20 – 33)</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41 (35 – 52)</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Frequency of ≥10-min bouts, bouts∙day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0)</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1)</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 (0 – 1)</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(2 – 5)</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10 (8 – 13)</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≥2-min bouts, min∙bout</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 (2 – 4)</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 (3 – 5)</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6 (5 – 7)</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8 (7 – 11)</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Average duration of ≥10-min bouts, min∙bout</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11)</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12 (0 – 14)</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13 (10 – 16)</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17 (15 – 21)</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20 (17 – 25)</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≥2-min bouts, METs-min∙day</w:t></w:r><w:r><w:rPr><w:rFonts w:ascii="Times New Roman" w:hAnsi="Times New Roman"/><w:sz w:val="24"/><w:szCs w:val="24"/><w:vertAlign w:val="superscript"/><w:lang w:val="en-US"/></w:rPr><w:t>-1</w:t></w:r></w:p></w:tc><w:tc><w:tcPr><w:tcW w:type="dxa" w:w="1841"/><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56 (20 – 123)</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173 (92 – 280)</w:t></w:r><w:r><w:rPr><w:rFonts w:ascii="Times New Roman" w:hAnsi="Times New Roman"/><w:sz w:val="24"/><w:szCs w:val="24"/><w:vertAlign w:val="superscript"/><w:lang w:val="en-US"/></w:rPr><w:t>†</w:t></w:r></w:p></w:tc><w:tc><w:tcPr><w:tcW w:type="dxa" w:w="1842"/><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251 (146 – 392)</w:t></w:r><w:r><w:rPr><w:rFonts w:ascii="Times New Roman" w:hAnsi="Times New Roman"/><w:sz w:val="24"/><w:szCs w:val="24"/><w:vertAlign w:val="superscript"/><w:lang w:val="en-US"/></w:rPr><w:t>†,‡</w:t></w:r></w:p></w:tc><w:tc><w:tcPr><w:tcW w:type="dxa" w:w="1983"/><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704 (544 – 992)</w:t></w:r><w:r><w:rPr><w:rFonts w:ascii="Times New Roman" w:hAnsi="Times New Roman"/><w:sz w:val="24"/><w:szCs w:val="24"/><w:vertAlign w:val="superscript"/><w:lang w:val="en-US"/></w:rPr><w:t>†,‡,§</w:t></w:r></w:p></w:tc><w:tc><w:tcPr><w:tcW w:type="dxa" w:w="2126"/><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2583 (1589 – 5348)</w:t></w:r><w:r><w:rPr><w:rFonts w:ascii="Times New Roman" w:hAnsi="Times New Roman"/><w:sz w:val="24"/><w:szCs w:val="24"/><w:vertAlign w:val="superscript"/><w:lang w:val="en-US"/></w:rPr><w:t>†,‡,§</w:t></w:r></w:p></w:tc><w:tc><w:tcPr><w:tcW w:type="dxa" w:w="998"/><w:tcBorders></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r><w:trPr><w:cantSplit w:val="false"/></w:trPr><w:tc><w:tcPr><w:tcW w:type="dxa" w:w="5244"/><w:tcBorders><w:bottom w:color="00000A" w:space="0" w:sz="4" w:val="single"/></w:tcBorders><w:shd w:fill="auto" w:val="clear"/><w:tcMar><w:top w:type="dxa" w:w="0"/><w:left w:type="dxa" w:w="108"/><w:bottom w:type="dxa" w:w="0"/><w:right w:type="dxa" w:w="108"/></w:tcMar></w:tcPr><w:p><w:pPr><w:pStyle w:val="style0"/><w:spacing w:after="0" w:before="0" w:line="480" w:lineRule="auto"/></w:pPr><w:r><w:rPr><w:rFonts w:ascii="Times New Roman" w:hAnsi="Times New Roman"/><w:sz w:val="24"/><w:szCs w:val="24"/><w:lang w:val="en-US"/></w:rPr><w:t xml:space="preserve">   </w:t></w:r><w:r><w:rPr><w:rFonts w:ascii="Times New Roman" w:hAnsi="Times New Roman"/><w:sz w:val="24"/><w:szCs w:val="24"/><w:lang w:val="en-US"/></w:rPr><w:t>EE in ≥10-min bouts, METs-min∙day</w:t></w:r><w:r><w:rPr><w:rFonts w:ascii="Times New Roman" w:hAnsi="Times New Roman"/><w:sz w:val="24"/><w:szCs w:val="24"/><w:vertAlign w:val="superscript"/><w:lang w:val="en-US"/></w:rPr><w:t>-1</w:t></w:r></w:p></w:tc><w:tc><w:tcPr><w:tcW w:type="dxa" w:w="1841"/><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0 (0 – 20)</w:t></w:r></w:p></w:tc><w:tc><w:tcPr><w:tcW w:type="dxa" w:w="1842"/><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25 (0 – 70)</w:t></w:r><w:r><w:rPr><w:rFonts w:ascii="Times New Roman" w:hAnsi="Times New Roman"/><w:sz w:val="24"/><w:szCs w:val="24"/><w:vertAlign w:val="superscript"/><w:lang w:val="en-US"/></w:rPr><w:t>†</w:t></w:r></w:p></w:tc><w:tc><w:tcPr><w:tcW w:type="dxa" w:w="1842"/><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47 (13 – 105)</w:t></w:r><w:r><w:rPr><w:rFonts w:ascii="Times New Roman" w:hAnsi="Times New Roman"/><w:sz w:val="24"/><w:szCs w:val="24"/><w:vertAlign w:val="superscript"/><w:lang w:val="en-US"/></w:rPr><w:t>†,‡</w:t></w:r></w:p></w:tc><w:tc><w:tcPr><w:tcW w:type="dxa" w:w="1983"/><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300 (171 – 513)</w:t></w:r><w:r><w:rPr><w:rFonts w:ascii="Times New Roman" w:hAnsi="Times New Roman"/><w:sz w:val="24"/><w:szCs w:val="24"/><w:vertAlign w:val="superscript"/><w:lang w:val="en-US"/></w:rPr><w:t>†,‡,§</w:t></w:r></w:p></w:tc><w:tc><w:tcPr><w:tcW w:type="dxa" w:w="2126"/><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1635 (1102 – 2590)</w:t></w:r><w:r><w:rPr><w:rFonts w:ascii="Times New Roman" w:hAnsi="Times New Roman"/><w:sz w:val="24"/><w:szCs w:val="24"/><w:vertAlign w:val="superscript"/><w:lang w:val="en-US"/></w:rPr><w:t>†,‡,§</w:t></w:r></w:p></w:tc><w:tc><w:tcPr><w:tcW w:type="dxa" w:w="998"/><w:tcBorders><w:bottom w:color="00000A" w:space="0" w:sz="4" w:val="single"/></w:tcBorders><w:shd w:fill="auto" w:val="clear"/><w:tcMar><w:top w:type="dxa" w:w="0"/><w:left w:type="dxa" w:w="108"/><w:bottom w:type="dxa" w:w="0"/><w:right w:type="dxa" w:w="108"/></w:tcMar></w:tcPr><w:p><w:pPr><w:pStyle w:val="style0"/><w:spacing w:after="0" w:before="0" w:line="480" w:lineRule="auto"/><w:jc w:val="center"/></w:pPr><w:r><w:rPr><w:rFonts w:ascii="Times New Roman" w:hAnsi="Times New Roman"/><w:sz w:val="24"/><w:szCs w:val="24"/><w:lang w:val="en-US"/></w:rPr><w:t>&lt;0.0001</w:t></w:r></w:p></w:tc></w:tr></w:tbl><w:p><w:pPr><w:sectPr><w:footerReference r:id="rId9" w:type="default"/><w:type w:val="nextPage"/><w:pgSz w:h="11906" w:orient="landscape" w:w="16838"/><w:pgMar w:bottom="1418" w:footer="709" w:gutter="0" w:header="0" w:left="1418" w:right="1418" w:top="1418"/><w:pgNumType w:fmt="decimal"/><w:formProt w:val="false"/><w:textDirection w:val="lrTb"/><w:docGrid w:charSpace="4096" w:linePitch="360" w:type="default"/></w:sectPr><w:pStyle w:val="style0"/><w:spacing w:after="0" w:before="0" w:line="480" w:lineRule="auto"/></w:pPr><w:r><w:rPr><w:rFonts w:ascii="Times New Roman" w:hAnsi="Times New Roman"/><w:sz w:val="24"/><w:szCs w:val="24"/><w:lang w:val="en-US"/></w:rPr><w:t xml:space="preserve">Data expressed as absolute/relative frequency, or median (interquartile range). See Tables 1 and 2 for definition of abbreviations. </w:t></w:r><w:r><w:rPr><w:rFonts w:ascii="Times New Roman" w:hAnsi="Times New Roman"/><w:sz w:val="24"/><w:szCs w:val="24"/><w:vertAlign w:val="superscript"/><w:lang w:val="en-US"/></w:rPr><w:t>*</w:t></w:r><w:r><w:rPr><w:rFonts w:ascii="Times New Roman" w:hAnsi="Times New Roman"/><w:sz w:val="24"/><w:szCs w:val="24"/><w:lang w:val="en-US"/></w:rPr><w:t xml:space="preserve">Data available for 198 subjects in Cluster 1, 367 subjects in Cluster 2, 159 subjects in Cluster 3, 126 subjects in Cluster 4, and 18 subjects in Cluster 5; </w:t></w:r><w:r><w:rPr><w:rFonts w:ascii="Times New Roman" w:hAnsi="Times New Roman"/><w:sz w:val="24"/><w:szCs w:val="24"/><w:vertAlign w:val="superscript"/><w:lang w:val="en-US"/></w:rPr><w:t>†</w:t></w:r><w:r><w:rPr><w:rFonts w:ascii="Times New Roman" w:hAnsi="Times New Roman"/><w:i/><w:sz w:val="24"/><w:szCs w:val="24"/><w:lang w:val="en-US"/></w:rPr><w:t>P</w:t></w:r><w:r><w:rPr><w:rFonts w:ascii="Times New Roman" w:hAnsi="Times New Roman"/><w:sz w:val="24"/><w:szCs w:val="24"/><w:lang w:val="en-US"/></w:rPr><w:t xml:space="preserve">&lt;0.05 vs Cluster 1; </w:t></w:r><w:r><w:rPr><w:rFonts w:ascii="Times New Roman" w:hAnsi="Times New Roman"/><w:sz w:val="24"/><w:szCs w:val="24"/><w:vertAlign w:val="superscript"/><w:lang w:val="en-US"/></w:rPr><w:t>‡</w:t></w:r><w:r><w:rPr><w:rFonts w:ascii="Times New Roman" w:hAnsi="Times New Roman"/><w:i/><w:sz w:val="24"/><w:szCs w:val="24"/><w:lang w:val="en-US"/></w:rPr><w:t>P</w:t></w:r><w:r><w:rPr><w:rFonts w:ascii="Times New Roman" w:hAnsi="Times New Roman"/><w:sz w:val="24"/><w:szCs w:val="24"/><w:lang w:val="en-US"/></w:rPr><w:t xml:space="preserve">&lt;0.05 vs Cluster 2; </w:t></w:r><w:r><w:rPr><w:rFonts w:ascii="Times New Roman" w:hAnsi="Times New Roman"/><w:sz w:val="24"/><w:szCs w:val="24"/><w:vertAlign w:val="superscript"/><w:lang w:val="en-US"/></w:rPr><w:t>§</w:t></w:r><w:r><w:rPr><w:rFonts w:ascii="Times New Roman" w:hAnsi="Times New Roman"/><w:i/><w:sz w:val="24"/><w:szCs w:val="24"/><w:lang w:val="en-US"/></w:rPr><w:t>P</w:t></w:r><w:r><w:rPr><w:rFonts w:ascii="Times New Roman" w:hAnsi="Times New Roman"/><w:sz w:val="24"/><w:szCs w:val="24"/><w:lang w:val="en-US"/></w:rPr><w:t xml:space="preserve">&lt;0.05 vs Cluster 3; </w:t></w:r><w:r><w:rPr><w:rFonts w:ascii="Times New Roman" w:hAnsi="Times New Roman"/><w:sz w:val="24"/><w:szCs w:val="24"/><w:vertAlign w:val="superscript"/><w:lang w:val="en-US"/></w:rPr><w:t>ǁ</w:t></w:r><w:r><w:rPr><w:rFonts w:ascii="Times New Roman" w:hAnsi="Times New Roman"/><w:i/><w:sz w:val="24"/><w:szCs w:val="24"/><w:lang w:val="en-US"/></w:rPr><w:t>P</w:t></w:r><w:r><w:rPr><w:rFonts w:ascii="Times New Roman" w:hAnsi="Times New Roman"/><w:sz w:val="24"/><w:szCs w:val="24"/><w:lang w:val="en-US"/></w:rPr><w:t>&lt;0.05 vs Cluster.</w:t></w:r></w:p><w:p><w:pPr><w:pStyle w:val="style0"/><w:spacing w:after="0" w:before="0" w:line="480" w:lineRule="auto"/></w:pPr><w:r><w:rPr><w:rFonts w:ascii="Times New Roman" w:hAnsi="Times New Roman"/><w:b/><w:sz w:val="24"/><w:szCs w:val="24"/><w:lang w:val="en-US"/></w:rPr><w:t>DISCUSSION</w:t></w:r></w:p><w:p><w:pPr><w:pStyle w:val="style0"/><w:spacing w:after="0" w:before="0" w:line="480" w:lineRule="auto"/><w:jc w:val="both"/></w:pPr><w:r><w:rPr><w:rFonts w:ascii="Times New Roman" w:hAnsi="Times New Roman"/><w:sz w:val="24"/><w:szCs w:val="24"/><w:lang w:val="en-US"/></w:rPr><w:t>The present study provides detailed analyses of objectively measured PA in a multinational sample of 1001 patients with COPD. The principal findings were that, in patients with COPD, daily PA measures and hourly patterns vary considerably after stratification for clinical characteristics</w:t></w:r><w:del w:author="Rafael Mesquita" w:date="2014-11-09T17:43:00Z" w:id="83"><w:r><w:rPr><w:rFonts w:ascii="Times New Roman" w:hAnsi="Times New Roman"/><w:sz w:val="24"/><w:szCs w:val="24"/><w:lang w:val="en-US"/></w:rPr><w:delText>, such as age, BMI, and mMRC dyspnea grade</w:delText></w:r></w:del><w:r><w:rPr><w:rFonts w:ascii="Times New Roman" w:hAnsi="Times New Roman"/><w:sz w:val="24"/><w:szCs w:val="24"/><w:lang w:val="en-US"/></w:rPr><w:t>. Also, patients with COPD exhibit PA hourly patterns at lower intensities in comparison with healthy subjects. Furthermore, patients with COPD can be clustered based on daily PA measures, with 5 clusters being identified, each with distinct PA measures and hourly patterns.</w:t></w:r><w:del w:author="Rafael Mesquita" w:date="2014-11-09T17:43:00Z" w:id="84"><w:r><w:rPr><w:rFonts w:ascii="Times New Roman" w:hAnsi="Times New Roman"/><w:sz w:val="24"/><w:szCs w:val="24"/><w:lang w:val="en-US"/></w:rPr><w:delText xml:space="preserve"> Of note, a subgroup of patients with importantly compromised PA measures was observed (i.e., cluster 1).</w:delText></w:r></w:del></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ins w:author="Rafael Mesquita" w:date="2014-11-12T13:07:00Z" w:id="85"><w:r><w:rPr><w:rFonts w:ascii="Times New Roman" w:hAnsi="Times New Roman"/><w:b/><w:sz w:val="24"/><w:szCs w:val="24"/><w:lang w:val="en-US"/></w:rPr><w:t>Daily PA measures and PA hourly patterns in COPD</w:t></w:r></w:ins><w:del w:author="Rafael Mesquita" w:date="2014-11-12T13:07:00Z" w:id="86"><w:r><w:rPr><w:rFonts w:ascii="Times New Roman" w:hAnsi="Times New Roman"/><w:b/><w:sz w:val="24"/><w:szCs w:val="24"/><w:lang w:val="en-US"/></w:rPr><w:delText>Daily PA measures, PA hourly patterns, and clinical characteristics</w:delText></w:r></w:del></w:p><w:p><w:pPr><w:pStyle w:val="style0"/><w:spacing w:after="0" w:before="0" w:line="480" w:lineRule="auto"/><w:jc w:val="both"/></w:pPr><w:ins w:author="Rafael Mesquita" w:date="2014-11-13T08:10:00Z" w:id="87"><w:r><w:rPr></w:rPr></w:r></w:ins></w:p><w:p><w:pPr><w:pStyle w:val="style0"/><w:spacing w:after="0" w:before="0" w:line="480" w:lineRule="auto"/><w:jc w:val="both"/></w:pPr><w:r><w:rPr><w:rFonts w:ascii="Times New Roman" w:hAnsi="Times New Roman"/><w:sz w:val="24"/><w:szCs w:val="24"/><w:lang w:val="en-US"/></w:rPr><w:t>Our results clearly show that PA is a heterogeneous outcome in patients with COPD, corroborating previous findings (1, 34, 35)</w:t></w:r><w:ins w:author="Rafael Mesquita" w:date="2014-11-12T13:09:00Z" w:id="88"><w:r><w:rPr><w:rFonts w:ascii="Times New Roman" w:hAnsi="Times New Roman"/><w:sz w:val="24"/><w:szCs w:val="24"/><w:lang w:val="en-US"/></w:rPr><w:t>(</w:t></w:r></w:ins><w:ins w:author="Rafael Mesquita" w:date="2014-11-12T13:09:00Z" w:id="89"><w:r><w:rPr><w:rFonts w:ascii="Times New Roman" w:hAnsi="Times New Roman"/><w:sz w:val="24"/><w:szCs w:val="24"/><w:shd w:fill="FFFF00" w:val="clear"/><w:lang w:val="en-US"/></w:rPr><w:t>ADDrefGimeno-Santos2014</w:t></w:r></w:ins><w:ins w:author="Rafael Mesquita" w:date="2014-11-12T13:09:00Z" w:id="90"><w:r><w:rPr><w:rFonts w:ascii="Times New Roman" w:hAnsi="Times New Roman"/><w:sz w:val="24"/><w:szCs w:val="24"/><w:lang w:val="en-US"/></w:rPr><w:t>)</w:t></w:r></w:ins><w:r><w:rPr><w:rFonts w:ascii="Times New Roman" w:hAnsi="Times New Roman"/><w:sz w:val="24"/><w:szCs w:val="24"/><w:lang w:val="en-US"/></w:rPr><w:t xml:space="preserve">. Distinct daily PA measures were found after stratification for </w:t></w:r><w:ins w:author="Rafael Mesquita" w:date="2014-11-13T08:21:00Z" w:id="91"><w:r><w:rPr><w:rFonts w:ascii="Times New Roman" w:hAnsi="Times New Roman"/><w:sz w:val="24"/><w:szCs w:val="24"/><w:lang w:val="en-US"/></w:rPr><w:t xml:space="preserve">most clinical characteristics investigated in our study (Table E3-E11). </w:t></w:r></w:ins><w:del w:author="Rafael Mesquita" w:date="2014-11-13T08:21:00Z" w:id="92"><w:r><w:rPr><w:rFonts w:ascii="Times New Roman" w:hAnsi="Times New Roman"/><w:sz w:val="24"/><w:szCs w:val="24"/><w:lang w:val="en-US"/></w:rPr><w:delText xml:space="preserve">age (&lt; or ≥ 67 years), gender (male or female), BMI (underweight to obese), mMRC dyspnea grade (0 to 4), LTOT (yes or no), DLCO (&lt; or ≥ 51% predicted), ADO index (&lt; or ≥ 4 points), GOLD grades (1 to 4) and GOLD groups (A to D) (Tables E3-E11). Our findings are broadly corroborated by previous literature on the determinants of PA in patients with COPD, as recently summarized by Gimeno-Santos et al (36). </w:delText></w:r></w:del><w:r><w:rPr><w:rFonts w:ascii="Times New Roman" w:hAnsi="Times New Roman"/><w:sz w:val="24"/><w:szCs w:val="24"/><w:lang w:val="en-US"/></w:rPr><w:t xml:space="preserve">Interestingly, comparable time in very light and moderate-to-vigorous intensities was found between GOLD groups A and C, and B and D (Table E11). This suggests that symptoms, which discriminated between groups A/C and B/D, are better associated with PA measures than the degree of airflow limitation, which discriminated between groups A/B and C/D. Nonetheless, the influence of the GOLD 2011 classification on PA hourly patterns was less evident. </w:t></w:r><w:ins w:author="Rafael Mesquita" w:date="2014-11-09T17:46:00Z" w:id="93"><w:r><w:rPr><w:rFonts w:ascii="Times New Roman" w:hAnsi="Times New Roman"/><w:sz w:val="24"/><w:szCs w:val="24"/><w:lang w:val="en-US"/></w:rPr><w:t>In fact, o</w:t></w:r></w:ins><w:del w:author="Rafael Mesquita" w:date="2014-11-09T17:46:00Z" w:id="94"><w:r><w:rPr><w:rFonts w:ascii="Times New Roman" w:hAnsi="Times New Roman"/><w:sz w:val="24"/><w:szCs w:val="24"/><w:lang w:val="en-US"/></w:rPr><w:delText>O</w:delText></w:r></w:del><w:r><w:rPr><w:rFonts w:ascii="Times New Roman" w:hAnsi="Times New Roman"/><w:sz w:val="24"/><w:szCs w:val="24"/><w:lang w:val="en-US"/></w:rPr><w:t>nly age, BMI, mMRC dyspnea grade, and ADO index scores seemed to associate with PA hourly patterns (Figures 2 and E1).</w:t></w:r><w:del w:author="Rafael Mesquita" w:date="2014-11-09T17:49:00Z" w:id="95"><w:r><w:rPr><w:rFonts w:ascii="Times New Roman" w:hAnsi="Times New Roman"/><w:sz w:val="24"/><w:szCs w:val="24"/><w:lang w:val="en-US"/></w:rPr><w:delText xml:space="preserve"> The stratification for GOLD grades (1 to 4) did not associate with PA hourly patterns, and this was supported by a weak association between FEV</w:delText></w:r></w:del><w:del w:author="Rafael Mesquita" w:date="2014-11-09T17:49:00Z" w:id="96"><w:r><w:rPr><w:rFonts w:ascii="Times New Roman" w:hAnsi="Times New Roman"/><w:sz w:val="24"/><w:szCs w:val="24"/><w:vertAlign w:val="subscript"/><w:lang w:val="en-US"/></w:rPr><w:delText>1</w:delText></w:r></w:del><w:del w:author="Rafael Mesquita" w:date="2014-11-09T17:49:00Z" w:id="97"><w:r><w:rPr><w:rFonts w:ascii="Times New Roman" w:hAnsi="Times New Roman"/><w:sz w:val="24"/><w:szCs w:val="24"/><w:lang w:val="en-US"/></w:rPr><w:delText xml:space="preserve"> and the time in moderate-to-vigorous intensity (Figure 3). These findings and those of previous research suggest that the degree of airflow limitation only modestly determine PA in patients with COPD (</w:delText></w:r></w:del><w:del w:author="Rafael Mesquita" w:date="2014-11-09T17:49:00Z" w:id="98"><w:hyperlink r:id="rId10"><w:r><w:rPr><w:rStyle w:val="style20"/><w:rFonts w:ascii="Times New Roman" w:hAnsi="Times New Roman"/><w:sz w:val="24"/><w:szCs w:val="24"/><w:lang w:val="en-US"/></w:rPr><w:delText>1</w:delText></w:r></w:del><w:del w:author="Rafael Mesquita" w:date="2014-11-09T17:49:00Z" w:id="99"></w:hyperlink><w:r><w:rPr><w:rFonts w:ascii="Times New Roman" w:hAnsi="Times New Roman"/><w:sz w:val="24"/><w:szCs w:val="24"/><w:lang w:val="en-US"/></w:rPr><w:delText xml:space="preserve">, </w:delText></w:r></w:del><w:del w:author="Rafael Mesquita" w:date="2014-11-09T17:49:00Z" w:id="100"><w:hyperlink r:id="rId11"><w:r><w:rPr><w:rStyle w:val="style20"/><w:rFonts w:ascii="Times New Roman" w:hAnsi="Times New Roman"/><w:sz w:val="24"/><w:szCs w:val="24"/><w:lang w:val="en-US"/></w:rPr><w:delText>9</w:delText></w:r></w:del><w:del w:author="Rafael Mesquita" w:date="2014-11-09T17:49:00Z" w:id="101"></w:hyperlink><w:r><w:rPr><w:rFonts w:ascii="Times New Roman" w:hAnsi="Times New Roman"/><w:sz w:val="24"/><w:szCs w:val="24"/><w:lang w:val="en-US"/></w:rPr><w:delText xml:space="preserve">, </w:delText></w:r></w:del><w:del w:author="Rafael Mesquita" w:date="2014-11-09T17:49:00Z" w:id="102"><w:hyperlink r:id="rId12"><w:r><w:rPr><w:rStyle w:val="style20"/><w:rFonts w:ascii="Times New Roman" w:hAnsi="Times New Roman"/><w:sz w:val="24"/><w:szCs w:val="24"/><w:lang w:val="en-US"/></w:rPr><w:delText>10</w:delText></w:r></w:del><w:del w:author="Rafael Mesquita" w:date="2014-11-09T17:49:00Z" w:id="103"></w:hyperlink><w:r><w:rPr><w:rFonts w:ascii="Times New Roman" w:hAnsi="Times New Roman"/><w:sz w:val="24"/><w:szCs w:val="24"/><w:lang w:val="en-US"/></w:rPr><w:delText>).</w:delText></w:r></w:del></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del w:author="Rafael Mesquita" w:date="2014-11-12T13:08:00Z" w:id="104"><w:r><w:rPr><w:rFonts w:ascii="Times New Roman" w:hAnsi="Times New Roman"/><w:b/><w:sz w:val="24"/><w:szCs w:val="24"/><w:lang w:val="en-US"/></w:rPr><w:delText>Healthy subjects versus patients with COPD</w:delText></w:r></w:del></w:p><w:p><w:pPr><w:pStyle w:val="style0"/><w:spacing w:after="0" w:before="0" w:line="480" w:lineRule="auto"/><w:jc w:val="both"/></w:pPr><w:r><w:rPr><w:rFonts w:ascii="Times New Roman" w:hAnsi="Times New Roman"/><w:sz w:val="24"/><w:szCs w:val="24"/><w:lang w:val="en-US"/></w:rPr><w:t xml:space="preserve">Patients with COPD are physically less active compared to healthy subjects (1, 3, 32, 37). The present study is the first to confirm this finding after a pairwise matching for gender, age and BMI. </w:t></w:r><w:ins w:author="Rafael Mesquita" w:date="2014-11-09T17:59:00Z" w:id="105"><w:r><w:rPr><w:rFonts w:ascii="Times New Roman" w:hAnsi="Times New Roman"/><w:sz w:val="24"/><w:szCs w:val="24"/><w:lang w:val="en-US"/></w:rPr><w:t xml:space="preserve">Moreover, patients with COPD performed their activities at a lower intensity compared with healthy subjects (Figure 4), and this difference was more evident during weekdays. </w:t></w:r></w:ins><w:r><w:rPr><w:rFonts w:ascii="Times New Roman" w:hAnsi="Times New Roman"/><w:sz w:val="24"/><w:szCs w:val="24"/><w:lang w:val="en-US"/></w:rPr><w:t xml:space="preserve">To our knowledge, this study is the first large study to show that patients with COPD not only spend less time in moderate-to-vigorous intensity, but also more time in very light intensity, which can be considered a surrogate of sedentary time (i.e., activities between 1.0-1.5 METs) (38). </w:t></w:r><w:del w:author="Rafael Mesquita" w:date="2014-11-12T13:11:00Z" w:id="106"><w:r><w:rPr><w:rFonts w:ascii="Times New Roman" w:hAnsi="Times New Roman"/><w:sz w:val="24"/><w:szCs w:val="24"/><w:lang w:val="en-US"/></w:rPr><w:delText xml:space="preserve">There has been one smaller study that identified increased sedentary behavior in people with COPD with physical comorbidities compared to healthy subjects (37). </w:delText></w:r></w:del><w:del w:author="Rafael Mesquita" w:date="2014-11-12T13:12:00Z" w:id="107"><w:r><w:rPr><w:rFonts w:ascii="Times New Roman" w:hAnsi="Times New Roman"/><w:sz w:val="24"/><w:szCs w:val="24"/><w:lang w:val="en-US"/></w:rPr><w:delText xml:space="preserve">However, most previous studies in COPD have only used moderate-to-high intensity PA measures to evidence the physical inactivity of the patients (9, 15, 39). </w:delText></w:r></w:del><w:r><w:rPr><w:rFonts w:ascii="Times New Roman" w:hAnsi="Times New Roman"/><w:sz w:val="24"/><w:szCs w:val="24"/><w:lang w:val="en-US"/></w:rPr><w:t>Reducing the time in very light intensity without necessarily increasing the time in moderate-to-vigorous intensity may be an important strategy for achieving health benefits in patients with COPD (</w:t></w:r><w:hyperlink w:anchor="_ENREF_4"><w:r><w:rPr><w:rStyle w:val="style20"/><w:rFonts w:ascii="Times New Roman" w:hAnsi="Times New Roman"/><w:sz w:val="24"/><w:szCs w:val="24"/><w:lang w:val="en-US"/></w:rPr><w:t>4</w:t></w:r></w:hyperlink><w:r><w:rPr><w:rFonts w:ascii="Times New Roman" w:hAnsi="Times New Roman"/><w:sz w:val="24"/><w:szCs w:val="24"/><w:lang w:val="en-US"/></w:rPr><w:t>).</w:t></w:r><w:del w:author="Rafael Mesquita" w:date="2014-11-09T18:00:00Z" w:id="108"><w:r><w:rPr><w:rFonts w:ascii="Times New Roman" w:hAnsi="Times New Roman"/><w:sz w:val="24"/><w:szCs w:val="24"/><w:lang w:val="en-US"/></w:rPr><w:delText xml:space="preserve"> </w:delText></w:r></w:del><w:del w:author="Rafael Mesquita" w:date="2014-11-09T17:53:00Z" w:id="109"><w:r><w:rPr><w:rFonts w:ascii="Times New Roman" w:hAnsi="Times New Roman"/><w:sz w:val="24"/><w:szCs w:val="24"/><w:lang w:val="en-US"/></w:rPr><w:delText xml:space="preserve">Distinct PA hourly patterns were found in patients with COPD in comparison with healthy subjects, and this has not been shown previously. </w:delText></w:r></w:del><w:del w:author="Rafael Mesquita" w:date="2014-11-09T18:00:00Z" w:id="110"><w:r><w:rPr><w:rFonts w:ascii="Times New Roman" w:hAnsi="Times New Roman"/><w:sz w:val="24"/><w:szCs w:val="24"/><w:lang w:val="en-US"/></w:rPr><w:delText>Patients with COPD perform their activities at a lower intensity compared with healthy subjects, and this difference was more evident during weekdays. PA hourly patterns also suggest that patients with COPD tend to be inactive during both weekdays and weekend days, whilst healthy subjects tend to be less active especially during weekend days.</w:delText></w:r></w:del></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Clusters of patients with COPD based on daily PA measures</w:t></w:r></w:p><w:p><w:pPr><w:pStyle w:val="style0"/><w:spacing w:after="0" w:before="0" w:line="480" w:lineRule="auto"/><w:jc w:val="both"/></w:pPr><w:r><w:rPr><w:rFonts w:ascii="Times New Roman" w:hAnsi="Times New Roman"/><w:sz w:val="24"/><w:szCs w:val="24"/><w:lang w:val="en-US"/></w:rPr><w:t xml:space="preserve">The present study is the first to cluster patients with COPD based on daily PA measures. Indeed, five clusters were identified, each with distinct PA measures and hourly patterns. One very active cluster and one very inactive cluster were identified, but clusters in intermediate categories were also observed. </w:t></w:r><w:ins w:author="Rafael Mesquita" w:date="2014-11-13T13:04:00Z" w:id="111"><w:r><w:rPr><w:rFonts w:ascii="Times New Roman" w:hAnsi="Times New Roman"/><w:sz w:val="24"/><w:szCs w:val="24"/><w:lang w:val="en-US"/></w:rPr><w:t>Of note, c</w:t></w:r></w:ins><w:del w:author="Rafael Mesquita" w:date="2014-11-13T13:04:00Z" w:id="112"><w:r><w:rPr><w:rFonts w:ascii="Times New Roman" w:hAnsi="Times New Roman"/><w:sz w:val="24"/><w:szCs w:val="24"/><w:lang w:val="en-US"/></w:rPr><w:delText>C</w:delText></w:r></w:del><w:r><w:rPr><w:rFonts w:ascii="Times New Roman" w:hAnsi="Times New Roman"/><w:sz w:val="24"/><w:szCs w:val="24"/><w:lang w:val="en-US"/></w:rPr><w:t>luster 1 spent less time in moderate-to-vigorous intensity and more time in very light intensity compared to other clusters, with a very similar PA hourly pattern between weekdays and weekend days. This cluster is representative of an inactive lifestyle.</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sz w:val="24"/><w:szCs w:val="24"/><w:lang w:val="en-US"/></w:rPr><w:t>Only a few studies have used objectively measured PA data solely for clustering subjects</w:t></w:r><w:del w:author="Rafael Mesquita" w:date="2014-11-12T13:27:00Z" w:id="113"><w:r><w:rPr><w:rFonts w:ascii="Times New Roman" w:hAnsi="Times New Roman"/><w:sz w:val="24"/><w:szCs w:val="24"/><w:lang w:val="en-US"/></w:rPr><w:delText>, principally in children and middle-aged adults</w:delText></w:r></w:del><w:r><w:rPr><w:rFonts w:ascii="Times New Roman" w:hAnsi="Times New Roman"/><w:sz w:val="24"/><w:szCs w:val="24"/><w:lang w:val="en-US"/></w:rPr><w:t xml:space="preserve">. In 10-to-12-year-old children, De Bourdeaudhuij and colleagues (40) were able to identify </w:t></w:r><w:ins w:author="Rafael Mesquita" w:date="2014-11-09T18:09:00Z" w:id="114"><w:r><w:rPr><w:rFonts w:ascii="Times New Roman" w:hAnsi="Times New Roman"/><w:sz w:val="24"/><w:szCs w:val="24"/><w:lang w:val="en-US"/></w:rPr><w:t>a</w:t></w:r></w:ins><w:del w:author="Rafael Mesquita" w:date="2014-11-09T18:09:00Z" w:id="115"><w:r><w:rPr><w:rFonts w:ascii="Times New Roman" w:hAnsi="Times New Roman"/><w:sz w:val="24"/><w:szCs w:val="24"/><w:lang w:val="en-US"/></w:rPr><w:delText>four</w:delText></w:r></w:del><w:r><w:rPr><w:rFonts w:ascii="Times New Roman" w:hAnsi="Times New Roman"/><w:sz w:val="24"/><w:szCs w:val="24"/><w:lang w:val="en-US"/></w:rPr><w:t xml:space="preserve"> cluster</w:t></w:r><w:del w:author="Rafael Mesquita" w:date="2014-11-09T18:09:00Z" w:id="116"><w:r><w:rPr><w:rFonts w:ascii="Times New Roman" w:hAnsi="Times New Roman"/><w:sz w:val="24"/><w:szCs w:val="24"/><w:lang w:val="en-US"/></w:rPr><w:delText>s in each gender group, one of them</w:delText></w:r></w:del><w:r><w:rPr><w:rFonts w:ascii="Times New Roman" w:hAnsi="Times New Roman"/><w:sz w:val="24"/><w:szCs w:val="24"/><w:lang w:val="en-US"/></w:rPr><w:t xml:space="preserve"> with a mixed arrangement of PA (i.e., less time in moderate-to-vigorous intensity + less sedentary time). In our study, we also found a cluster with resembling characteristics (i.e., cluster 4, long very light intensity/long moderate-to-vigorous intensity), confirming that activities of moderate-to-vigorous intensity and sedentary activities are not two sides of one continuum (40). </w:t></w:r><w:del w:author="Rafael Mesquita" w:date="2014-11-09T18:14:00Z" w:id="117"><w:r><w:rPr><w:rFonts w:ascii="Times New Roman" w:hAnsi="Times New Roman"/><w:sz w:val="24"/><w:szCs w:val="24"/><w:lang w:val="en-US"/></w:rPr><w:delText>Indeed, clusters 4 and 5 were the only clusters to meet the recommendation of ≥30min·day</w:delText></w:r></w:del><w:del w:author="Rafael Mesquita" w:date="2014-11-09T18:14:00Z" w:id="118"><w:r><w:rPr><w:rFonts w:ascii="Times New Roman" w:hAnsi="Times New Roman"/><w:sz w:val="24"/><w:szCs w:val="24"/><w:vertAlign w:val="superscript"/><w:lang w:val="en-US"/></w:rPr><w:delText>-1</w:delText></w:r></w:del><w:del w:author="Rafael Mesquita" w:date="2014-11-09T18:14:00Z" w:id="119"><w:r><w:rPr><w:rFonts w:ascii="Times New Roman" w:hAnsi="Times New Roman"/><w:sz w:val="24"/><w:szCs w:val="24"/><w:lang w:val="en-US"/></w:rPr><w:delText xml:space="preserve"> in ≥10-min bouts of moderate-to-vigorous intensity (31). </w:delText></w:r></w:del><w:r><w:rPr><w:rFonts w:ascii="Times New Roman" w:hAnsi="Times New Roman"/><w:sz w:val="24"/><w:szCs w:val="24"/><w:lang w:val="en-US"/></w:rPr><w:t>On the other hand, more inactive clusters were also observed (clusters 1, 2 and 3). In middle-aged Chinese adults, Lee et al (</w:t></w:r><w:hyperlink w:anchor="_ENREF_18"><w:r><w:rPr><w:rStyle w:val="style20"/><w:rFonts w:ascii="Times New Roman" w:hAnsi="Times New Roman"/><w:sz w:val="24"/><w:szCs w:val="24"/><w:lang w:val="en-US"/></w:rPr><w:t>18</w:t></w:r></w:hyperlink><w:r><w:rPr><w:rFonts w:ascii="Times New Roman" w:hAnsi="Times New Roman"/><w:sz w:val="24"/><w:szCs w:val="24"/><w:lang w:val="en-US"/></w:rPr><w:t xml:space="preserve">) </w:t></w:r><w:ins w:author="Rafael Mesquita" w:date="2014-11-12T13:28:00Z" w:id="120"><w:r><w:rPr><w:rFonts w:ascii="Times New Roman" w:hAnsi="Times New Roman"/><w:sz w:val="24"/><w:szCs w:val="24"/><w:lang w:val="en-US"/></w:rPr><w:t>observed</w:t></w:r></w:ins><w:del w:author="Rafael Mesquita" w:date="2014-11-12T13:28:00Z" w:id="121"><w:r><w:rPr><w:rFonts w:ascii="Times New Roman" w:hAnsi="Times New Roman"/><w:sz w:val="24"/><w:szCs w:val="24"/><w:lang w:val="en-US"/></w:rPr><w:delText>identified</w:delText></w:r></w:del><w:r><w:rPr><w:rFonts w:ascii="Times New Roman" w:hAnsi="Times New Roman"/><w:sz w:val="24"/><w:szCs w:val="24"/><w:lang w:val="en-US"/></w:rPr><w:t xml:space="preserve"> </w:t></w:r><w:ins w:author="Rafael Mesquita" w:date="2014-11-09T18:14:00Z" w:id="122"><w:r><w:rPr><w:rFonts w:ascii="Times New Roman" w:hAnsi="Times New Roman"/><w:sz w:val="24"/><w:szCs w:val="24"/><w:lang w:val="en-US"/></w:rPr><w:t xml:space="preserve">that </w:t></w:r></w:ins><w:del w:author="Rafael Mesquita" w:date="2014-11-09T18:14:00Z" w:id="123"><w:r><w:rPr><w:rFonts w:ascii="Times New Roman" w:hAnsi="Times New Roman"/><w:sz w:val="24"/><w:szCs w:val="24"/><w:lang w:val="en-US"/></w:rPr><w:delText>two clusters based on average counts per minute, one more active than the other. M</w:delText></w:r></w:del><w:ins w:author="Rafael Mesquita" w:date="2014-11-09T18:14:00Z" w:id="124"><w:r><w:rPr><w:rFonts w:ascii="Times New Roman" w:hAnsi="Times New Roman"/><w:sz w:val="24"/><w:szCs w:val="24"/><w:lang w:val="en-US"/></w:rPr><w:t>m</w:t></w:r></w:ins><w:r><w:rPr><w:rFonts w:ascii="Times New Roman" w:hAnsi="Times New Roman"/><w:sz w:val="24"/><w:szCs w:val="24"/><w:lang w:val="en-US"/></w:rPr><w:t>ale subjects from the le</w:t></w:r><w:ins w:author="Rafael Mesquita" w:date="2014-11-09T18:14:00Z" w:id="125"><w:r><w:rPr><w:rFonts w:ascii="Times New Roman" w:hAnsi="Times New Roman"/><w:sz w:val="24"/><w:szCs w:val="24"/><w:lang w:val="en-US"/></w:rPr><w:t>a</w:t></w:r></w:ins><w:r><w:rPr><w:rFonts w:ascii="Times New Roman" w:hAnsi="Times New Roman"/><w:sz w:val="24"/><w:szCs w:val="24"/><w:lang w:val="en-US"/></w:rPr><w:t>s</w:t></w:r><w:ins w:author="Rafael Mesquita" w:date="2014-11-09T18:14:00Z" w:id="126"><w:r><w:rPr><w:rFonts w:ascii="Times New Roman" w:hAnsi="Times New Roman"/><w:sz w:val="24"/><w:szCs w:val="24"/><w:lang w:val="en-US"/></w:rPr><w:t>t</w:t></w:r></w:ins><w:del w:author="Rafael Mesquita" w:date="2014-11-09T18:14:00Z" w:id="127"><w:r><w:rPr><w:rFonts w:ascii="Times New Roman" w:hAnsi="Times New Roman"/><w:sz w:val="24"/><w:szCs w:val="24"/><w:lang w:val="en-US"/></w:rPr><w:delText>s</w:delText></w:r></w:del><w:r><w:rPr><w:rFonts w:ascii="Times New Roman" w:hAnsi="Times New Roman"/><w:sz w:val="24"/><w:szCs w:val="24"/><w:lang w:val="en-US"/></w:rPr><w:t xml:space="preserve"> active cluster presented higher body fat percentage and older age than those from the active group </w:t></w:r><w:r><w:rPr><w:rFonts w:ascii="Times New Roman" w:hAnsi="Times New Roman"/><w:sz w:val="24"/><w:szCs w:val="24"/><w:shd w:fill="FFFF00" w:val="clear"/><w:lang w:val="en-US"/></w:rPr><w:t>(</w:t></w:r><w:hyperlink w:anchor="_ENREF_18"><w:r><w:rPr><w:rStyle w:val="style20"/><w:rFonts w:ascii="Times New Roman" w:hAnsi="Times New Roman"/><w:sz w:val="24"/><w:szCs w:val="24"/><w:shd w:fill="FFFF00" w:val="clear"/><w:lang w:val="en-US"/></w:rPr><w:t>18</w:t></w:r></w:hyperlink><w:r><w:rPr><w:rFonts w:ascii="Times New Roman" w:hAnsi="Times New Roman"/><w:sz w:val="24"/><w:szCs w:val="24"/><w:shd w:fill="FFFF00" w:val="clear"/><w:lang w:val="en-US"/></w:rPr><w:t>)</w:t></w:r><w:r><w:rPr><w:rFonts w:ascii="Times New Roman" w:hAnsi="Times New Roman"/><w:sz w:val="24"/><w:szCs w:val="24"/><w:lang w:val="en-US"/></w:rPr><w:t>. In our study, patients from cluster 1 had older age, lower FEV</w:t></w:r><w:r><w:rPr><w:rFonts w:ascii="Times New Roman" w:hAnsi="Times New Roman"/><w:sz w:val="24"/><w:szCs w:val="24"/><w:vertAlign w:val="subscript"/><w:lang w:val="en-US"/></w:rPr><w:t>1</w:t></w:r><w:r><w:rPr><w:rFonts w:ascii="Times New Roman" w:hAnsi="Times New Roman"/><w:sz w:val="24"/><w:szCs w:val="24"/><w:lang w:val="en-US"/></w:rPr><w:t xml:space="preserve">, higher BMI, worse dyspnea and higher ADO index than other clusters. Based on their characteristics, patients from this cluster may have a worse prognosis, but no follow-up data is available to confirm this hypothesis. </w:t></w:r><w:del w:author="Rafael Mesquita" w:date="2014-11-13T12:39:00Z" w:id="128"><w:r><w:rPr><w:rFonts w:ascii="Times New Roman" w:hAnsi="Times New Roman"/><w:sz w:val="24"/><w:szCs w:val="24"/><w:lang w:val="en-US"/></w:rPr><w:delText>Identifying clusters of subjects based on PA data may also be of clinical importanceInterventions tailored to the needs of groups with specific PA profiles may lead to more important improvements in PA., as interventions thus far have failed to increase importantly PA measures in patients with COPD (</w:delText></w:r></w:del><w:del w:author="Rafael Mesquita" w:date="2014-11-13T12:39:00Z" w:id="129"><w:hyperlink r:id="rId13"><w:r><w:rPr><w:rStyle w:val="style20"/><w:rFonts w:ascii="Times New Roman" w:hAnsi="Times New Roman"/><w:sz w:val="24"/><w:szCs w:val="24"/><w:lang w:val="en-US"/></w:rPr><w:delText>13</w:delText></w:r></w:del><w:del w:author="Rafael Mesquita" w:date="2014-11-13T12:39:00Z" w:id="130"></w:hyperlink><w:r><w:rPr><w:rFonts w:ascii="Times New Roman" w:hAnsi="Times New Roman"/><w:sz w:val="24"/><w:szCs w:val="24"/><w:lang w:val="en-US"/></w:rPr><w:delText xml:space="preserve">, </w:delText></w:r></w:del><w:del w:author="Rafael Mesquita" w:date="2014-11-13T12:39:00Z" w:id="131"><w:hyperlink r:id="rId14"><w:r><w:rPr><w:rStyle w:val="style20"/><w:rFonts w:ascii="Times New Roman" w:hAnsi="Times New Roman"/><w:sz w:val="24"/><w:szCs w:val="24"/><w:lang w:val="en-US"/></w:rPr><w:delText>16</w:delText></w:r></w:del><w:del w:author="Rafael Mesquita" w:date="2014-11-13T12:39:00Z" w:id="132"></w:hyperlink><w:r><w:rPr><w:rFonts w:ascii="Times New Roman" w:hAnsi="Times New Roman"/><w:sz w:val="24"/><w:szCs w:val="24"/><w:lang w:val="en-US"/></w:rPr><w:delText xml:space="preserve">, </w:delText></w:r></w:del><w:del w:author="Rafael Mesquita" w:date="2014-11-13T12:39:00Z" w:id="133"><w:hyperlink r:id="rId15"><w:r><w:rPr><w:rStyle w:val="style20"/><w:rFonts w:ascii="Times New Roman" w:hAnsi="Times New Roman"/><w:sz w:val="24"/><w:szCs w:val="24"/><w:lang w:val="en-US"/></w:rPr><w:delText>17</w:delText></w:r></w:del><w:del w:author="Rafael Mesquita" w:date="2014-11-13T12:39:00Z" w:id="134"></w:hyperlink><w:r><w:rPr><w:rFonts w:ascii="Times New Roman" w:hAnsi="Times New Roman"/><w:sz w:val="24"/><w:szCs w:val="24"/><w:lang w:val="en-US"/></w:rPr><w:delText>). Interventions tailored to the needs of groups with specific PA profiles may lead to more important improvements in PA.</w:delText></w:r></w:del></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Strengths</w:t></w:r><w:ins w:author="Rafael Mesquita" w:date="2014-11-12T16:54:00Z" w:id="135"><w:r><w:rPr><w:rFonts w:ascii="Times New Roman" w:hAnsi="Times New Roman"/><w:b/><w:sz w:val="24"/><w:szCs w:val="24"/><w:lang w:val="en-US"/></w:rPr><w:t>,</w:t></w:r></w:ins><w:del w:author="Rafael Mesquita" w:date="2014-11-12T16:54:00Z" w:id="136"><w:r><w:rPr><w:rFonts w:ascii="Times New Roman" w:hAnsi="Times New Roman"/><w:b/><w:sz w:val="24"/><w:szCs w:val="24"/><w:lang w:val="en-US"/></w:rPr><w:delText xml:space="preserve"> and</w:delText></w:r></w:del><w:r><w:rPr><w:rFonts w:ascii="Times New Roman" w:hAnsi="Times New Roman"/><w:b/><w:sz w:val="24"/><w:szCs w:val="24"/><w:lang w:val="en-US"/></w:rPr><w:t xml:space="preserve"> </w:t></w:r><w:ins w:author="Rafael Mesquita" w:date="2014-11-12T16:54:00Z" w:id="137"><w:r><w:rPr><w:rFonts w:ascii="Times New Roman" w:hAnsi="Times New Roman"/><w:b/><w:sz w:val="24"/><w:szCs w:val="24"/><w:lang w:val="en-US"/></w:rPr><w:t xml:space="preserve">relevance and </w:t></w:r></w:ins><w:r><w:rPr><w:rFonts w:ascii="Times New Roman" w:hAnsi="Times New Roman"/><w:b/><w:sz w:val="24"/><w:szCs w:val="24"/><w:lang w:val="en-US"/></w:rPr><w:t>limitations of the findings</w:t></w:r></w:p><w:p><w:pPr><w:pStyle w:val="style0"/><w:spacing w:after="0" w:before="0" w:line="480" w:lineRule="auto"/><w:jc w:val="both"/></w:pPr><w:r><w:rPr><w:rFonts w:ascii="Times New Roman" w:hAnsi="Times New Roman"/><w:sz w:val="24"/><w:szCs w:val="24"/><w:lang w:val="en-US"/></w:rPr><w:t>Our sample is by far the largest and most diverse sample of patients with COPD with objectively assessed PA data ever studied. This allowed detailed analyses of daily PA, even identifying clusters of patients with COPD with similar PA measures, a true novelty within the COPD literature. PA hourly patterns were also investigated for the first time in a large-scale study in COPD, another important advance. All these analyses were only possible due to the use of objective methods of PA, another strength of our study.</w:t></w:r></w:p><w:p><w:pPr><w:pStyle w:val="style0"/><w:spacing w:after="0" w:before="0" w:line="480" w:lineRule="auto"/><w:jc w:val="both"/></w:pPr><w:ins w:author="Rafael Mesquita" w:date="2014-11-12T16:52:00Z" w:id="138"><w:r><w:rPr><w:rFonts w:ascii="Times New Roman" w:hAnsi="Times New Roman"/><w:sz w:val="24"/><w:szCs w:val="24"/><w:lang w:val="en-US"/></w:rPr></w:r></w:ins></w:p><w:p><w:pPr><w:pStyle w:val="style0"/><w:spacing w:after="0" w:before="0" w:line="480" w:lineRule="auto"/><w:jc w:val="both"/></w:pPr><w:ins w:author="Rafael Mesquita" w:date="2014-11-12T16:53:00Z" w:id="139"><w:r><w:rPr><w:rFonts w:ascii="Times New Roman" w:hAnsi="Times New Roman"/><w:sz w:val="24"/><w:szCs w:val="24"/><w:lang w:val="en-US"/></w:rPr><w:t>O</w:t></w:r></w:ins><w:ins w:author="Rafael Mesquita" w:date="2014-11-12T16:52:00Z" w:id="140"><w:r><w:rPr><w:rFonts w:ascii="Times New Roman" w:hAnsi="Times New Roman"/><w:sz w:val="24"/><w:szCs w:val="24"/><w:lang w:val="en-US"/></w:rPr><w:t xml:space="preserve">ur findings are of importance for future </w:t></w:r></w:ins><w:ins w:author="Rafael Mesquita" w:date="2014-11-12T16:53:00Z" w:id="141"><w:r><w:rPr><w:rFonts w:ascii="Times New Roman" w:hAnsi="Times New Roman"/><w:sz w:val="24"/><w:szCs w:val="24"/><w:lang w:val="en-US"/></w:rPr><w:t>research and clinical practice</w:t></w:r></w:ins><w:ins w:author="Rafael Mesquita" w:date="2014-11-12T16:52:00Z" w:id="142"><w:r><w:rPr><w:rFonts w:ascii="Times New Roman" w:hAnsi="Times New Roman"/><w:sz w:val="24"/><w:szCs w:val="24"/><w:lang w:val="en-US"/></w:rPr><w:t xml:space="preserve">. </w:t></w:r></w:ins><w:ins w:author="Rafael Mesquita" w:date="2014-11-12T16:54:00Z" w:id="143"><w:r><w:rPr><w:rFonts w:ascii="Times New Roman" w:hAnsi="Times New Roman"/><w:sz w:val="24"/><w:szCs w:val="24"/><w:lang w:val="en-US"/></w:rPr><w:t>M</w:t></w:r></w:ins><w:ins w:author="Rafael Mesquita" w:date="2014-11-12T16:52:00Z" w:id="144"><w:r><w:rPr><w:rFonts w:ascii="Times New Roman" w:hAnsi="Times New Roman"/><w:sz w:val="24"/><w:szCs w:val="24"/><w:lang w:val="en-US"/></w:rPr><w:t>ost clinical characteristics investigated in our study associated importantly with PA measure</w:t></w:r></w:ins><w:ins w:author="Rafael Mesquita" w:date="2014-11-12T17:01:00Z" w:id="145"><w:r><w:rPr><w:rFonts w:ascii="Times New Roman" w:hAnsi="Times New Roman"/><w:sz w:val="24"/><w:szCs w:val="24"/><w:lang w:val="en-US"/></w:rPr><w:t>s</w:t></w:r></w:ins><w:ins w:author="Rafael Mesquita" w:date="2014-11-12T16:52:00Z" w:id="146"><w:r><w:rPr><w:rFonts w:ascii="Times New Roman" w:hAnsi="Times New Roman"/><w:sz w:val="24"/><w:szCs w:val="24"/><w:lang w:val="en-US"/></w:rPr><w:t xml:space="preserve">, but not all with PA hourly patterns. </w:t></w:r></w:ins><w:ins w:author="Rafael Mesquita" w:date="2014-11-12T16:56:00Z" w:id="147"><w:r><w:rPr><w:rFonts w:ascii="Times New Roman" w:hAnsi="Times New Roman"/><w:sz w:val="24"/><w:szCs w:val="24"/><w:lang w:val="en-US"/></w:rPr><w:t>This suggest</w:t></w:r></w:ins><w:ins w:author="Rafael Mesquita" w:date="2014-11-12T16:57:00Z" w:id="148"><w:r><w:rPr><w:rFonts w:ascii="Times New Roman" w:hAnsi="Times New Roman"/><w:sz w:val="24"/><w:szCs w:val="24"/><w:lang w:val="en-US"/></w:rPr><w:t>s</w:t></w:r></w:ins><w:ins w:author="Rafael Mesquita" w:date="2014-11-12T16:56:00Z" w:id="149"><w:r><w:rPr><w:rFonts w:ascii="Times New Roman" w:hAnsi="Times New Roman"/><w:sz w:val="24"/><w:szCs w:val="24"/><w:lang w:val="en-US"/></w:rPr><w:t xml:space="preserve"> that subjects </w:t></w:r></w:ins><w:ins w:author="Rafael Mesquita" w:date="2014-11-12T16:58:00Z" w:id="150"><w:r><w:rPr><w:rFonts w:ascii="Times New Roman" w:hAnsi="Times New Roman"/><w:sz w:val="24"/><w:szCs w:val="24"/><w:lang w:val="en-US"/></w:rPr><w:t xml:space="preserve">with certain clinical characteristics </w:t></w:r></w:ins><w:ins w:author="Rafael Mesquita" w:date="2014-11-12T16:56:00Z" w:id="151"><w:r><w:rPr><w:rFonts w:ascii="Times New Roman" w:hAnsi="Times New Roman"/><w:sz w:val="24"/><w:szCs w:val="24"/><w:lang w:val="en-US"/></w:rPr><w:t>might have different amount</w:t></w:r></w:ins><w:ins w:author="Rafael Mesquita" w:date="2014-11-12T17:19:00Z" w:id="152"><w:r><w:rPr><w:rFonts w:ascii="Times New Roman" w:hAnsi="Times New Roman"/><w:sz w:val="24"/><w:szCs w:val="24"/><w:lang w:val="en-US"/></w:rPr><w:t>s</w:t></w:r></w:ins><w:ins w:author="Rafael Mesquita" w:date="2014-11-12T16:56:00Z" w:id="153"><w:r><w:rPr><w:rFonts w:ascii="Times New Roman" w:hAnsi="Times New Roman"/><w:sz w:val="24"/><w:szCs w:val="24"/><w:lang w:val="en-US"/></w:rPr><w:t xml:space="preserve"> of </w:t></w:r></w:ins><w:ins w:author="Rafael Mesquita" w:date="2014-11-13T08:18:00Z" w:id="154"><w:r><w:rPr><w:rFonts w:ascii="Times New Roman" w:hAnsi="Times New Roman"/><w:sz w:val="24"/><w:szCs w:val="24"/><w:lang w:val="en-US"/></w:rPr><w:t xml:space="preserve">daily </w:t></w:r></w:ins><w:ins w:author="Rafael Mesquita" w:date="2014-11-12T16:56:00Z" w:id="155"><w:r><w:rPr><w:rFonts w:ascii="Times New Roman" w:hAnsi="Times New Roman"/><w:sz w:val="24"/><w:szCs w:val="24"/><w:lang w:val="en-US"/></w:rPr><w:t xml:space="preserve">PA, but </w:t></w:r></w:ins><w:ins w:author="Rafael Mesquita" w:date="2014-11-12T16:59:00Z" w:id="156"><w:r><w:rPr><w:rFonts w:ascii="Times New Roman" w:hAnsi="Times New Roman"/><w:sz w:val="24"/><w:szCs w:val="24"/><w:lang w:val="en-US"/></w:rPr><w:t xml:space="preserve">still have a </w:t></w:r></w:ins><w:ins w:author="Rafael Mesquita" w:date="2014-11-12T16:56:00Z" w:id="157"><w:r><w:rPr><w:rFonts w:ascii="Times New Roman" w:hAnsi="Times New Roman"/><w:sz w:val="24"/><w:szCs w:val="24"/><w:lang w:val="en-US"/></w:rPr><w:t>similar</w:t></w:r></w:ins><w:ins w:author="Rafael Mesquita" w:date="2014-11-12T16:57:00Z" w:id="158"><w:r><w:rPr><w:rFonts w:ascii="Times New Roman" w:hAnsi="Times New Roman"/><w:sz w:val="24"/><w:szCs w:val="24"/><w:lang w:val="en-US"/></w:rPr><w:t xml:space="preserve"> </w:t></w:r></w:ins><w:ins w:author="Rafael Mesquita" w:date="2014-11-12T16:56:00Z" w:id="159"><w:r><w:rPr><w:rFonts w:ascii="Times New Roman" w:hAnsi="Times New Roman"/><w:sz w:val="24"/><w:szCs w:val="24"/><w:lang w:val="en-US"/></w:rPr><w:t xml:space="preserve">pattern </w:t></w:r></w:ins><w:ins w:author="Rafael Mesquita" w:date="2014-11-12T16:59:00Z" w:id="160"><w:r><w:rPr><w:rFonts w:ascii="Times New Roman" w:hAnsi="Times New Roman"/><w:sz w:val="24"/><w:szCs w:val="24"/><w:lang w:val="en-US"/></w:rPr><w:t xml:space="preserve">of PA </w:t></w:r></w:ins><w:ins w:author="Rafael Mesquita" w:date="2014-11-12T16:57:00Z" w:id="161"><w:r><w:rPr><w:rFonts w:ascii="Times New Roman" w:hAnsi="Times New Roman"/><w:sz w:val="24"/><w:szCs w:val="24"/><w:lang w:val="en-US"/></w:rPr><w:t>during the</w:t></w:r></w:ins><w:ins w:author="Rafael Mesquita" w:date="2014-11-12T17:19:00Z" w:id="162"><w:r><w:rPr><w:rFonts w:ascii="Times New Roman" w:hAnsi="Times New Roman"/><w:sz w:val="24"/><w:szCs w:val="24"/><w:lang w:val="en-US"/></w:rPr><w:t>ir</w:t></w:r></w:ins><w:ins w:author="Rafael Mesquita" w:date="2014-11-12T16:57:00Z" w:id="163"><w:r><w:rPr><w:rFonts w:ascii="Times New Roman" w:hAnsi="Times New Roman"/><w:sz w:val="24"/><w:szCs w:val="24"/><w:lang w:val="en-US"/></w:rPr><w:t xml:space="preserve"> day. </w:t></w:r></w:ins><w:ins w:author="Rafael Mesquita" w:date="2014-11-12T16:52:00Z" w:id="164"><w:r><w:rPr><w:rFonts w:ascii="Times New Roman" w:hAnsi="Times New Roman"/><w:sz w:val="24"/><w:szCs w:val="24"/><w:lang w:val="en-US"/></w:rPr><w:t xml:space="preserve">We also observed that, compared with matched healthy subjects, patients with COPD are not only less active but also more sedentary. </w:t></w:r></w:ins><w:ins w:author="Rafael Mesquita" w:date="2014-11-12T17:04:00Z" w:id="165"><w:r><w:rPr><w:rFonts w:ascii="Times New Roman" w:hAnsi="Times New Roman"/><w:sz w:val="24"/><w:szCs w:val="24"/><w:lang w:val="en-US"/></w:rPr><w:t xml:space="preserve">Future studies aiming behavior changes in terms of PA in COPD should focus on </w:t></w:r></w:ins><w:ins w:author="Rafael Mesquita" w:date="2014-11-13T08:19:00Z" w:id="166"><w:r><w:rPr><w:rFonts w:ascii="Times New Roman" w:hAnsi="Times New Roman"/><w:sz w:val="24"/><w:szCs w:val="24"/><w:lang w:val="en-US"/></w:rPr><w:t xml:space="preserve">both </w:t></w:r></w:ins><w:ins w:author="Rafael Mesquita" w:date="2014-11-12T17:04:00Z" w:id="167"><w:r><w:rPr><w:rFonts w:ascii="Times New Roman" w:hAnsi="Times New Roman"/><w:sz w:val="24"/><w:szCs w:val="24"/><w:lang w:val="en-US"/></w:rPr><w:t xml:space="preserve">activities </w:t></w:r></w:ins><w:ins w:author="Rafael Mesquita" w:date="2014-11-12T17:05:00Z" w:id="168"><w:r><w:rPr><w:rFonts w:ascii="Times New Roman" w:hAnsi="Times New Roman"/><w:sz w:val="24"/><w:szCs w:val="24"/><w:lang w:val="en-US"/></w:rPr><w:t xml:space="preserve">of moderate-to-vigorous intensity and sedentary activities. </w:t></w:r></w:ins><w:ins w:author="Rafael Mesquita" w:date="2014-11-12T17:06:00Z" w:id="169"><w:r><w:rPr><w:rFonts w:ascii="Times New Roman" w:hAnsi="Times New Roman"/><w:sz w:val="24"/><w:szCs w:val="24"/><w:lang w:val="en-US"/></w:rPr><w:t xml:space="preserve">Finally, </w:t></w:r></w:ins><w:ins w:author="Rafael Mesquita" w:date="2014-11-12T17:14:00Z" w:id="170"><w:r><w:rPr><w:rFonts w:ascii="Times New Roman" w:hAnsi="Times New Roman"/><w:sz w:val="24"/><w:szCs w:val="24"/><w:lang w:val="en-US"/></w:rPr><w:t xml:space="preserve">we were able to </w:t></w:r></w:ins><w:ins w:author="Rafael Mesquita" w:date="2014-11-12T17:13:00Z" w:id="171"><w:r><w:rPr><w:rFonts w:ascii="Times New Roman" w:hAnsi="Times New Roman"/><w:sz w:val="24"/><w:szCs w:val="24"/><w:lang w:val="en-US"/></w:rPr><w:t xml:space="preserve">identify </w:t></w:r></w:ins><w:ins w:author="Rafael Mesquita" w:date="2014-11-12T17:10:00Z" w:id="172"><w:r><w:rPr><w:rFonts w:ascii="Times New Roman" w:hAnsi="Times New Roman"/><w:sz w:val="24"/><w:szCs w:val="24"/><w:lang w:val="en-US"/></w:rPr><w:t xml:space="preserve">groups </w:t></w:r></w:ins><w:ins w:author="Rafael Mesquita" w:date="2014-11-12T17:16:00Z" w:id="173"><w:r><w:rPr><w:rFonts w:ascii="Times New Roman" w:hAnsi="Times New Roman"/><w:sz w:val="24"/><w:szCs w:val="24"/><w:lang w:val="en-US"/></w:rPr><w:t xml:space="preserve">of patients </w:t></w:r></w:ins><w:ins w:author="Rafael Mesquita" w:date="2014-11-12T17:10:00Z" w:id="174"><w:r><w:rPr><w:rFonts w:ascii="Times New Roman" w:hAnsi="Times New Roman"/><w:sz w:val="24"/><w:szCs w:val="24"/><w:lang w:val="en-US"/></w:rPr><w:t>with specific PA profiles</w:t></w:r></w:ins><w:ins w:author="Rafael Mesquita" w:date="2014-11-12T17:14:00Z" w:id="175"><w:r><w:rPr><w:rFonts w:ascii="Times New Roman" w:hAnsi="Times New Roman"/><w:sz w:val="24"/><w:szCs w:val="24"/><w:lang w:val="en-US"/></w:rPr><w:t xml:space="preserve">, </w:t></w:r></w:ins><w:ins w:author="Rafael Mesquita" w:date="2014-11-12T17:17:00Z" w:id="176"><w:r><w:rPr><w:rFonts w:ascii="Times New Roman" w:hAnsi="Times New Roman"/><w:sz w:val="24"/><w:szCs w:val="24"/><w:lang w:val="en-US"/></w:rPr><w:t>which can</w:t></w:r></w:ins><w:ins w:author="Rafael Mesquita" w:date="2014-11-12T17:14:00Z" w:id="177"><w:r><w:rPr><w:rFonts w:ascii="Times New Roman" w:hAnsi="Times New Roman"/><w:sz w:val="24"/><w:szCs w:val="24"/><w:lang w:val="en-US"/></w:rPr><w:t xml:space="preserve"> </w:t></w:r></w:ins><w:ins w:author="Rafael Mesquita" w:date="2014-11-12T17:16:00Z" w:id="178"><w:r><w:rPr><w:rFonts w:ascii="Times New Roman" w:hAnsi="Times New Roman"/><w:sz w:val="24"/><w:szCs w:val="24"/><w:lang w:val="en-US"/></w:rPr><w:t xml:space="preserve">be useful to tailor </w:t></w:r></w:ins><w:ins w:author="Rafael Mesquita" w:date="2014-11-12T16:52:00Z" w:id="179"><w:r><w:rPr><w:rFonts w:ascii="Times New Roman" w:hAnsi="Times New Roman"/><w:sz w:val="24"/><w:szCs w:val="24"/><w:lang w:val="en-US"/></w:rPr><w:t xml:space="preserve">interventions </w:t></w:r></w:ins><w:ins w:author="Rafael Mesquita" w:date="2014-11-12T17:16:00Z" w:id="180"><w:r><w:rPr><w:rFonts w:ascii="Times New Roman" w:hAnsi="Times New Roman"/><w:sz w:val="24"/><w:szCs w:val="24"/><w:lang w:val="en-US"/></w:rPr><w:t xml:space="preserve">according </w:t></w:r></w:ins><w:ins w:author="Rafael Mesquita" w:date="2014-11-12T16:52:00Z" w:id="181"><w:r><w:rPr><w:rFonts w:ascii="Times New Roman" w:hAnsi="Times New Roman"/><w:sz w:val="24"/><w:szCs w:val="24"/><w:lang w:val="en-US"/></w:rPr><w:t xml:space="preserve">to the needs of </w:t></w:r></w:ins><w:ins w:author="Rafael Mesquita" w:date="2014-11-12T17:16:00Z" w:id="182"><w:r><w:rPr><w:rFonts w:ascii="Times New Roman" w:hAnsi="Times New Roman"/><w:sz w:val="24"/><w:szCs w:val="24"/><w:lang w:val="en-US"/></w:rPr><w:t xml:space="preserve">each </w:t></w:r></w:ins><w:ins w:author="Rafael Mesquita" w:date="2014-11-12T16:52:00Z" w:id="183"><w:r><w:rPr><w:rFonts w:ascii="Times New Roman" w:hAnsi="Times New Roman"/><w:sz w:val="24"/><w:szCs w:val="24"/><w:lang w:val="en-US"/></w:rPr><w:t>group</w:t></w:r></w:ins><w:ins w:author="Rafael Mesquita" w:date="2014-11-12T17:16:00Z" w:id="184"><w:r><w:rPr><w:rFonts w:ascii="Times New Roman" w:hAnsi="Times New Roman"/><w:sz w:val="24"/><w:szCs w:val="24"/><w:lang w:val="en-US"/></w:rPr><w:t xml:space="preserve">. </w:t></w:r></w:ins><w:ins w:author="Rafael Mesquita" w:date="2014-11-12T17:17:00Z" w:id="185"><w:r><w:rPr><w:rFonts w:ascii="Times New Roman" w:hAnsi="Times New Roman"/><w:sz w:val="24"/><w:szCs w:val="24"/><w:lang w:val="en-US"/></w:rPr><w:t xml:space="preserve">This </w:t></w:r></w:ins><w:ins w:author="Rafael Mesquita" w:date="2014-11-12T16:52:00Z" w:id="186"><w:r><w:rPr><w:rFonts w:ascii="Times New Roman" w:hAnsi="Times New Roman"/><w:sz w:val="24"/><w:szCs w:val="24"/><w:lang w:val="en-US"/></w:rPr><w:t xml:space="preserve">may lead to more important improvements in PA, </w:t></w:r></w:ins><w:ins w:author="Rafael Mesquita" w:date="2014-11-12T17:17:00Z" w:id="187"><w:r><w:rPr><w:rFonts w:ascii="Times New Roman" w:hAnsi="Times New Roman"/><w:sz w:val="24"/><w:szCs w:val="24"/><w:lang w:val="en-US"/></w:rPr><w:t>which</w:t></w:r></w:ins><w:ins w:author="Rafael Mesquita" w:date="2014-11-12T16:52:00Z" w:id="188"><w:r><w:rPr><w:rFonts w:ascii="Times New Roman" w:hAnsi="Times New Roman"/><w:sz w:val="24"/><w:szCs w:val="24"/><w:lang w:val="en-US"/></w:rPr><w:t xml:space="preserve"> is particularly interesting as interventions thus far have failed to increase importantly PA measures in patients with COPD (</w:t></w:r></w:ins><w:ins w:author="Rafael Mesquita" w:date="2014-11-12T16:52:00Z" w:id="189"><w:hyperlink r:id="rId16"><w:r><w:rPr><w:rStyle w:val="style20"/><w:rFonts w:ascii="Times New Roman" w:hAnsi="Times New Roman"/><w:sz w:val="24"/><w:szCs w:val="24"/><w:lang w:val="en-US"/></w:rPr><w:t>13</w:t></w:r></w:ins><w:ins w:author="Rafael Mesquita" w:date="2014-11-12T16:52:00Z" w:id="190"></w:hyperlink><w:r><w:rPr><w:rFonts w:ascii="Times New Roman" w:hAnsi="Times New Roman"/><w:sz w:val="24"/><w:szCs w:val="24"/><w:lang w:val="en-US"/></w:rPr><w:t xml:space="preserve">, </w:t></w:r></w:ins><w:ins w:author="Rafael Mesquita" w:date="2014-11-12T16:52:00Z" w:id="191"><w:hyperlink r:id="rId17"><w:r><w:rPr><w:rStyle w:val="style20"/><w:rFonts w:ascii="Times New Roman" w:hAnsi="Times New Roman"/><w:sz w:val="24"/><w:szCs w:val="24"/><w:lang w:val="en-US"/></w:rPr><w:t>16</w:t></w:r></w:ins><w:ins w:author="Rafael Mesquita" w:date="2014-11-12T16:52:00Z" w:id="192"></w:hyperlink><w:r><w:rPr><w:rFonts w:ascii="Times New Roman" w:hAnsi="Times New Roman"/><w:sz w:val="24"/><w:szCs w:val="24"/><w:lang w:val="en-US"/></w:rPr><w:t xml:space="preserve">, </w:t></w:r></w:ins><w:ins w:author="Rafael Mesquita" w:date="2014-11-12T16:52:00Z" w:id="193"><w:hyperlink r:id="rId18"><w:r><w:rPr><w:rStyle w:val="style20"/><w:rFonts w:ascii="Times New Roman" w:hAnsi="Times New Roman"/><w:sz w:val="24"/><w:szCs w:val="24"/><w:lang w:val="en-US"/></w:rPr><w:t>17</w:t></w:r></w:ins><w:ins w:author="Rafael Mesquita" w:date="2014-11-12T16:52:00Z" w:id="194"></w:hyperlink><w:r><w:rPr><w:rFonts w:ascii="Times New Roman" w:hAnsi="Times New Roman"/><w:sz w:val="24"/><w:szCs w:val="24"/><w:lang w:val="en-US"/></w:rPr><w:t>).</w:t></w:r></w:ins></w:p><w:p><w:pPr><w:pStyle w:val="style0"/><w:spacing w:after="0" w:before="0" w:line="480" w:lineRule="auto"/><w:ind w:firstLine="709" w:left="0" w:right="0"/><w:jc w:val="both"/></w:pPr><w:r><w:rPr><w:rFonts w:ascii="Times New Roman" w:hAnsi="Times New Roman"/><w:sz w:val="24"/><w:szCs w:val="24"/><w:lang w:val="en-US"/></w:rPr></w:r></w:p><w:p><w:pPr><w:pStyle w:val="style0"/><w:spacing w:after="0" w:before="0" w:line="480" w:lineRule="auto"/><w:jc w:val="both"/></w:pPr><w:r><w:rPr><w:rFonts w:ascii="Times New Roman" w:hAnsi="Times New Roman"/><w:sz w:val="24"/><w:szCs w:val="24"/><w:lang w:val="en-US"/></w:rPr><w:t>Some methodological limitations are acknowledged</w:t></w:r><w:del w:author="Rafael Mesquita" w:date="2014-11-09T18:26:00Z" w:id="195"><w:r><w:rPr><w:rFonts w:ascii="Times New Roman" w:hAnsi="Times New Roman"/><w:sz w:val="24"/><w:szCs w:val="24"/><w:lang w:val="en-US"/></w:rPr><w:delText>, most of them related to this being a post-hoc cross-sectional analysis</w:delText></w:r></w:del><w:r><w:rPr><w:rFonts w:ascii="Times New Roman" w:hAnsi="Times New Roman"/><w:sz w:val="24"/><w:szCs w:val="24"/><w:lang w:val="en-US"/></w:rPr><w:t xml:space="preserve">. Selection and information biases might be present, as parts of the data were collected with different purposes. Nevertheless, having patients from different studies and countries allowed us to have a more diverse sample, which may enhance the external validity of our findings. </w:t></w:r><w:r><w:rPr><w:rFonts w:ascii="Times New Roman" w:hAnsi="Times New Roman"/><w:sz w:val="24"/><w:szCs w:val="24"/><w:lang w:val="en-US"/></w:rPr><w:commentReference w:id="8"/></w:r><w:r><w:rPr><w:rFonts w:ascii="Times New Roman" w:hAnsi="Times New Roman"/><w:sz w:val="24"/><w:szCs w:val="24"/><w:lang w:val="en-US"/></w:rPr><w:t xml:space="preserve">The clusters identified in our study were not validated, and this constitutes another limitation. Moreover, </w:t></w:r><w:ins w:author="Rafael Mesquita" w:date="2014-11-09T11:11:00Z" w:id="196"><w:r><w:rPr><w:rFonts w:ascii="Times New Roman" w:hAnsi="Times New Roman"/><w:sz w:val="24"/><w:szCs w:val="24"/><w:lang w:val="en-US"/></w:rPr><w:t xml:space="preserve">other important outcomes that could help to </w:t></w:r></w:ins><w:ins w:author="Rafael Mesquita" w:date="2014-11-09T11:11:00Z" w:id="197"><w:r><w:rPr><w:rFonts w:ascii="Times New Roman" w:hAnsi="Times New Roman"/><w:sz w:val="24"/><w:szCs w:val="24"/></w:rPr><w:t>characteri</w:t></w:r></w:ins><w:ins w:author="Rafael Mesquita" w:date="2014-11-09T11:12:00Z" w:id="198"><w:r><w:rPr><w:rFonts w:ascii="Times New Roman" w:hAnsi="Times New Roman"/><w:sz w:val="24"/><w:szCs w:val="24"/></w:rPr><w:t>s</w:t></w:r></w:ins><w:ins w:author="Rafael Mesquita" w:date="2014-11-09T11:11:00Z" w:id="199"><w:r><w:rPr><w:rFonts w:ascii="Times New Roman" w:hAnsi="Times New Roman"/><w:sz w:val="24"/><w:szCs w:val="24"/></w:rPr><w:t>e</w:t></w:r></w:ins><w:ins w:author="Rafael Mesquita" w:date="2014-11-09T11:11:00Z" w:id="200"><w:r><w:rPr><w:rFonts w:ascii="Times New Roman" w:hAnsi="Times New Roman"/><w:sz w:val="24"/><w:szCs w:val="24"/><w:lang w:val="en-US"/></w:rPr><w:t xml:space="preserve"> the clusters, such as </w:t></w:r></w:ins><w:ins w:author="Rafael Mesquita" w:date="2014-11-09T11:11:00Z" w:id="201"><w:r><w:rPr><w:rFonts w:ascii="Times New Roman" w:hAnsi="Times New Roman"/><w:sz w:val="24"/><w:szCs w:val="24"/></w:rPr><w:t>comorbidities</w:t></w:r></w:ins><w:ins w:author="Rafael Mesquita" w:date="2014-11-09T11:11:00Z" w:id="202"><w:r><w:rPr><w:rFonts w:ascii="Times New Roman" w:hAnsi="Times New Roman"/><w:sz w:val="24"/><w:szCs w:val="24"/><w:lang w:val="en-US"/></w:rPr><w:t xml:space="preserve">, were not investigated. </w:t></w:r></w:ins><w:del w:author="Rafael Mesquita" w:date="2014-11-09T11:11:00Z" w:id="203"><w:r><w:rPr><w:rFonts w:ascii="Times New Roman" w:hAnsi="Times New Roman"/><w:sz w:val="24"/><w:szCs w:val="24"/><w:lang w:val="en-US"/></w:rPr><w:delText>s</w:delText></w:r></w:del><w:r><w:rPr><w:rFonts w:ascii="Times New Roman" w:hAnsi="Times New Roman"/><w:sz w:val="24"/><w:szCs w:val="24"/><w:lang w:val="en-US"/></w:rPr><w:commentReference w:id="9"/></w:r><w:ins w:author="Rafael Mesquita" w:date="2014-11-09T11:11:00Z" w:id="204"><w:r><w:rPr><w:rFonts w:ascii="Times New Roman" w:hAnsi="Times New Roman"/><w:sz w:val="24"/><w:szCs w:val="24"/><w:lang w:val="en-US"/></w:rPr><w:t>S</w:t></w:r></w:ins><w:r><w:rPr><w:rFonts w:ascii="Times New Roman" w:hAnsi="Times New Roman"/><w:sz w:val="24"/><w:szCs w:val="24"/><w:lang w:val="en-US"/></w:rPr><w:t xml:space="preserve">ome of our findings need to be interpreted with caution in light of the number of multiple comparison tests performed.(41) Nonetheless, multiple </w:t></w:r><w:r><w:rPr><w:rFonts w:ascii="Times New Roman" w:hAnsi="Times New Roman"/><w:sz w:val="24"/><w:szCs w:val="24"/></w:rPr><w:t>findings</w:t></w:r><w:r><w:rPr><w:rFonts w:ascii="Times New Roman" w:hAnsi="Times New Roman"/><w:sz w:val="24"/><w:szCs w:val="24"/><w:lang w:val="en-US"/></w:rPr><w:t xml:space="preserve"> in the same direction rather than a single statistically significant result are suggestive that these are not due to chance alone.</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sz w:val="24"/><w:szCs w:val="24"/><w:lang w:val="en-US"/></w:rPr><w:t>In a large and multicenter sample of patients with COPD, daily PA measures and hourly patterns were found to vary considerably depending on the clinical characteristic. Compared with healthy subjects, patients spent not only less time in higher intensities of physical activity, but also more time in lower intensities. Five clusters of patients were identified, each with distinct PA measures and hourly patterns.</w:t></w:r><w:del w:author="Rafael Mesquita" w:date="2014-11-12T13:32:00Z" w:id="205"><w:r><w:rPr><w:rFonts w:ascii="Times New Roman" w:hAnsi="Times New Roman"/><w:sz w:val="24"/><w:szCs w:val="24"/><w:lang w:val="en-US"/></w:rPr><w:delText xml:space="preserve"> Compared to other clusters, cluster 1 (the most inactive) spent less time in higher intensities and more time in lower intensities, whilst presenting with higher BMI, worse airflow limitation and disease severity, and more dyspnea.</w:delText></w:r></w:del><w:r><w:rPr><w:rFonts w:ascii="Times New Roman" w:hAnsi="Times New Roman"/><w:sz w:val="24"/><w:szCs w:val="24"/><w:lang w:val="en-US"/></w:rPr><w:t xml:space="preserve"> The present data show that outcome measures need to be clearly delineated when evaluating interventions aiming to promote PA in patients with COPD.</w:t></w:r></w:p><w:p><w:pPr><w:pStyle w:val="style0"/><w:pageBreakBefore/><w:spacing w:after="0" w:before="0" w:line="480" w:lineRule="auto"/></w:pPr><w:r><w:rPr><w:rFonts w:ascii="Times New Roman" w:hAnsi="Times New Roman"/><w:b/><w:sz w:val="24"/><w:szCs w:val="24"/><w:lang w:val="en-US"/></w:rPr><w:t xml:space="preserve">Acknowledgements </w:t></w:r><w:r><w:rPr><w:rFonts w:ascii="Times New Roman" w:hAnsi="Times New Roman"/><w:sz w:val="24"/><w:szCs w:val="24"/><w:lang w:val="en-US"/></w:rPr><w:t>The Australian-based authors would like to thank the Pulmonary Rehabilitation Departments at Royal Prince Alfred Hospital (particularly Lissa Spencer), Concord Repatriation General Hospital, Prince of Wales Hospital (particularly Renae McNamara), Manly Hospital, Hornsby-Kuring-Gai Hospital, Sir Charles Gairdner Hospital (particularly Nola Cecins and Michelle Melang) and Bentley Hospital for assisting with participant recruitment.</w:t></w:r></w:p><w:p><w:pPr><w:pStyle w:val="style0"/></w:pPr><w:r><w:rPr><w:rFonts w:ascii="Times New Roman" w:hAnsi="Times New Roman"/><w:b/><w:sz w:val="24"/><w:szCs w:val="24"/><w:lang w:val="en-US"/></w:rPr></w:r></w:p><w:p><w:pPr><w:pStyle w:val="style0"/></w:pPr><w:r><w:rPr><w:rFonts w:ascii="Times New Roman" w:hAnsi="Times New Roman"/><w:b/><w:sz w:val="24"/><w:szCs w:val="24"/><w:lang w:val="en-US"/></w:rPr><w:t xml:space="preserve">Competing interests </w:t></w:r><w:r><w:rPr><w:rFonts w:ascii="Times New Roman" w:hAnsi="Times New Roman"/><w:sz w:val="24"/><w:szCs w:val="24"/><w:lang w:val="en-US"/></w:rPr><w:t>None.</w:t></w:r></w:p><w:p><w:pPr><w:pStyle w:val="style0"/><w:spacing w:after="0" w:before="0" w:line="480" w:lineRule="auto"/></w:pPr><w:r><w:rPr><w:rFonts w:ascii="Times New Roman" w:hAnsi="Times New Roman"/><w:b/><w:sz w:val="24"/><w:szCs w:val="24"/><w:lang w:val="en-US"/></w:rPr></w:r></w:p><w:p><w:pPr><w:pStyle w:val="style0"/><w:spacing w:after="0" w:before="0" w:line="480" w:lineRule="auto"/></w:pPr><w:r><w:rPr><w:rFonts w:ascii="Times New Roman" w:hAnsi="Times New Roman"/><w:b/><w:sz w:val="24"/><w:szCs w:val="24"/><w:lang w:val="en-US"/></w:rPr><w:t xml:space="preserve">Contributors </w:t></w:r><w:r><w:rPr><w:rFonts w:ascii="Times New Roman" w:hAnsi="Times New Roman"/><w:sz w:val="24"/><w:szCs w:val="24"/><w:lang w:val="en-US"/></w:rPr><w:t>R.M., G.S., M.A.S., F.P., H.W. and O.A. were involved in the conception, hypotheses delineation, and design of the study. R.M. and G.S. contributed to the statistical analysis. R.M., G.S. and M.A.S. drafted the first version of the manuscript. F.P., D.D.-G., B.M.D., M.S.P., K.E.M., J.A., A.J.R.v.G., S.Z., P.G., B.A.-B., B.V., J.G.-A., S.C.J., E.A.P.M.R., S.S.C.K., P.S.A., B.W., D.Shrikrishna, S.J.S., N.S.H., D.M., R.P.B., F.M., P.P., Z.J.M., M.I.P., K.H., W.D</w:t></w:r><w:del w:author="Rafael Mesquita" w:date="2014-11-09T18:34:00Z" w:id="206"><w:r><w:rPr><w:rFonts w:ascii="Times New Roman" w:hAnsi="Times New Roman"/><w:sz w:val="24"/><w:szCs w:val="24"/><w:lang w:val="en-US"/></w:rPr><w:delText>.</w:delText></w:r></w:del><w:r><w:rPr><w:rFonts w:ascii="Times New Roman" w:hAnsi="Times New Roman"/><w:sz w:val="24"/><w:szCs w:val="24"/><w:lang w:val="en-US"/></w:rPr><w:t>-C.M., C.F.C., N.A.H., D.Savi, S.W., K.C.F., L.W.C.N., A.W.V., C.J., P.R.E., D.J., A.K., D.B., D.R.H., T.S., K.M., S.D., E.P.A.R., M.K., V.S.P., R.T</w:t></w:r><w:del w:author="Rafael Mesquita" w:date="2014-11-09T18:34:00Z" w:id="207"><w:r><w:rPr><w:rFonts w:ascii="Times New Roman" w:hAnsi="Times New Roman"/><w:sz w:val="24"/><w:szCs w:val="24"/><w:lang w:val="en-US"/></w:rPr><w:delText>.</w:delText></w:r></w:del><w:r><w:rPr><w:rFonts w:ascii="Times New Roman" w:hAnsi="Times New Roman"/><w:sz w:val="24"/><w:szCs w:val="24"/><w:lang w:val="en-US"/></w:rPr><w:t>-S., E.G.G., A.C.d.B., J.D.L., P.M.A.C., F.W.J.M.S., R.W.C., M.G., R.G., M.T.J.G., H.M., E.F.M.W., R.L.Z., H.W., and M.A.S. contributed to the acquisition of data in each center included and/or revising the article critically for important intellectual content. All authors accepted the final version of the manuscript.</w:t></w:r></w:p><w:p><w:pPr><w:pStyle w:val="style0"/><w:spacing w:after="0" w:before="0" w:line="480" w:lineRule="auto"/></w:pPr><w:r><w:rPr><w:rFonts w:ascii="Times New Roman" w:hAnsi="Times New Roman"/><w:b/><w:sz w:val="24"/><w:szCs w:val="24"/><w:lang w:val="en-US"/></w:rPr></w:r></w:p><w:p><w:pPr><w:pStyle w:val="style0"/><w:spacing w:after="0" w:before="0" w:line="480" w:lineRule="auto"/></w:pPr><w:r><w:rPr><w:rFonts w:ascii="Times New Roman" w:hAnsi="Times New Roman"/><w:b/><w:sz w:val="24"/><w:szCs w:val="24"/><w:lang w:val="en-US"/></w:rPr><w:t xml:space="preserve">Funding </w:t></w:r><w:r><w:rPr><w:rFonts w:ascii="Times New Roman" w:hAnsi="Times New Roman"/><w:sz w:val="24"/><w:szCs w:val="24"/><w:lang w:val="en-US"/></w:rPr><w:t xml:space="preserve">R.M. is supported by the National Council of Scientific and Technological Development (CNPq), Brazil (246704/2012-8). D.B. holds a Canada Research Chair, Canada. 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w:t></w:r><w:r><w:rPr><w:rFonts w:ascii="Times New Roman" w:hAnsi="Times New Roman"/><w:sz w:val="24"/><w:szCs w:val="24"/></w:rPr><w:t xml:space="preserve">the following foundations: ‘Gottfried und Julia Bangerter-Rhyner-Stiftung‘, ‘Freiwillige Akademische Gesellschaft Basel’ and ‘Forschungsfonds der Universität Basel’, Switzerland. </w:t></w:r><w:r><w:rPr><w:rFonts w:ascii="Times New Roman" w:hAnsi="Times New Roman"/><w:sz w:val="24"/><w:szCs w:val="24"/><w:lang w:val="en-US"/></w:rPr><w:t>D. Shrikrishna was supported by GSK and by the Medical Research Council, UK (G0701628). F.P. is supported by CNPq, Brazil. P.R.E. was supported by a NHMRC Research Fellowship, Australia (1042341). M.I.P.’s contribution to this manuscript was funded by the NIHR Respiratory Biomedical Research Unit at the Royal Brompton and Harefield NHS Foundation Trust and Imperial College, UK. Point-One funding from AgentschapNL, Dutch Ministry of Economic affairs, Netherlands. A.W.V. was supported by ‘Stichting de Weijerhorst’ and Point-One funding from AgentschapNL, Dutch Ministry of Economic affairs, Netherlands. M.A.S. was supported by Point-One funding from AgentschapNL, Dutch Ministry of Economic affairs, Netherlands. Part of the data was sponsored by GlaxoSmithKline (data from the ECLIPSE cohort sub-study). Data from Ireland was supported by Beaumont Foundation, Ireland, and SwordMedical Ltd, Ireland. The Australian sites were supported by a National Health and Medical Research Grant, Australia (Grant No.: 570814). Part of the data collection in the UK (data from Leicester) was supported by the National Institute for Health Research (NIHR) Leicestershire, Northamptonshire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Fondo de Investigación Sanitaria, Ministry of Health (FIS PI020541); Agència d’Avaluació de Tecnologia i Recerca Mèdiques, Catalonia Government (AATRM 035/20/02); Spanish Society of Pneumology and Thoracic Surgery (SEPAR 2002/137); Catalan Foundation of Pneumology (FUCAP 2003 Beca Marià Ravà); Red RESPIRA (RTIC C03/11); Red RCESP (RTIC C03/09), Fondo de Investigación Sanitaria (PI052486); Fondo de Investigación Sanitaria (PI052302); Fundació La Marató de TV3 (num. 041110); and DURSI (2005SGR00392); and by unrestricted educational grants from Novartis Farmacèutica and AstraZeneca Farmacéutica.</w:t></w:r></w:p><w:p><w:pPr><w:pStyle w:val="style0"/><w:spacing w:after="0" w:before="0" w:line="480" w:lineRule="auto"/></w:pPr><w:r><w:rPr><w:rFonts w:ascii="Times New Roman" w:hAnsi="Times New Roman"/><w:sz w:val="24"/><w:szCs w:val="24"/><w:lang w:val="en-US"/></w:rPr></w:r></w:p><w:p><w:pPr><w:pStyle w:val="style0"/><w:shd w:fill="FFFFFF" w:val="clear"/><w:spacing w:after="0" w:before="0" w:line="480" w:lineRule="auto"/><w:jc w:val="both"/></w:pPr><w:r><w:rPr><w:rFonts w:ascii="Times New Roman" w:eastAsia="Times New Roman" w:hAnsi="Times New Roman"/><w:b/><w:bCs/><w:sz w:val="24"/><w:szCs w:val="24"/><w:lang w:eastAsia="nl-NL" w:val="en-US"/></w:rPr><w:t>Ethics approval</w:t></w:r><w:r><w:rPr><w:rFonts w:ascii="Times New Roman" w:eastAsia="Times New Roman" w:hAnsi="Times New Roman"/><w:bCs/><w:sz w:val="24"/><w:szCs w:val="24"/><w:lang w:eastAsia="nl-NL" w:val="en-US"/></w:rPr><w:t xml:space="preserve"> </w:t></w:r><w:r><w:rPr><w:rFonts w:ascii="Times New Roman" w:hAnsi="Times New Roman"/><w:sz w:val="24"/><w:szCs w:val="24"/><w:lang w:val="en-US"/></w:rPr><w:t>Ethics Board approval was obtained from the local ethics committees, except for the data from Italy (n=23), which was obtained as part of routine clinical assessments. The Italian dataset, however, was de-identified to p</w:t></w:r><w:r><w:rPr><w:rFonts w:ascii="Times New Roman" w:hAnsi="Times New Roman"/><w:color w:val="000000"/><w:sz w:val="24"/><w:szCs w:val="24"/><w:shd w:fill="FFFFFF" w:val="clear"/><w:lang w:val="en-US"/></w:rPr><w:t>rotect patient information confidentiality.</w:t></w:r></w:p><w:p><w:pPr><w:pStyle w:val="style0"/><w:shd w:fill="FFFFFF" w:val="clear"/><w:spacing w:after="0" w:before="0" w:line="480" w:lineRule="auto"/><w:jc w:val="both"/></w:pPr><w:r><w:rPr><w:rFonts w:ascii="Times New Roman" w:eastAsia="Times New Roman" w:hAnsi="Times New Roman"/><w:bCs/><w:sz w:val="24"/><w:szCs w:val="24"/><w:lang w:eastAsia="nl-NL" w:val="en-US"/></w:rPr></w:r></w:p><w:p><w:pPr><w:pStyle w:val="style0"/><w:shd w:fill="FFFFFF" w:val="clear"/><w:spacing w:after="0" w:before="0" w:line="480" w:lineRule="auto"/><w:jc w:val="both"/></w:pPr><w:r><w:rPr><w:rFonts w:ascii="Times New Roman" w:hAnsi="Times New Roman"/><w:b/><w:sz w:val="24"/><w:szCs w:val="24"/><w:lang w:val="en-US"/></w:rPr><w:t>Data sharing statement</w:t></w:r><w:r><w:rPr><w:rFonts w:ascii="Times New Roman" w:hAnsi="Times New Roman"/><w:sz w:val="24"/><w:szCs w:val="24"/><w:lang w:val="en-US"/></w:rPr><w:t xml:space="preserve"> Data sharing is not available.</w:t></w:r></w:p><w:p><w:pPr><w:pStyle w:val="style0"/><w:pageBreakBefore/><w:spacing w:after="0" w:before="0" w:line="480" w:lineRule="auto"/><w:jc w:val="both"/></w:pPr><w:r><w:rPr><w:rFonts w:ascii="Times New Roman" w:hAnsi="Times New Roman"/><w:b/><w:sz w:val="24"/><w:szCs w:val="24"/><w:lang w:val="en-US"/></w:rPr><w:t>REFERENCES</w:t></w:r></w:p><w:p><w:pPr><w:pStyle w:val="style0"/><w:spacing w:after="0" w:before="0" w:line="480" w:lineRule="auto"/></w:pPr><w:r><w:rPr><w:rFonts w:ascii="Times New Roman" w:hAnsi="Times New Roman"/><w:sz w:val="24"/><w:szCs w:val="24"/><w:lang w:val="en-US"/></w:rPr><w:t>1.</w:t><w:tab/><w:t xml:space="preserve">Pitta F, Troosters T, Spruit MA, Probst VS, Decramer M, Gosselink R. Characteristics of physical activities in daily life in chronic obstructive pulmonary disease. </w:t></w:r><w:r><w:rPr><w:rFonts w:ascii="Times New Roman" w:hAnsi="Times New Roman"/><w:i/><w:sz w:val="24"/><w:szCs w:val="24"/><w:lang w:val="en-US"/></w:rPr><w:t xml:space="preserve">Am J Respir Crit Care Med </w:t></w:r><w:r><w:rPr><w:rFonts w:ascii="Times New Roman" w:hAnsi="Times New Roman"/><w:sz w:val="24"/><w:szCs w:val="24"/><w:lang w:val="en-US"/></w:rPr><w:t>2005;171:972-977.</w:t></w:r></w:p><w:p><w:pPr><w:pStyle w:val="style0"/><w:spacing w:after="0" w:before="0" w:line="480" w:lineRule="auto"/></w:pPr><w:r><w:rPr><w:rFonts w:ascii="Times New Roman" w:hAnsi="Times New Roman"/><w:sz w:val="24"/><w:szCs w:val="24"/><w:lang w:val="en-US"/></w:rPr><w:t>2.</w:t><w:tab/><w:t xml:space="preserve">Sandland CJ, Singh SJ, Curcio A, Jones PM, Morgan MD. A profile of daily activity in chronic obstructive pulmonary disease. </w:t></w:r><w:r><w:rPr><w:rFonts w:ascii="Times New Roman" w:hAnsi="Times New Roman"/><w:i/><w:sz w:val="24"/><w:szCs w:val="24"/><w:lang w:val="en-US"/></w:rPr><w:t xml:space="preserve">J Cardiopulm Rehabil </w:t></w:r><w:r><w:rPr><w:rFonts w:ascii="Times New Roman" w:hAnsi="Times New Roman"/><w:sz w:val="24"/><w:szCs w:val="24"/><w:lang w:val="en-US"/></w:rPr><w:t>2005;25:181-183.</w:t></w:r></w:p><w:p><w:pPr><w:pStyle w:val="style0"/><w:spacing w:after="0" w:before="0" w:line="480" w:lineRule="auto"/></w:pPr><w:r><w:rPr><w:rFonts w:ascii="Times New Roman" w:hAnsi="Times New Roman"/><w:sz w:val="24"/><w:szCs w:val="24"/><w:lang w:val="en-US"/></w:rPr><w:t>3.</w:t><w:tab/><w:t xml:space="preserve">Walker PP, Burnett A, Flavahan PW, Calverley PM. Lower limb activity and its determinants in copd. </w:t></w:r><w:r><w:rPr><w:rFonts w:ascii="Times New Roman" w:hAnsi="Times New Roman"/><w:i/><w:sz w:val="24"/><w:szCs w:val="24"/><w:lang w:val="en-US"/></w:rPr><w:t xml:space="preserve">Thorax </w:t></w:r><w:r><w:rPr><w:rFonts w:ascii="Times New Roman" w:hAnsi="Times New Roman"/><w:sz w:val="24"/><w:szCs w:val="24"/><w:lang w:val="en-US"/></w:rPr><w:t>2008;63:683-689.</w:t></w:r></w:p><w:p><w:pPr><w:pStyle w:val="style0"/><w:spacing w:after="0" w:before="0" w:line="480" w:lineRule="auto"/></w:pPr><w:r><w:rPr><w:rFonts w:ascii="Times New Roman" w:hAnsi="Times New Roman"/><w:sz w:val="24"/><w:szCs w:val="24"/><w:lang w:val="en-US"/></w:rPr><w:t>4.</w:t><w:tab/><w:t xml:space="preserve">Garcia-Aymerich J, Lange P, Benet M, Schnohr P, Anto JM. Regular physical activity reduces hospital admission and mortality in chronic obstructive pulmonary disease: A population based cohort study. </w:t></w:r><w:r><w:rPr><w:rFonts w:ascii="Times New Roman" w:hAnsi="Times New Roman"/><w:i/><w:sz w:val="24"/><w:szCs w:val="24"/><w:lang w:val="en-US"/></w:rPr><w:t xml:space="preserve">Thorax </w:t></w:r><w:r><w:rPr><w:rFonts w:ascii="Times New Roman" w:hAnsi="Times New Roman"/><w:sz w:val="24"/><w:szCs w:val="24"/><w:lang w:val="en-US"/></w:rPr><w:t>2006;61:772-778.</w:t></w:r></w:p><w:p><w:pPr><w:pStyle w:val="style0"/><w:spacing w:after="0" w:before="0" w:line="480" w:lineRule="auto"/></w:pPr><w:r><w:rPr><w:rFonts w:ascii="Times New Roman" w:hAnsi="Times New Roman"/><w:sz w:val="24"/><w:szCs w:val="24"/><w:lang w:val="en-US"/></w:rPr><w:t>5.</w:t><w:tab/><w:t xml:space="preserve">Waschki B, Kirsten A, Holz O, Muller KC, Meyer T, Watz H, Magnussen H. Physical activity is the strongest predictor of all-cause mortality in patients with copd: A prospective cohort study. </w:t></w:r><w:r><w:rPr><w:rFonts w:ascii="Times New Roman" w:hAnsi="Times New Roman"/><w:i/><w:sz w:val="24"/><w:szCs w:val="24"/><w:lang w:val="en-US"/></w:rPr><w:t xml:space="preserve">Chest </w:t></w:r><w:r><w:rPr><w:rFonts w:ascii="Times New Roman" w:hAnsi="Times New Roman"/><w:sz w:val="24"/><w:szCs w:val="24"/><w:lang w:val="en-US"/></w:rPr><w:t>2011;140:331-342.</w:t></w:r></w:p><w:p><w:pPr><w:pStyle w:val="style0"/><w:spacing w:after="0" w:before="0" w:line="480" w:lineRule="auto"/></w:pPr><w:r><w:rPr><w:rFonts w:ascii="Times New Roman" w:hAnsi="Times New Roman"/><w:sz w:val="24"/><w:szCs w:val="24"/><w:lang w:val="en-US"/></w:rPr><w:t>6.</w:t><w:tab/><w:t xml:space="preserve">Benzo RP, Chang CC, Farrell MH, Kaplan R, Ries A, Martinez FJ, Wise R, Make B, Sciurba F. Physical activity, health status and risk of hospitalization in patients with severe chronic obstructive pulmonary disease. </w:t></w:r><w:r><w:rPr><w:rFonts w:ascii="Times New Roman" w:hAnsi="Times New Roman"/><w:i/><w:sz w:val="24"/><w:szCs w:val="24"/><w:lang w:val="en-US"/></w:rPr><w:t xml:space="preserve">Respiration </w:t></w:r><w:r><w:rPr><w:rFonts w:ascii="Times New Roman" w:hAnsi="Times New Roman"/><w:sz w:val="24"/><w:szCs w:val="24"/><w:lang w:val="en-US"/></w:rPr><w:t>2010;80:10-18.</w:t></w:r></w:p><w:p><w:pPr><w:pStyle w:val="style0"/><w:spacing w:after="0" w:before="0" w:line="480" w:lineRule="auto"/></w:pPr><w:r><w:rPr><w:rFonts w:ascii="Times New Roman" w:hAnsi="Times New Roman"/><w:sz w:val="24"/><w:szCs w:val="24"/><w:lang w:val="en-US"/></w:rPr><w:t>7.</w:t><w:tab/><w:t xml:space="preserve">Zanoria SJ, ZuWallack R. Directly measured physical activity as a predictor of hospitalizations in patients with chronic obstructive pulmonary disease. </w:t></w:r><w:r><w:rPr><w:rFonts w:ascii="Times New Roman" w:hAnsi="Times New Roman"/><w:i/><w:sz w:val="24"/><w:szCs w:val="24"/><w:lang w:val="en-US"/></w:rPr><w:t xml:space="preserve">Chron Respir Dis </w:t></w:r><w:r><w:rPr><w:rFonts w:ascii="Times New Roman" w:hAnsi="Times New Roman"/><w:sz w:val="24"/><w:szCs w:val="24"/><w:lang w:val="en-US"/></w:rPr><w:t>2013;10:207-213.</w:t></w:r></w:p><w:p><w:pPr><w:pStyle w:val="style0"/><w:spacing w:after="0" w:before="0" w:line="480" w:lineRule="auto"/></w:pPr><w:r><w:rPr><w:rFonts w:ascii="Times New Roman" w:hAnsi="Times New Roman"/><w:sz w:val="24"/><w:szCs w:val="24"/><w:lang w:val="en-US"/></w:rPr><w:t>8.</w:t><w:tab/><w:t xml:space="preserve">Seidel D, Cheung A, Suh ES, Raste Y, Atakhorrami M, Spruit MA. Physical inactivity and risk of hospitalisation for chronic obstructive pulmonary disease. </w:t></w:r><w:r><w:rPr><w:rFonts w:ascii="Times New Roman" w:hAnsi="Times New Roman"/><w:i/><w:sz w:val="24"/><w:szCs w:val="24"/><w:lang w:val="en-US"/></w:rPr><w:t xml:space="preserve">Int J Tuberc Lung Dis </w:t></w:r><w:r><w:rPr><w:rFonts w:ascii="Times New Roman" w:hAnsi="Times New Roman"/><w:sz w:val="24"/><w:szCs w:val="24"/><w:lang w:val="en-US"/></w:rPr><w:t>2012;16:1015-1019.</w:t></w:r></w:p><w:p><w:pPr><w:pStyle w:val="style0"/><w:spacing w:after="0" w:before="0" w:line="480" w:lineRule="auto"/></w:pPr><w:r><w:rPr><w:rFonts w:ascii="Times New Roman" w:hAnsi="Times New Roman"/><w:sz w:val="24"/><w:szCs w:val="24"/><w:lang w:val="en-US"/></w:rPr><w:t>9.</w:t><w:tab/><w:t xml:space="preserve">Watz H, Waschki B, Meyer T, Magnussen H. Physical activity in patients with copd. </w:t></w:r><w:r><w:rPr><w:rFonts w:ascii="Times New Roman" w:hAnsi="Times New Roman"/><w:i/><w:sz w:val="24"/><w:szCs w:val="24"/><w:lang w:val="en-US"/></w:rPr><w:t xml:space="preserve">Eur Respir J </w:t></w:r><w:r><w:rPr><w:rFonts w:ascii="Times New Roman" w:hAnsi="Times New Roman"/><w:sz w:val="24"/><w:szCs w:val="24"/><w:lang w:val="en-US"/></w:rPr><w:t>2009;33:262-272.</w:t></w:r></w:p><w:p><w:pPr><w:pStyle w:val="style0"/><w:spacing w:after="0" w:before="0" w:line="480" w:lineRule="auto"/></w:pPr><w:r><w:rPr><w:rFonts w:ascii="Times New Roman" w:hAnsi="Times New Roman"/><w:sz w:val="24"/><w:szCs w:val="24"/><w:lang w:val="en-US"/></w:rPr><w:t>10.</w:t><w:tab/><w:t xml:space="preserve">Pitta F, Takaki MY, Oliveira NH, Sant&apos;anna TJ, Fontana AD, Kovelis D, Camillo CA, Probst VS, Brunetto AF. Relationship between pulmonary function and physical activity in daily life in patients with copd. </w:t></w:r><w:r><w:rPr><w:rFonts w:ascii="Times New Roman" w:hAnsi="Times New Roman"/><w:i/><w:sz w:val="24"/><w:szCs w:val="24"/><w:lang w:val="en-US"/></w:rPr><w:t xml:space="preserve">Respir Med </w:t></w:r><w:r><w:rPr><w:rFonts w:ascii="Times New Roman" w:hAnsi="Times New Roman"/><w:sz w:val="24"/><w:szCs w:val="24"/><w:lang w:val="en-US"/></w:rPr><w:t>2008;102:1203-1207.</w:t></w:r></w:p><w:p><w:pPr><w:pStyle w:val="style0"/><w:spacing w:after="0" w:before="0" w:line="480" w:lineRule="auto"/></w:pPr><w:r><w:rPr><w:rFonts w:ascii="Times New Roman" w:hAnsi="Times New Roman"/><w:sz w:val="24"/><w:szCs w:val="24"/><w:lang w:val="en-US"/></w:rPr><w:t>11.</w:t><w:tab/><w:t xml:space="preserve">Hill K, Dolmage TE, Woon L, Coutts D, Goldstein R, Brooks D. Defining the relationship between average daily energy expenditure and field-based walking tests and aerobic reserve in copd. </w:t></w:r><w:r><w:rPr><w:rFonts w:ascii="Times New Roman" w:hAnsi="Times New Roman"/><w:i/><w:sz w:val="24"/><w:szCs w:val="24"/><w:lang w:val="en-US"/></w:rPr><w:t xml:space="preserve">Chest </w:t></w:r><w:r><w:rPr><w:rFonts w:ascii="Times New Roman" w:hAnsi="Times New Roman"/><w:sz w:val="24"/><w:szCs w:val="24"/><w:lang w:val="en-US"/></w:rPr><w:t>2012;141:406-412.</w:t></w:r></w:p><w:p><w:pPr><w:pStyle w:val="style0"/><w:spacing w:after="0" w:before="0" w:line="480" w:lineRule="auto"/></w:pPr><w:r><w:rPr><w:rFonts w:ascii="Times New Roman" w:hAnsi="Times New Roman"/><w:sz w:val="24"/><w:szCs w:val="24"/><w:lang w:val="en-US"/></w:rPr><w:t>12.</w:t><w:tab/><w:t xml:space="preserve">Depew ZS, Karpman C, Novotny PJ, Benzo RP. Correlations between gait speed, 6-minute walk distance, physical activity, and self-efficacy in patients with severe chronic lung disease. </w:t></w:r><w:r><w:rPr><w:rFonts w:ascii="Times New Roman" w:hAnsi="Times New Roman"/><w:i/><w:sz w:val="24"/><w:szCs w:val="24"/><w:lang w:val="en-US"/></w:rPr><w:t xml:space="preserve">Respir Care </w:t></w:r><w:r><w:rPr><w:rFonts w:ascii="Times New Roman" w:hAnsi="Times New Roman"/><w:sz w:val="24"/><w:szCs w:val="24"/><w:lang w:val="en-US"/></w:rPr><w:t>2013;58:2113-2119.</w:t></w:r></w:p><w:p><w:pPr><w:pStyle w:val="style0"/><w:spacing w:after="0" w:before="0" w:line="480" w:lineRule="auto"/></w:pPr><w:r><w:rPr><w:rFonts w:ascii="Times New Roman" w:hAnsi="Times New Roman"/><w:sz w:val="24"/><w:szCs w:val="24"/><w:lang w:val="en-US"/></w:rPr><w:t>13.</w:t><w:tab/><w:t xml:space="preserve">Deering BM, Fullen B, Egan C, McCormack N, Kelly E, Pender M, Costello RW. Acupuncture as an adjunct to pulmonary rehabilitation. </w:t></w:r><w:r><w:rPr><w:rFonts w:ascii="Times New Roman" w:hAnsi="Times New Roman"/><w:i/><w:sz w:val="24"/><w:szCs w:val="24"/><w:lang w:val="en-US"/></w:rPr><w:t xml:space="preserve">J Cardiopulm Rehabil Prev </w:t></w:r><w:r><w:rPr><w:rFonts w:ascii="Times New Roman" w:hAnsi="Times New Roman"/><w:sz w:val="24"/><w:szCs w:val="24"/><w:lang w:val="en-US"/></w:rPr><w:t>2011;31:392-399.</w:t></w:r></w:p><w:p><w:pPr><w:pStyle w:val="style0"/><w:spacing w:after="0" w:before="0" w:line="480" w:lineRule="auto"/></w:pPr><w:r><w:rPr><w:rFonts w:ascii="Times New Roman" w:hAnsi="Times New Roman"/><w:sz w:val="24"/><w:szCs w:val="24"/><w:lang w:val="en-US"/></w:rPr><w:t>14.</w:t><w:tab/><w:t xml:space="preserve">Egan C, Deering BM, Blake C, Fullen BM, McCormack NM, Spruit MA, Costello RW. Short term and long term effects of pulmonary rehabilitation on physical activity in copd. </w:t></w:r><w:r><w:rPr><w:rFonts w:ascii="Times New Roman" w:hAnsi="Times New Roman"/><w:i/><w:sz w:val="24"/><w:szCs w:val="24"/><w:lang w:val="pt-BR"/></w:rPr><w:t xml:space="preserve">Respir Med </w:t></w:r><w:r><w:rPr><w:rFonts w:ascii="Times New Roman" w:hAnsi="Times New Roman"/><w:sz w:val="24"/><w:szCs w:val="24"/><w:lang w:val="pt-BR"/></w:rPr><w:t>2012;106:1671-1679.</w:t></w:r></w:p><w:p><w:pPr><w:pStyle w:val="style0"/><w:spacing w:after="0" w:before="0" w:line="480" w:lineRule="auto"/></w:pPr><w:r><w:rPr><w:rFonts w:ascii="Times New Roman" w:hAnsi="Times New Roman"/><w:sz w:val="24"/><w:szCs w:val="24"/><w:lang w:val="pt-BR"/></w:rPr><w:t>15.</w:t><w:tab/></w:r><w:r><w:rPr><w:rFonts w:ascii="Times New Roman" w:hAnsi="Times New Roman"/><w:sz w:val="24"/><w:szCs w:val="24"/><w:lang w:val="pt-BR"/></w:rPr><w:t xml:space="preserve">Donaire-Gonzalez D, Gimeno-Santos E, Balcells E, Rodriguez DA, Farrero E, de Batlle J, Benet M, Ferrer A, Barbera JA, Gea J, et al. </w:t></w:r><w:r><w:rPr><w:rFonts w:ascii="Times New Roman" w:hAnsi="Times New Roman"/><w:sz w:val="24"/><w:szCs w:val="24"/><w:lang w:val="en-US"/></w:rPr><w:t xml:space="preserve">Physical activity in copd patients: Patterns and bouts. </w:t></w:r><w:r><w:rPr><w:rFonts w:ascii="Times New Roman" w:hAnsi="Times New Roman"/><w:i/><w:sz w:val="24"/><w:szCs w:val="24"/><w:lang w:val="en-US"/></w:rPr><w:t xml:space="preserve">Eur Respir J </w:t></w:r><w:r><w:rPr><w:rFonts w:ascii="Times New Roman" w:hAnsi="Times New Roman"/><w:sz w:val="24"/><w:szCs w:val="24"/><w:lang w:val="en-US"/></w:rPr><w:t>2013;42:993-1002.</w:t></w:r></w:p><w:p><w:pPr><w:pStyle w:val="style0"/><w:spacing w:after="0" w:before="0" w:line="480" w:lineRule="auto"/></w:pPr><w:r><w:rPr><w:rFonts w:ascii="Times New Roman" w:hAnsi="Times New Roman"/><w:sz w:val="24"/><w:szCs w:val="24"/><w:lang w:val="en-US"/></w:rPr><w:t>16.</w:t><w:tab/><w:t xml:space="preserve">Cindy Ng LW, Mackney J, Jenkins S, Hill K. Does exercise training change physical activity in people with copd? A systematic review and meta-analysis. </w:t></w:r><w:r><w:rPr><w:rFonts w:ascii="Times New Roman" w:hAnsi="Times New Roman"/><w:i/><w:sz w:val="24"/><w:szCs w:val="24"/><w:lang w:val="en-US"/></w:rPr><w:t xml:space="preserve">Chron Respir Dis </w:t></w:r><w:r><w:rPr><w:rFonts w:ascii="Times New Roman" w:hAnsi="Times New Roman"/><w:sz w:val="24"/><w:szCs w:val="24"/><w:lang w:val="en-US"/></w:rPr><w:t>2012;9:17-26.</w:t></w:r></w:p><w:p><w:pPr><w:pStyle w:val="style0"/><w:spacing w:after="0" w:before="0" w:line="480" w:lineRule="auto"/></w:pPr><w:r><w:rPr><w:rFonts w:ascii="Times New Roman" w:hAnsi="Times New Roman"/><w:sz w:val="24"/><w:szCs w:val="24"/><w:lang w:val="en-US"/></w:rPr><w:t>17.</w:t><w:tab/><w:t xml:space="preserve">Steele BG, Belza B, Cain KC, Coppersmith J, Lakshminarayan S, Howard J, Haselkorn JK. A randomized clinical trial of an activity and exercise adherence intervention in chronic pulmonary disease. </w:t></w:r><w:r><w:rPr><w:rFonts w:ascii="Times New Roman" w:hAnsi="Times New Roman"/><w:i/><w:sz w:val="24"/><w:szCs w:val="24"/><w:lang w:val="en-US"/></w:rPr><w:t xml:space="preserve">Arch Phys Med Rehabil </w:t></w:r><w:r><w:rPr><w:rFonts w:ascii="Times New Roman" w:hAnsi="Times New Roman"/><w:sz w:val="24"/><w:szCs w:val="24"/><w:lang w:val="en-US"/></w:rPr><w:t>2008;89:404-412.</w:t></w:r></w:p><w:p><w:pPr><w:pStyle w:val="style0"/><w:spacing w:after="0" w:before="0" w:line="480" w:lineRule="auto"/></w:pPr><w:r><w:rPr><w:rFonts w:ascii="Times New Roman" w:hAnsi="Times New Roman"/><w:sz w:val="24"/><w:szCs w:val="24"/><w:lang w:val="en-US"/></w:rPr><w:t>18.</w:t><w:tab/><w:t xml:space="preserve">Lee PH, Yu YY, McDowell I, Leung GM, Lam TH. A cluster analysis of patterns of objectively measured physical activity in hong kong. </w:t></w:r><w:r><w:rPr><w:rFonts w:ascii="Times New Roman" w:hAnsi="Times New Roman"/><w:i/><w:sz w:val="24"/><w:szCs w:val="24"/><w:lang w:val="en-US"/></w:rPr><w:t xml:space="preserve">Public Health Nutr </w:t></w:r><w:r><w:rPr><w:rFonts w:ascii="Times New Roman" w:hAnsi="Times New Roman"/><w:sz w:val="24"/><w:szCs w:val="24"/><w:lang w:val="en-US"/></w:rPr><w:t>2013;16:1436-1444.</w:t></w:r></w:p><w:p><w:pPr><w:pStyle w:val="style0"/><w:spacing w:after="0" w:before="0" w:line="480" w:lineRule="auto"/></w:pPr><w:r><w:rPr><w:rFonts w:ascii="Times New Roman" w:hAnsi="Times New Roman"/><w:sz w:val="24"/><w:szCs w:val="24"/><w:lang w:val="en-US"/></w:rPr><w:t>19.</w:t><w:tab/><w:t xml:space="preserve">Hecht A, Ma S, Porszasz J, Casaburi R. Methodology for using long-term accelerometry monitoring to describe daily activity patterns in copd. </w:t></w:r><w:r><w:rPr><w:rFonts w:ascii="Times New Roman" w:hAnsi="Times New Roman"/><w:i/><w:sz w:val="24"/><w:szCs w:val="24"/><w:lang w:val="en-US"/></w:rPr><w:t xml:space="preserve">COPD </w:t></w:r><w:r><w:rPr><w:rFonts w:ascii="Times New Roman" w:hAnsi="Times New Roman"/><w:sz w:val="24"/><w:szCs w:val="24"/><w:lang w:val="en-US"/></w:rPr><w:t>2009;6:121-129.</w:t></w:r></w:p><w:p><w:pPr><w:pStyle w:val="style0"/><w:spacing w:after="0" w:before="0" w:line="480" w:lineRule="auto"/></w:pPr><w:r><w:rPr><w:rFonts w:ascii="Times New Roman" w:hAnsi="Times New Roman"/><w:sz w:val="24"/><w:szCs w:val="24"/><w:lang w:val="en-US"/></w:rPr><w:t>20.</w:t><w:tab/><w:t xml:space="preserve">Trilk JL, Pate RR, Pfeiffer KA, Dowda M, Addy CL, Ribisl KM, Neumark-Sztainer D, Lytle LA. A cluster analysis of physical activity and sedentary behavior patterns in middle school girls. </w:t></w:r><w:r><w:rPr><w:rFonts w:ascii="Times New Roman" w:hAnsi="Times New Roman"/><w:i/><w:sz w:val="24"/><w:szCs w:val="24"/><w:lang w:val="en-US"/></w:rPr><w:t xml:space="preserve">J Adolesc Health </w:t></w:r><w:r><w:rPr><w:rFonts w:ascii="Times New Roman" w:hAnsi="Times New Roman"/><w:sz w:val="24"/><w:szCs w:val="24"/><w:lang w:val="en-US"/></w:rPr><w:t>2012;51:292-298.</w:t></w:r></w:p><w:p><w:pPr><w:pStyle w:val="style0"/><w:spacing w:after="0" w:before="0" w:line="480" w:lineRule="auto"/></w:pPr><w:r><w:rPr><w:rFonts w:ascii="Times New Roman" w:hAnsi="Times New Roman"/><w:sz w:val="24"/><w:szCs w:val="24"/><w:lang w:val="en-US"/></w:rPr><w:t>21.</w:t><w:tab/><w:t xml:space="preserve">Gubbels JS, Kremers SP, Stafleu A, Goldbohm RA, de Vries NK, Thijs C. Clustering of energy balance-related behaviors in 5-year-old children: Lifestyle patterns and their longitudinal association with weight status development in early childhood. </w:t></w:r><w:r><w:rPr><w:rFonts w:ascii="Times New Roman" w:hAnsi="Times New Roman"/><w:i/><w:sz w:val="24"/><w:szCs w:val="24"/><w:lang w:val="en-US"/></w:rPr><w:t xml:space="preserve">Int J Behav Nutr Phys Act </w:t></w:r><w:r><w:rPr><w:rFonts w:ascii="Times New Roman" w:hAnsi="Times New Roman"/><w:sz w:val="24"/><w:szCs w:val="24"/><w:lang w:val="en-US"/></w:rPr><w:t>2012;9:77.</w:t></w:r></w:p><w:p><w:pPr><w:pStyle w:val="style0"/><w:spacing w:after="0" w:before="0" w:line="480" w:lineRule="auto"/></w:pPr><w:r><w:rPr><w:rFonts w:ascii="Times New Roman" w:hAnsi="Times New Roman"/><w:sz w:val="24"/><w:szCs w:val="24"/><w:lang w:val="en-US"/></w:rPr><w:t>22.</w:t><w:tab/><w:t xml:space="preserve">Bussmann JB, van den Berg-Emons RJ. To total amount of activity..... And beyond: Perspectives on measuring physical behavior. </w:t></w:r><w:r><w:rPr><w:rFonts w:ascii="Times New Roman" w:hAnsi="Times New Roman"/><w:i/><w:sz w:val="24"/><w:szCs w:val="24"/><w:lang w:val="en-US"/></w:rPr><w:t xml:space="preserve">Front Psychol </w:t></w:r><w:r><w:rPr><w:rFonts w:ascii="Times New Roman" w:hAnsi="Times New Roman"/><w:sz w:val="24"/><w:szCs w:val="24"/><w:lang w:val="en-US"/></w:rPr><w:t>2013;4:463.</w:t></w:r></w:p><w:p><w:pPr><w:pStyle w:val="style0"/><w:spacing w:after="0" w:before="0" w:line="480" w:lineRule="auto"/></w:pPr><w:r><w:rPr><w:rFonts w:ascii="Times New Roman" w:hAnsi="Times New Roman"/><w:sz w:val="24"/><w:szCs w:val="24"/><w:lang w:val="en-US"/></w:rPr><w:t>23.</w:t><w:tab/><w:t xml:space="preserve">Evering RM, Tonis TM, Vollenbroek-Hutten MM. Deviations in daily physical activity patterns in patients with the chronic fatigue syndrome: A case control study. </w:t></w:r><w:r><w:rPr><w:rFonts w:ascii="Times New Roman" w:hAnsi="Times New Roman"/><w:i/><w:sz w:val="24"/><w:szCs w:val="24"/><w:lang w:val="en-US"/></w:rPr><w:t xml:space="preserve">J Psychosom Res </w:t></w:r><w:r><w:rPr><w:rFonts w:ascii="Times New Roman" w:hAnsi="Times New Roman"/><w:sz w:val="24"/><w:szCs w:val="24"/><w:lang w:val="en-US"/></w:rPr><w:t>2011;71:129-135.</w:t></w:r></w:p><w:p><w:pPr><w:pStyle w:val="style0"/><w:spacing w:after="0" w:before="0" w:line="480" w:lineRule="auto"/></w:pPr><w:r><w:rPr><w:rFonts w:ascii="Times New Roman" w:hAnsi="Times New Roman"/><w:sz w:val="24"/><w:szCs w:val="24"/><w:lang w:val="en-US"/></w:rPr><w:t>24.</w:t><w:tab/><w:t xml:space="preserve">Wardlaw AJ, Silverman M, Siva R, Pavord ID, Green R. Multi-dimensional phenotyping: Towards a new taxonomy for airway disease. </w:t></w:r><w:r><w:rPr><w:rFonts w:ascii="Times New Roman" w:hAnsi="Times New Roman"/><w:i/><w:sz w:val="24"/><w:szCs w:val="24"/><w:lang w:val="en-US"/></w:rPr><w:t xml:space="preserve">Clin Exp Allergy </w:t></w:r><w:r><w:rPr><w:rFonts w:ascii="Times New Roman" w:hAnsi="Times New Roman"/><w:sz w:val="24"/><w:szCs w:val="24"/><w:lang w:val="en-US"/></w:rPr><w:t>2005;35:1254-1262.</w:t></w:r></w:p><w:p><w:pPr><w:pStyle w:val="style0"/><w:spacing w:after="0" w:before="0" w:line="480" w:lineRule="auto"/></w:pPr><w:r><w:rPr><w:rFonts w:ascii="Times New Roman" w:hAnsi="Times New Roman"/><w:sz w:val="24"/><w:szCs w:val="24"/><w:lang w:val="en-US"/></w:rPr><w:t>25.</w:t><w:tab/><w:t xml:space="preserve">Vestbo J, Hurd SS, Agusti AG, Jones PW, Vogelmeier C, Anzueto A, Barnes PJ, Fabbri LM, Martinez FJ, Nishimura M, et al. Global strategy for the diagnosis, management, and prevention of chronic obstructive pulmonary disease: Gold executive summary. </w:t></w:r><w:r><w:rPr><w:rFonts w:ascii="Times New Roman" w:hAnsi="Times New Roman"/><w:i/><w:sz w:val="24"/><w:szCs w:val="24"/><w:lang w:val="en-US"/></w:rPr><w:t xml:space="preserve">Am J Respir Crit Care Med </w:t></w:r><w:r><w:rPr><w:rFonts w:ascii="Times New Roman" w:hAnsi="Times New Roman"/><w:sz w:val="24"/><w:szCs w:val="24"/><w:lang w:val="en-US"/></w:rPr><w:t>2013;187:347-365.</w:t></w:r></w:p><w:p><w:pPr><w:pStyle w:val="style0"/><w:spacing w:after="0" w:before="0" w:line="480" w:lineRule="auto"/></w:pPr><w:r><w:rPr><w:rFonts w:ascii="Times New Roman" w:hAnsi="Times New Roman"/><w:sz w:val="24"/><w:szCs w:val="24"/><w:lang w:val="en-US"/></w:rPr><w:t>26.</w:t><w:tab/><w:t xml:space="preserve">Colbert LH, Matthews CE, Havighurst TC, Kim K, Schoeller DA. Comparative validity of physical activity measures in older adults. </w:t></w:r><w:r><w:rPr><w:rFonts w:ascii="Times New Roman" w:hAnsi="Times New Roman"/><w:i/><w:sz w:val="24"/><w:szCs w:val="24"/><w:lang w:val="en-US"/></w:rPr><w:t xml:space="preserve">Med Sci Sports Exerc </w:t></w:r><w:r><w:rPr><w:rFonts w:ascii="Times New Roman" w:hAnsi="Times New Roman"/><w:sz w:val="24"/><w:szCs w:val="24"/><w:lang w:val="en-US"/></w:rPr><w:t>2011;43:867-876.</w:t></w:r></w:p><w:p><w:pPr><w:pStyle w:val="style0"/><w:spacing w:after="0" w:before="0" w:line="480" w:lineRule="auto"/></w:pPr><w:r><w:rPr><w:rFonts w:ascii="Times New Roman" w:hAnsi="Times New Roman"/><w:sz w:val="24"/><w:szCs w:val="24"/><w:lang w:val="en-US"/></w:rPr><w:t>27.</w:t><w:tab/><w:t xml:space="preserve">Mackey DC, Manini TM, Schoeller DA, Koster A, Glynn NW, Goodpaster BH, Satterfield S, Newman AB, Harris TB, Cummings SR. Validation of an armband to measure daily energy expenditure in older adults. </w:t></w:r><w:r><w:rPr><w:rFonts w:ascii="Times New Roman" w:hAnsi="Times New Roman"/><w:i/><w:sz w:val="24"/><w:szCs w:val="24"/><w:lang w:val="pt-BR"/></w:rPr><w:t xml:space="preserve">J Gerontol A Biol Sci Med Sci </w:t></w:r><w:r><w:rPr><w:rFonts w:ascii="Times New Roman" w:hAnsi="Times New Roman"/><w:sz w:val="24"/><w:szCs w:val="24"/><w:lang w:val="pt-BR"/></w:rPr><w:t>2011;66:1108-1113.</w:t></w:r></w:p><w:p><w:pPr><w:pStyle w:val="style0"/><w:spacing w:after="0" w:before="0" w:line="480" w:lineRule="auto"/></w:pPr><w:r><w:rPr><w:rFonts w:ascii="Times New Roman" w:hAnsi="Times New Roman"/><w:sz w:val="24"/><w:szCs w:val="24"/><w:lang w:val="pt-BR"/></w:rPr><w:t>28.</w:t><w:tab/></w:r><w:r><w:rPr><w:rFonts w:ascii="Times New Roman" w:hAnsi="Times New Roman"/><w:sz w:val="24"/><w:szCs w:val="24"/><w:lang w:val="pt-BR"/></w:rPr><w:t xml:space="preserve">Furlanetto KC, Bisca GW, Oldemberg N, Sant&apos;anna TJ, Morakami FK, Camillo CA, Cavalheri V, Hernandes NA, Probst VS, Ramos EM, et al. </w:t></w:r><w:r><w:rPr><w:rFonts w:ascii="Times New Roman" w:hAnsi="Times New Roman"/><w:sz w:val="24"/><w:szCs w:val="24"/><w:lang w:val="en-US"/></w:rPr><w:t xml:space="preserve">Step counting and energy expenditure estimation in patients with chronic obstructive pulmonary disease and healthy elderly: Accuracy of 2 motion sensors. </w:t></w:r><w:r><w:rPr><w:rFonts w:ascii="Times New Roman" w:hAnsi="Times New Roman"/><w:i/><w:sz w:val="24"/><w:szCs w:val="24"/><w:lang w:val="en-US"/></w:rPr><w:t xml:space="preserve">Arch Phys Med Rehabil </w:t></w:r><w:r><w:rPr><w:rFonts w:ascii="Times New Roman" w:hAnsi="Times New Roman"/><w:sz w:val="24"/><w:szCs w:val="24"/><w:lang w:val="en-US"/></w:rPr><w:t>2010;91:261-267.</w:t></w:r></w:p><w:p><w:pPr><w:pStyle w:val="style0"/><w:spacing w:after="0" w:before="0" w:line="480" w:lineRule="auto"/></w:pPr><w:r><w:rPr><w:rFonts w:ascii="Times New Roman" w:hAnsi="Times New Roman"/><w:sz w:val="24"/><w:szCs w:val="24"/><w:lang w:val="en-US"/></w:rPr><w:t>29.</w:t><w:tab/><w:t xml:space="preserve">Hill K, Dolmage TE, Woon L, Goldstein R, Brooks D. Measurement properties of the sensewear armband in adults with chronic obstructive pulmonary disease. </w:t></w:r><w:r><w:rPr><w:rFonts w:ascii="Times New Roman" w:hAnsi="Times New Roman"/><w:i/><w:sz w:val="24"/><w:szCs w:val="24"/><w:lang w:val="en-US"/></w:rPr><w:t xml:space="preserve">Thorax </w:t></w:r><w:r><w:rPr><w:rFonts w:ascii="Times New Roman" w:hAnsi="Times New Roman"/><w:sz w:val="24"/><w:szCs w:val="24"/><w:lang w:val="en-US"/></w:rPr><w:t>2010;65:486-491.</w:t></w:r></w:p><w:p><w:pPr><w:pStyle w:val="style0"/><w:spacing w:after="0" w:before="0" w:line="480" w:lineRule="auto"/></w:pPr><w:r><w:rPr><w:rFonts w:ascii="Times New Roman" w:hAnsi="Times New Roman"/><w:sz w:val="24"/><w:szCs w:val="24"/><w:lang w:val="en-US"/></w:rPr><w:t>30.</w:t><w:tab/><w:t xml:space="preserve">Cavalheri V, Donaria L, Ferreira T, Finatti M, Camillo CA, Cipulo Ramos EM, Pitta F. Energy expenditure during daily activities as measured by two motion sensors in patients with copd. </w:t></w:r><w:r><w:rPr><w:rFonts w:ascii="Times New Roman" w:hAnsi="Times New Roman"/><w:i/><w:sz w:val="24"/><w:szCs w:val="24"/><w:lang w:val="en-US"/></w:rPr><w:t xml:space="preserve">Respir Med </w:t></w:r><w:r><w:rPr><w:rFonts w:ascii="Times New Roman" w:hAnsi="Times New Roman"/><w:sz w:val="24"/><w:szCs w:val="24"/><w:lang w:val="en-US"/></w:rPr><w:t>2011;105:922-929.</w:t></w:r></w:p><w:p><w:pPr><w:pStyle w:val="style0"/><w:spacing w:after="0" w:before="0" w:line="480" w:lineRule="auto"/></w:pPr><w:r><w:rPr><w:rFonts w:ascii="Times New Roman" w:hAnsi="Times New Roman"/><w:sz w:val="24"/><w:szCs w:val="24"/><w:lang w:val="en-US"/></w:rPr><w:t>31.</w:t><w:tab/><w:t xml:space="preserve">Garber CE, Blissmer B, Deschenes MR, Franklin BA, Lamonte MJ, Lee IM, Nieman DC, Swain DP. American college of sports medicine position stand. Quantity and quality of exercise for developing and maintaining cardiorespiratory, musculoskeletal, and neuromotor fitness in apparently healthy adults: Guidance for prescribing exercise. </w:t></w:r><w:r><w:rPr><w:rFonts w:ascii="Times New Roman" w:hAnsi="Times New Roman"/><w:i/><w:sz w:val="24"/><w:szCs w:val="24"/><w:lang w:val="en-US"/></w:rPr><w:t xml:space="preserve">Med Sci Sports Exerc </w:t></w:r><w:r><w:rPr><w:rFonts w:ascii="Times New Roman" w:hAnsi="Times New Roman"/><w:sz w:val="24"/><w:szCs w:val="24"/><w:lang w:val="en-US"/></w:rPr><w:t>2011;43:1334-1359.</w:t></w:r></w:p><w:p><w:pPr><w:pStyle w:val="style0"/><w:spacing w:after="0" w:before="0" w:line="480" w:lineRule="auto"/></w:pPr><w:r><w:rPr><w:rFonts w:ascii="Times New Roman" w:hAnsi="Times New Roman"/><w:sz w:val="24"/><w:szCs w:val="24"/><w:lang w:val="en-US"/></w:rPr><w:t>32.</w:t><w:tab/><w:t xml:space="preserve">Waschki B, Spruit MA, Watz H, Albert PS, Shrikrishna D, Groenen M, Smith C, Man WD, Tal-Singer R, Edwards LD, et al. Physical activity monitoring in copd: Compliance and associations with clinical characteristics in a multicenter study. </w:t></w:r><w:r><w:rPr><w:rFonts w:ascii="Times New Roman" w:hAnsi="Times New Roman"/><w:i/><w:sz w:val="24"/><w:szCs w:val="24"/><w:lang w:val="en-US"/></w:rPr><w:t xml:space="preserve">Respir Med </w:t></w:r><w:r><w:rPr><w:rFonts w:ascii="Times New Roman" w:hAnsi="Times New Roman"/><w:sz w:val="24"/><w:szCs w:val="24"/><w:lang w:val="en-US"/></w:rPr><w:t>2012;106:522-530.</w:t></w:r></w:p><w:p><w:pPr><w:pStyle w:val="style0"/><w:spacing w:after="0" w:before="0" w:line="480" w:lineRule="auto"/></w:pPr><w:r><w:rPr><w:rFonts w:ascii="Times New Roman" w:hAnsi="Times New Roman"/><w:sz w:val="24"/><w:szCs w:val="24"/><w:lang w:val="en-US"/></w:rPr><w:t>33.</w:t><w:tab/><w:t xml:space="preserve">von Luxburg U. Clustering stability: An overview. </w:t></w:r><w:r><w:rPr><w:rFonts w:ascii="Times New Roman" w:hAnsi="Times New Roman"/><w:i/><w:sz w:val="24"/><w:szCs w:val="24"/><w:lang w:val="en-US"/></w:rPr><w:t xml:space="preserve">Foundations and trends in machine learning </w:t></w:r><w:r><w:rPr><w:rFonts w:ascii="Times New Roman" w:hAnsi="Times New Roman"/><w:sz w:val="24"/><w:szCs w:val="24"/><w:lang w:val="en-US"/></w:rPr><w:t>2010;2:235-274.</w:t></w:r></w:p><w:p><w:pPr><w:pStyle w:val="style0"/><w:spacing w:after="0" w:before="0" w:line="480" w:lineRule="auto"/></w:pPr><w:r><w:rPr><w:rFonts w:ascii="Times New Roman" w:hAnsi="Times New Roman"/><w:sz w:val="24"/><w:szCs w:val="24"/><w:lang w:val="en-US"/></w:rPr><w:t>34.</w:t><w:tab/><w:t xml:space="preserve">Watz H, Waschki B, Boehme C, Claussen M, Meyer T, Magnussen H. Extrapulmonary effects of chronic obstructive pulmonary disease on physical activity: A cross-sectional study. </w:t></w:r><w:r><w:rPr><w:rFonts w:ascii="Times New Roman" w:hAnsi="Times New Roman"/><w:i/><w:sz w:val="24"/><w:szCs w:val="24"/><w:lang w:val="pt-BR"/></w:rPr><w:t xml:space="preserve">Am J Respir Crit Care Med </w:t></w:r><w:r><w:rPr><w:rFonts w:ascii="Times New Roman" w:hAnsi="Times New Roman"/><w:sz w:val="24"/><w:szCs w:val="24"/><w:lang w:val="pt-BR"/></w:rPr><w:t>2008;177:743-751.</w:t></w:r></w:p><w:p><w:pPr><w:pStyle w:val="style0"/><w:spacing w:after="0" w:before="0" w:line="480" w:lineRule="auto"/></w:pPr><w:r><w:rPr><w:rFonts w:ascii="Times New Roman" w:hAnsi="Times New Roman"/><w:sz w:val="24"/><w:szCs w:val="24"/><w:lang w:val="pt-BR"/></w:rPr><w:t>35.</w:t><w:tab/></w:r><w:r><w:rPr><w:rFonts w:ascii="Times New Roman" w:hAnsi="Times New Roman"/><w:sz w:val="24"/><w:szCs w:val="24"/><w:lang w:val="pt-BR"/></w:rPr><w:t xml:space="preserve">Garcia-Aymerich J, Serra I, Gomez FP, Farrero E, Balcells E, Rodriguez DA, de Batlle J, Gimeno E, Donaire-Gonzalez D, Orozco-Levi M, et al. </w:t></w:r><w:r><w:rPr><w:rFonts w:ascii="Times New Roman" w:hAnsi="Times New Roman"/><w:sz w:val="24"/><w:szCs w:val="24"/><w:lang w:val="en-US"/></w:rPr><w:t xml:space="preserve">Physical activity and clinical and functional status in copd. </w:t></w:r><w:r><w:rPr><w:rFonts w:ascii="Times New Roman" w:hAnsi="Times New Roman"/><w:i/><w:sz w:val="24"/><w:szCs w:val="24"/><w:lang w:val="en-US"/></w:rPr><w:t xml:space="preserve">Chest </w:t></w:r><w:r><w:rPr><w:rFonts w:ascii="Times New Roman" w:hAnsi="Times New Roman"/><w:sz w:val="24"/><w:szCs w:val="24"/><w:lang w:val="en-US"/></w:rPr><w:t>2009;136:62-70.</w:t></w:r></w:p><w:p><w:pPr><w:pStyle w:val="style0"/><w:spacing w:after="0" w:before="0" w:line="480" w:lineRule="auto"/></w:pPr><w:r><w:rPr><w:rFonts w:ascii="Times New Roman" w:hAnsi="Times New Roman"/><w:sz w:val="24"/><w:szCs w:val="24"/><w:lang w:val="en-US"/></w:rPr><w:t>36.</w:t><w:tab/><w:t xml:space="preserve">Gimeno-Santos E, Frei A, Steurer-Stey C, de Batlle J, Rabinovich RA, Raste Y, Hopkinson NS, Polkey MI, van Remoortel H, Troosters T, et al. Determinants and outcomes of physical activity in patients with copd: A systematic review. </w:t></w:r><w:r><w:rPr><w:rFonts w:ascii="Times New Roman" w:hAnsi="Times New Roman"/><w:i/><w:sz w:val="24"/><w:szCs w:val="24"/><w:lang w:val="en-US"/></w:rPr><w:t>Thorax</w:t></w:r><w:r><w:rPr><w:rFonts w:ascii="Times New Roman" w:hAnsi="Times New Roman"/><w:sz w:val="24"/><w:szCs w:val="24"/><w:lang w:val="en-US"/></w:rPr><w:t xml:space="preserve"> 2014;69:731-9.</w:t></w:r></w:p><w:p><w:pPr><w:pStyle w:val="style0"/><w:spacing w:after="0" w:before="0" w:line="480" w:lineRule="auto"/></w:pPr><w:r><w:rPr><w:rFonts w:ascii="Times New Roman" w:hAnsi="Times New Roman"/><w:sz w:val="24"/><w:szCs w:val="24"/><w:lang w:val="en-US"/></w:rPr><w:t>37.</w:t><w:tab/><w:t xml:space="preserve">McNamara RJ, McKeough ZJ, McKenzie DK, Alison JA. Water-based exercise in copd with physical comorbidities: A randomised controlled trial. </w:t></w:r><w:r><w:rPr><w:rFonts w:ascii="Times New Roman" w:hAnsi="Times New Roman"/><w:i/><w:sz w:val="24"/><w:szCs w:val="24"/><w:lang w:val="en-US"/></w:rPr><w:t xml:space="preserve">Eur Respir J </w:t></w:r><w:r><w:rPr><w:rFonts w:ascii="Times New Roman" w:hAnsi="Times New Roman"/><w:sz w:val="24"/><w:szCs w:val="24"/><w:lang w:val="en-US"/></w:rPr><w:t>2013;41:1284-1291.</w:t></w:r></w:p><w:p><w:pPr><w:pStyle w:val="style0"/><w:spacing w:after="0" w:before="0" w:line="480" w:lineRule="auto"/></w:pPr><w:r><w:rPr><w:rFonts w:ascii="Times New Roman" w:hAnsi="Times New Roman"/><w:sz w:val="24"/><w:szCs w:val="24"/><w:lang w:val="en-US"/></w:rPr><w:t>38.</w:t><w:tab/><w:t xml:space="preserve">Pate RR, O&apos;Neill JR, Lobelo F. The evolving definition of &quot;Sedentary&quot;. </w:t></w:r><w:r><w:rPr><w:rFonts w:ascii="Times New Roman" w:hAnsi="Times New Roman"/><w:i/><w:sz w:val="24"/><w:szCs w:val="24"/><w:lang w:val="en-US"/></w:rPr><w:t xml:space="preserve">Exerc Sport Sci Rev </w:t></w:r><w:r><w:rPr><w:rFonts w:ascii="Times New Roman" w:hAnsi="Times New Roman"/><w:sz w:val="24"/><w:szCs w:val="24"/><w:lang w:val="en-US"/></w:rPr><w:t>2008;36:173-178.</w:t></w:r></w:p><w:p><w:pPr><w:pStyle w:val="style0"/><w:spacing w:after="0" w:before="0" w:line="480" w:lineRule="auto"/></w:pPr><w:r><w:rPr><w:rFonts w:ascii="Times New Roman" w:hAnsi="Times New Roman"/><w:sz w:val="24"/><w:szCs w:val="24"/><w:lang w:val="en-US"/></w:rPr><w:t>39.</w:t><w:tab/><w:t xml:space="preserve">Troosters T, Sciurba F, Battaglia S, Langer D, Valluri SR, Martino L, Benzo R, Andre D, Weisman I, Decramer M. Physical inactivity in patients with copd, a controlled multi-center pilot-study. </w:t></w:r><w:r><w:rPr><w:rFonts w:ascii="Times New Roman" w:hAnsi="Times New Roman"/><w:i/><w:sz w:val="24"/><w:szCs w:val="24"/><w:lang w:val="en-US"/></w:rPr><w:t xml:space="preserve">Respir Med </w:t></w:r><w:r><w:rPr><w:rFonts w:ascii="Times New Roman" w:hAnsi="Times New Roman"/><w:sz w:val="24"/><w:szCs w:val="24"/><w:lang w:val="en-US"/></w:rPr><w:t>2010;104:1005-1011.</w:t></w:r></w:p><w:p><w:pPr><w:pStyle w:val="style0"/><w:spacing w:after="0" w:before="0" w:line="480" w:lineRule="auto"/></w:pPr><w:r><w:rPr><w:rFonts w:ascii="Times New Roman" w:hAnsi="Times New Roman"/><w:sz w:val="24"/><w:szCs w:val="24"/><w:lang w:val="en-US"/></w:rPr><w:t>40.</w:t><w:tab/><w:t xml:space="preserve">De Bourdeaudhuij I, Verloigne M, Maes L, Van Lippevelde W, Chinapaw MJ, Te Velde SJ, Manios Y, Androutsos O, Kovacs E, Dossegger A, et al. Associations of physical activity and sedentary time with weight and weight status among 10- to 12-year-old boys and girls in europe: A cluster analysis within the energy project. </w:t></w:r><w:r><w:rPr><w:rFonts w:ascii="Times New Roman" w:hAnsi="Times New Roman"/><w:i/><w:sz w:val="24"/><w:szCs w:val="24"/><w:lang w:val="en-US"/></w:rPr><w:t xml:space="preserve">Pediatr Obes </w:t></w:r><w:r><w:rPr><w:rFonts w:ascii="Times New Roman" w:hAnsi="Times New Roman"/><w:sz w:val="24"/><w:szCs w:val="24"/><w:lang w:val="en-US"/></w:rPr><w:t>2013;8:367-375.</w:t></w:r></w:p><w:p><w:pPr><w:pStyle w:val="style0"/><w:spacing w:after="0" w:before="0" w:line="480" w:lineRule="auto"/></w:pPr><w:r><w:rPr><w:rFonts w:ascii="Times New Roman" w:hAnsi="Times New Roman"/><w:sz w:val="24"/><w:szCs w:val="24"/><w:lang w:val="en-US"/></w:rPr><w:t>41.</w:t><w:tab/><w:t xml:space="preserve">Perneger TV. What&apos;s wrong with bonferroni adjustments. </w:t></w:r><w:r><w:rPr><w:rFonts w:ascii="Times New Roman" w:hAnsi="Times New Roman"/><w:i/><w:sz w:val="24"/><w:szCs w:val="24"/><w:lang w:val="en-US"/></w:rPr><w:t xml:space="preserve">BMJ </w:t></w:r><w:r><w:rPr><w:rFonts w:ascii="Times New Roman" w:hAnsi="Times New Roman"/><w:sz w:val="24"/><w:szCs w:val="24"/><w:lang w:val="en-US"/></w:rPr><w:t>1998;316:1236-1238.</w:t></w:r></w:p><w:p><w:pPr><w:pStyle w:val="style0"/><w:spacing w:after="0" w:before="0" w:line="480" w:lineRule="auto"/></w:pPr><w:r><w:rPr><w:rFonts w:ascii="Times New Roman" w:hAnsi="Times New Roman"/><w:sz w:val="24"/><w:szCs w:val="24"/><w:lang w:val="en-US"/></w:rPr></w:r></w:p><w:p><w:pPr><w:pStyle w:val="style0"/><w:spacing w:after="0" w:before="0" w:line="480" w:lineRule="auto"/><w:ind w:hanging="720" w:left="720" w:right="0"/></w:pPr><w:r><w:rPr><w:rFonts w:ascii="Times New Roman" w:hAnsi="Times New Roman"/><w:sz w:val="24"/><w:szCs w:val="24"/><w:lang w:val="en-US"/></w:rPr></w:r></w:p><w:p><w:pPr><w:pStyle w:val="style0"/><w:pageBreakBefore/><w:spacing w:after="0" w:before="0" w:line="480" w:lineRule="auto"/><w:jc w:val="both"/></w:pPr><w:r><w:rPr><w:rFonts w:ascii="Times New Roman" w:hAnsi="Times New Roman"/><w:b/><w:sz w:val="24"/><w:szCs w:val="24"/><w:lang w:val="en-US"/></w:rPr><w:t>FIGURE LEGENDS</w:t></w:r></w:p><w:p><w:pPr><w:pStyle w:val="style0"/><w:spacing w:after="0" w:before="0" w:line="480" w:lineRule="auto"/><w:jc w:val="both"/></w:pPr><w:r><w:rPr><w:rFonts w:ascii="Times New Roman" w:hAnsi="Times New Roman"/><w:b/><w:sz w:val="24"/><w:szCs w:val="24"/><w:lang w:val="en-US"/></w:rPr><w:t>Figure 1</w:t></w:r><w:r><w:rPr><w:rFonts w:ascii="Times New Roman" w:hAnsi="Times New Roman"/><w:sz w:val="24"/><w:szCs w:val="24"/><w:lang w:val="en-US"/></w:rPr><w:t xml:space="preserve"> Daily </w:t></w:r><w:ins w:author="Rafael Mesquita" w:date="2014-11-09T18:29:00Z" w:id="217"><w:r><w:rPr><w:rFonts w:ascii="Times New Roman" w:hAnsi="Times New Roman"/><w:sz w:val="24"/><w:szCs w:val="24"/><w:lang w:val="en-US"/></w:rPr><w:t>physical activity</w:t></w:r></w:ins><w:del w:author="Rafael Mesquita" w:date="2014-11-09T18:29:00Z" w:id="218"><w:r><w:rPr><w:rFonts w:ascii="Times New Roman" w:hAnsi="Times New Roman"/><w:sz w:val="24"/><w:szCs w:val="24"/><w:lang w:val="en-US"/></w:rPr><w:delText>PA</w:delText></w:r></w:del><w:r><w:rPr><w:rFonts w:ascii="Times New Roman" w:hAnsi="Times New Roman"/><w:sz w:val="24"/><w:szCs w:val="24"/><w:lang w:val="en-US"/></w:rPr><w:t xml:space="preserve"> hourly patterns of the 1001 patients with </w:t></w:r><w:ins w:author="Rafael Mesquita" w:date="2014-11-09T18:30:00Z" w:id="219"><w:r><w:rPr><w:rFonts w:ascii="Times New Roman" w:hAnsi="Times New Roman"/><w:sz w:val="24"/><w:szCs w:val="24"/><w:lang w:val="en-US"/></w:rPr><w:t>chronic obstructive pulmonary disease</w:t></w:r></w:ins><w:del w:author="Rafael Mesquita" w:date="2014-11-09T18:30:00Z" w:id="220"><w:r><w:rPr><w:rFonts w:ascii="Times New Roman" w:hAnsi="Times New Roman"/><w:sz w:val="24"/><w:szCs w:val="24"/><w:lang w:val="en-US"/></w:rPr><w:delText>COPD</w:delText></w:r></w:del><w:r><w:rPr><w:rFonts w:ascii="Times New Roman" w:hAnsi="Times New Roman"/><w:sz w:val="24"/><w:szCs w:val="24"/><w:lang w:val="en-US"/></w:rPr><w:t xml:space="preserve"> during weekdays (A) and weekend days (B). Data pooled per hour as mean (95% confidence intervals).</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Figure 2</w:t></w:r><w:r><w:rPr><w:rFonts w:ascii="Times New Roman" w:hAnsi="Times New Roman"/><w:sz w:val="24"/><w:szCs w:val="24"/><w:lang w:val="en-US"/></w:rPr><w:t xml:space="preserve"> Daily </w:t></w:r><w:ins w:author="Rafael Mesquita" w:date="2014-11-09T18:30:00Z" w:id="221"><w:r><w:rPr><w:rFonts w:ascii="Times New Roman" w:hAnsi="Times New Roman"/><w:sz w:val="24"/><w:szCs w:val="24"/><w:lang w:val="en-US"/></w:rPr><w:t>physical activity</w:t></w:r></w:ins><w:del w:author="Rafael Mesquita" w:date="2014-11-09T18:30:00Z" w:id="222"><w:r><w:rPr><w:rFonts w:ascii="Times New Roman" w:hAnsi="Times New Roman"/><w:sz w:val="24"/><w:szCs w:val="24"/><w:lang w:val="en-US"/></w:rPr><w:delText>PA</w:delText></w:r></w:del><w:r><w:rPr><w:rFonts w:ascii="Times New Roman" w:hAnsi="Times New Roman"/><w:sz w:val="24"/><w:szCs w:val="24"/><w:lang w:val="en-US"/></w:rPr><w:t xml:space="preserve"> hourly patterns of the patients with </w:t></w:r><w:ins w:author="Rafael Mesquita" w:date="2014-11-09T18:30:00Z" w:id="223"><w:r><w:rPr><w:rFonts w:ascii="Times New Roman" w:hAnsi="Times New Roman"/><w:sz w:val="24"/><w:szCs w:val="24"/><w:lang w:val="en-US"/></w:rPr><w:t>chronic obstructive pulmonary disease</w:t></w:r></w:ins><w:del w:author="Rafael Mesquita" w:date="2014-11-09T18:30:00Z" w:id="224"><w:r><w:rPr><w:rFonts w:ascii="Times New Roman" w:hAnsi="Times New Roman"/><w:sz w:val="24"/><w:szCs w:val="24"/><w:lang w:val="en-US"/></w:rPr><w:delText>COPD</w:delText></w:r></w:del><w:r><w:rPr><w:rFonts w:ascii="Times New Roman" w:hAnsi="Times New Roman"/><w:sz w:val="24"/><w:szCs w:val="24"/><w:lang w:val="en-US"/></w:rPr><w:t xml:space="preserve"> after stratification for: A and B – modified Medical Research Council (mMRC) grades, data available for 868 subjects only; C and D – body mass index (BMI) classification; E and F – Global Initiative for Chronic Obstructive Lung Disease (GOLD) grades (1 to 4); and G and H – GOLD groups (A to D). Figures A, C, E, and G represent weekdays, whilst figures B, D, F, and H represent weekend days. Data pooled per hour as mean (95% confidence intervals).</w:t></w:r></w:p><w:p><w:pPr><w:pStyle w:val="style0"/><w:spacing w:after="0" w:before="0" w:line="480" w:lineRule="auto"/><w:jc w:val="both"/></w:pPr><w:r><w:rPr><w:rFonts w:ascii="Times New Roman" w:hAnsi="Times New Roman"/><w:b/><w:sz w:val="24"/><w:szCs w:val="24"/><w:lang w:val="en-US"/></w:rPr></w:r></w:p><w:p><w:pPr><w:pStyle w:val="style0"/><w:spacing w:after="0" w:before="0" w:line="480" w:lineRule="auto"/><w:jc w:val="both"/></w:pPr><w:r><w:rPr><w:rFonts w:ascii="Times New Roman" w:hAnsi="Times New Roman"/><w:b/><w:sz w:val="24"/><w:szCs w:val="24"/><w:lang w:val="en-US"/></w:rPr><w:t>Figure 3</w:t></w:r><w:r><w:rPr><w:rFonts w:ascii="Times New Roman" w:hAnsi="Times New Roman"/><w:sz w:val="24"/><w:szCs w:val="24"/><w:lang w:val="en-US"/></w:rPr><w:t xml:space="preserve"> Spearman’s correlation between </w:t></w:r><w:ins w:author="Rafael Mesquita" w:date="2014-11-09T18:30:00Z" w:id="225"><w:r><w:rPr><w:rFonts w:ascii="Times New Roman" w:hAnsi="Times New Roman"/><w:sz w:val="24"/><w:szCs w:val="24"/><w:lang w:val="en-US"/></w:rPr><w:t>forced expiratory volume in the first second</w:t></w:r></w:ins><w:del w:author="Rafael Mesquita" w:date="2014-11-09T18:31:00Z" w:id="226"><w:r><w:rPr><w:rFonts w:ascii="Times New Roman" w:hAnsi="Times New Roman"/><w:sz w:val="24"/><w:szCs w:val="24"/><w:lang w:val="en-US"/></w:rPr><w:delText>FEV</w:delText></w:r></w:del><w:del w:author="Rafael Mesquita" w:date="2014-11-09T18:31:00Z" w:id="227"><w:r><w:rPr><w:rFonts w:ascii="Times New Roman" w:hAnsi="Times New Roman"/><w:sz w:val="24"/><w:szCs w:val="24"/><w:vertAlign w:val="subscript"/><w:lang w:val="en-US"/></w:rPr><w:delText>1</w:delText></w:r></w:del><w:r><w:rPr><w:rFonts w:ascii="Times New Roman" w:hAnsi="Times New Roman"/><w:sz w:val="24"/><w:szCs w:val="24"/><w:lang w:val="en-US"/></w:rPr><w:t xml:space="preserve"> (% predicted) and the daily time in activities of moderate-to-vigorous intensity for 1001 patients with </w:t></w:r><w:ins w:author="Rafael Mesquita" w:date="2014-11-09T18:31:00Z" w:id="228"><w:r><w:rPr><w:rFonts w:ascii="Times New Roman" w:hAnsi="Times New Roman"/><w:sz w:val="24"/><w:szCs w:val="24"/><w:lang w:val="en-US"/></w:rPr><w:t>chronic obstructive pulmonary disease</w:t></w:r></w:ins><w:del w:author="Rafael Mesquita" w:date="2014-11-09T18:31:00Z" w:id="229"><w:r><w:rPr><w:rFonts w:ascii="Times New Roman" w:hAnsi="Times New Roman"/><w:sz w:val="24"/><w:szCs w:val="24"/><w:lang w:val="en-US"/></w:rPr><w:delText>COPD</w:delText></w:r></w:del><w:r><w:rPr><w:rFonts w:ascii="Times New Roman" w:hAnsi="Times New Roman"/><w:sz w:val="24"/><w:szCs w:val="24"/><w:lang w:val="en-US"/></w:rPr><w:t xml:space="preserve"> (</w:t></w:r><w:r><w:rPr><w:rFonts w:ascii="Times New Roman" w:hAnsi="Times New Roman"/><w:i/><w:sz w:val="24"/><w:szCs w:val="24"/><w:lang w:val="en-US"/></w:rPr><w:t>r</w:t></w:r><w:r><w:rPr><w:rFonts w:ascii="Times New Roman" w:hAnsi="Times New Roman"/><w:sz w:val="24"/><w:szCs w:val="24"/><w:vertAlign w:val="subscript"/><w:lang w:val="en-US"/></w:rPr><w:t>s</w:t></w:r><w:r><w:rPr><w:rFonts w:ascii="Times New Roman" w:hAnsi="Times New Roman"/><w:sz w:val="24"/><w:szCs w:val="24"/><w:lang w:val="en-US"/></w:rPr><w:t xml:space="preserve">=0.20, </w:t></w:r><w:r><w:rPr><w:rFonts w:ascii="Times New Roman" w:hAnsi="Times New Roman"/><w:i/><w:sz w:val="24"/><w:szCs w:val="24"/><w:lang w:val="en-US"/></w:rPr><w:t>P</w:t></w:r><w:r><w:rPr><w:rFonts w:ascii="Times New Roman" w:hAnsi="Times New Roman"/><w:sz w:val="24"/><w:szCs w:val="24"/><w:lang w:val="en-US"/></w:rPr><w:t>&lt;0.0001).</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Figure 4</w:t></w:r><w:r><w:rPr><w:rFonts w:ascii="Times New Roman" w:hAnsi="Times New Roman"/><w:sz w:val="24"/><w:szCs w:val="24"/><w:lang w:val="en-US"/></w:rPr><w:t xml:space="preserve"> Daily </w:t></w:r><w:ins w:author="Rafael Mesquita" w:date="2014-11-09T18:31:00Z" w:id="230"><w:r><w:rPr><w:rFonts w:ascii="Times New Roman" w:hAnsi="Times New Roman"/><w:sz w:val="24"/><w:szCs w:val="24"/><w:lang w:val="en-US"/></w:rPr><w:t>physical activity</w:t></w:r></w:ins><w:del w:author="Rafael Mesquita" w:date="2014-11-09T18:31:00Z" w:id="231"><w:r><w:rPr><w:rFonts w:ascii="Times New Roman" w:hAnsi="Times New Roman"/><w:sz w:val="24"/><w:szCs w:val="24"/><w:lang w:val="en-US"/></w:rPr><w:delText>PA</w:delText></w:r></w:del><w:r><w:rPr><w:rFonts w:ascii="Times New Roman" w:hAnsi="Times New Roman"/><w:sz w:val="24"/><w:szCs w:val="24"/><w:lang w:val="en-US"/></w:rPr><w:t xml:space="preserve"> hourly patterns of healthy subjects and matched patients with </w:t></w:r><w:ins w:author="Rafael Mesquita" w:date="2014-11-09T18:31:00Z" w:id="232"><w:r><w:rPr><w:rFonts w:ascii="Times New Roman" w:hAnsi="Times New Roman"/><w:sz w:val="24"/><w:szCs w:val="24"/><w:lang w:val="en-US"/></w:rPr><w:t>chronic obstructive pulmonary disease</w:t></w:r></w:ins><w:del w:author="Rafael Mesquita" w:date="2014-11-09T18:31:00Z" w:id="233"><w:r><w:rPr><w:rFonts w:ascii="Times New Roman" w:hAnsi="Times New Roman"/><w:sz w:val="24"/><w:szCs w:val="24"/><w:lang w:val="en-US"/></w:rPr><w:delText>COPD</w:delText></w:r></w:del><w:r><w:rPr><w:rFonts w:ascii="Times New Roman" w:hAnsi="Times New Roman"/><w:sz w:val="24"/><w:szCs w:val="24"/><w:lang w:val="en-US"/></w:rPr><w:t xml:space="preserve"> during weekdays (A) and weekend days (B). Data pooled per hour as mean (95% confidence intervals).</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Figure 5</w:t></w:r><w:r><w:rPr><w:rFonts w:ascii="Times New Roman" w:hAnsi="Times New Roman"/><w:sz w:val="24"/><w:szCs w:val="24"/><w:lang w:val="en-US"/></w:rPr><w:t xml:space="preserve"> The five clusters identified. A: Graph in 3 dimensions presenting the three </w:t></w:r><w:ins w:author="Rafael Mesquita" w:date="2014-11-09T18:31:00Z" w:id="234"><w:r><w:rPr><w:rFonts w:ascii="Times New Roman" w:hAnsi="Times New Roman"/><w:sz w:val="24"/><w:szCs w:val="24"/><w:lang w:val="en-US"/></w:rPr><w:t>principal component analysis (</w:t></w:r></w:ins><w:r><w:rPr><w:rFonts w:ascii="Times New Roman" w:hAnsi="Times New Roman"/><w:sz w:val="24"/><w:szCs w:val="24"/><w:lang w:val="en-US"/></w:rPr><w:t>PCA</w:t></w:r><w:ins w:author="Rafael Mesquita" w:date="2014-11-09T18:31:00Z" w:id="235"><w:r><w:rPr><w:rFonts w:ascii="Times New Roman" w:hAnsi="Times New Roman"/><w:sz w:val="24"/><w:szCs w:val="24"/><w:lang w:val="en-US"/></w:rPr><w:t>)</w:t></w:r></w:ins><w:r><w:rPr><w:rFonts w:ascii="Times New Roman" w:hAnsi="Times New Roman"/><w:sz w:val="24"/><w:szCs w:val="24"/><w:lang w:val="en-US"/></w:rPr><w:t xml:space="preserve"> components; B: Graph in 2 dimensions presenting the 1</w:t></w:r><w:r><w:rPr><w:rFonts w:ascii="Times New Roman" w:hAnsi="Times New Roman"/><w:sz w:val="24"/><w:szCs w:val="24"/><w:vertAlign w:val="superscript"/><w:lang w:val="en-US"/></w:rPr><w:t>st</w:t></w:r><w:r><w:rPr><w:rFonts w:ascii="Times New Roman" w:hAnsi="Times New Roman"/><w:sz w:val="24"/><w:szCs w:val="24"/><w:lang w:val="en-US"/></w:rPr><w:t xml:space="preserve"> and 2</w:t></w:r><w:r><w:rPr><w:rFonts w:ascii="Times New Roman" w:hAnsi="Times New Roman"/><w:sz w:val="24"/><w:szCs w:val="24"/><w:vertAlign w:val="superscript"/><w:lang w:val="en-US"/></w:rPr><w:t>nd</w:t></w:r><w:r><w:rPr><w:rFonts w:ascii="Times New Roman" w:hAnsi="Times New Roman"/><w:sz w:val="24"/><w:szCs w:val="24"/><w:lang w:val="en-US"/></w:rPr><w:t xml:space="preserve"> components; C: Graph in 2 dimensions presenting the 1</w:t></w:r><w:r><w:rPr><w:rFonts w:ascii="Times New Roman" w:hAnsi="Times New Roman"/><w:sz w:val="24"/><w:szCs w:val="24"/><w:vertAlign w:val="superscript"/><w:lang w:val="en-US"/></w:rPr><w:t>st</w:t></w:r><w:r><w:rPr><w:rFonts w:ascii="Times New Roman" w:hAnsi="Times New Roman"/><w:sz w:val="24"/><w:szCs w:val="24"/><w:lang w:val="en-US"/></w:rPr><w:t xml:space="preserve"> and 3</w:t></w:r><w:r><w:rPr><w:rFonts w:ascii="Times New Roman" w:hAnsi="Times New Roman"/><w:sz w:val="24"/><w:szCs w:val="24"/><w:vertAlign w:val="superscript"/><w:lang w:val="en-US"/></w:rPr><w:t>rd</w:t></w:r><w:r><w:rPr><w:rFonts w:ascii="Times New Roman" w:hAnsi="Times New Roman"/><w:sz w:val="24"/><w:szCs w:val="24"/><w:lang w:val="en-US"/></w:rPr><w:t xml:space="preserve"> components; and D: Graph in 2 dimensions presenting the 2</w:t></w:r><w:r><w:rPr><w:rFonts w:ascii="Times New Roman" w:hAnsi="Times New Roman"/><w:sz w:val="24"/><w:szCs w:val="24"/><w:vertAlign w:val="superscript"/><w:lang w:val="en-US"/></w:rPr><w:t>nd</w:t></w:r><w:r><w:rPr><w:rFonts w:ascii="Times New Roman" w:hAnsi="Times New Roman"/><w:sz w:val="24"/><w:szCs w:val="24"/><w:lang w:val="en-US"/></w:rPr><w:t xml:space="preserve"> and 3</w:t></w:r><w:r><w:rPr><w:rFonts w:ascii="Times New Roman" w:hAnsi="Times New Roman"/><w:sz w:val="24"/><w:szCs w:val="24"/><w:vertAlign w:val="superscript"/><w:lang w:val="en-US"/></w:rPr><w:t>rd</w:t></w:r><w:r><w:rPr><w:rFonts w:ascii="Times New Roman" w:hAnsi="Times New Roman"/><w:sz w:val="24"/><w:szCs w:val="24"/><w:lang w:val="en-US"/></w:rPr><w:t xml:space="preserve"> components. Details about the relationship between components and clusters can be found in the online supplement.</w:t></w:r></w:p><w:p><w:pPr><w:pStyle w:val="style0"/><w:spacing w:after="0" w:before="0" w:line="480" w:lineRule="auto"/><w:jc w:val="both"/></w:pPr><w:r><w:rPr><w:rFonts w:ascii="Times New Roman" w:hAnsi="Times New Roman"/><w:sz w:val="24"/><w:szCs w:val="24"/><w:lang w:val="en-US"/></w:rPr></w:r></w:p><w:p><w:pPr><w:pStyle w:val="style0"/><w:spacing w:after="0" w:before="0" w:line="480" w:lineRule="auto"/><w:jc w:val="both"/></w:pPr><w:r><w:rPr><w:rFonts w:ascii="Times New Roman" w:hAnsi="Times New Roman"/><w:b/><w:sz w:val="24"/><w:szCs w:val="24"/><w:lang w:val="en-US"/></w:rPr><w:t>Figure 6</w:t></w:r><w:r><w:rPr><w:rFonts w:ascii="Times New Roman" w:hAnsi="Times New Roman"/><w:sz w:val="24"/><w:szCs w:val="24"/><w:lang w:val="en-US"/></w:rPr><w:t xml:space="preserve"> Daily </w:t></w:r><w:ins w:author="Rafael Mesquita" w:date="2014-11-09T18:31:00Z" w:id="236"><w:r><w:rPr><w:rFonts w:ascii="Times New Roman" w:hAnsi="Times New Roman"/><w:sz w:val="24"/><w:szCs w:val="24"/><w:lang w:val="en-US"/></w:rPr><w:t>physical activity</w:t></w:r></w:ins><w:del w:author="Rafael Mesquita" w:date="2014-11-09T18:32:00Z" w:id="237"><w:r><w:rPr><w:rFonts w:ascii="Times New Roman" w:hAnsi="Times New Roman"/><w:sz w:val="24"/><w:szCs w:val="24"/><w:lang w:val="en-US"/></w:rPr><w:delText>PA</w:delText></w:r></w:del><w:r><w:rPr><w:rFonts w:ascii="Times New Roman" w:hAnsi="Times New Roman"/><w:sz w:val="24"/><w:szCs w:val="24"/><w:lang w:val="en-US"/></w:rPr><w:t xml:space="preserve"> hourly pattern of the clusters of patients with </w:t></w:r><w:ins w:author="Rafael Mesquita" w:date="2014-11-09T18:32:00Z" w:id="238"><w:r><w:rPr><w:rFonts w:ascii="Times New Roman" w:hAnsi="Times New Roman"/><w:sz w:val="24"/><w:szCs w:val="24"/><w:lang w:val="en-US"/></w:rPr><w:t>chronic obstructive pulmonary disease</w:t></w:r></w:ins><w:del w:author="Rafael Mesquita" w:date="2014-11-09T18:32:00Z" w:id="239"><w:r><w:rPr><w:rFonts w:ascii="Times New Roman" w:hAnsi="Times New Roman"/><w:sz w:val="24"/><w:szCs w:val="24"/><w:lang w:val="en-US"/></w:rPr><w:delText>COPD</w:delText></w:r></w:del><w:r><w:rPr><w:rFonts w:ascii="Times New Roman" w:hAnsi="Times New Roman"/><w:sz w:val="24"/><w:szCs w:val="24"/><w:lang w:val="en-US"/></w:rPr><w:t xml:space="preserve"> during weekdays (A and C) and weekend days (B and D), and before (A and B) and after (C and D) synchronization of the waking up moment. Data pooled per hour as mean (95% confidence intervals).</w:t></w:r></w:p><w:sectPr><w:footerReference r:id="rId19" w:type="default"/><w:type w:val="nextPage"/><w:pgSz w:h="16838" w:w="11906"/><w:pgMar w:bottom="1418" w:footer="709" w:gutter="0" w:header="0" w:left="1418" w:right="1418" w:top="1418"/><w:pgNumType w:fmt="decimal"/><w:formProt w:val="false"/><w:textDirection w:val="lrTb"/><w:docGrid w:charSpace="4096" w:linePitch="360" w:type="default"/></w:sectPr></w:body></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11-18T00:48:26Z" w:id="0">
    <w:p>
      <w:r>
        <w:rPr>
          <w:rFonts w:ascii="Ubuntu" w:cs="Times New Roman" w:eastAsia="Calibri" w:hAnsi="Ubuntu"/>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bidi="ar-SA" w:eastAsia="en-US" w:val="en-US"/>
        </w:rPr>
        <w:t>PA is a multi-dimensional construct and it should be described by relevant constructs and parameters other than the total amount of physical activity (22). Therefore a better  insight into daily PA of patients with COPD can be achieved by using more detailed analysis such as analysis of PA hourly patterns (18, 19) and cluster analysis of PA (18, 20-21).</w:t>
      </w:r>
    </w:p>
  </w:comment>
  <w:comment w:author="Unknown Author" w:date="2014-11-18T00:36:49Z" w:id="1">
    <w:p>
      <w:r>
        <w:rPr>
          <w:rFonts w:ascii="Ubuntu" w:cs="Times New Roman" w:eastAsia="Calibri" w:hAnsi="Ubuntu"/>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Does ref. 22 talk about clustering analysis?</w:t>
      </w:r>
    </w:p>
  </w:comment>
  <w:comment w:author="Unknown Author" w:date="2014-11-18T00:54:37Z" w:id="2">
    <w:p>
      <w:r>
        <w:rPr>
          <w:rFonts w:ascii="Ubuntu" w:cs="Times New Roman" w:eastAsia="Calibri" w:hAnsi="Ubuntu"/>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bidi="ar-SA" w:eastAsia="en-US" w:val="en-US"/>
        </w:rPr>
        <w:t>of the temporal trends of PA intensities over the course of a day (19, 22, 23).</w:t>
      </w:r>
    </w:p>
  </w:comment>
  <w:comment w:author="Unknown Author" w:date="2014-11-18T01:00:12Z" w:id="3">
    <w:p>
      <w:r>
        <w:rPr>
          <w:rFonts w:ascii="Ubuntu" w:cs="Times New Roman" w:eastAsia="Calibri" w:hAnsi="Ubuntu"/>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bidi="ar-SA" w:eastAsia="en-US" w:val="en-US"/>
        </w:rPr>
        <w:t>discriminant PA characteristics (24),</w:t>
      </w:r>
    </w:p>
    <w:p>
      <w:r>
        <w:rPr/>
      </w:r>
    </w:p>
    <w:p>
      <w:r>
        <w:rPr>
          <w:rFonts w:ascii="Ubuntu" w:cs="Times New Roman" w:eastAsia="Calibri" w:hAnsi="Ubuntu"/>
          <w:b w:val="false"/>
          <w:bCs w:val="false"/>
          <w:i w:val="false"/>
          <w:iCs w:val="false"/>
          <w:strike w:val="false"/>
          <w:dstrike w:val="false"/>
          <w:outline w:val="false"/>
          <w:shadow w:val="false"/>
          <w:emboss w:val="false"/>
          <w:imprint w:val="false"/>
          <w:color w:val="000000"/>
          <w:spacing w:val="0"/>
          <w:w w:val="100"/>
          <w:position w:val="0"/>
          <w:sz w:val="24"/>
          <w:sz w:val="20"/>
          <w:sz w:val="20"/>
          <w:szCs w:val="20"/>
          <w:u w:val="none"/>
          <w:vertAlign w:val="baseline"/>
          <w:em w:val="none"/>
          <w:lang w:bidi="ar-SA" w:eastAsia="en-US" w:val="en-US"/>
        </w:rPr>
        <w:t xml:space="preserve">I think that the message (as correctly stated in the next paragraph “We hypothesize that distinct...” and at pag. 11 “Cluster analysis was adopted to identify subgroups with distinct PA profiles.”) should be that we were able to divide patients based on PA. </w:t>
      </w:r>
    </w:p>
    <w:p>
      <w:r>
        <w:rPr/>
      </w:r>
    </w:p>
    <w:p>
      <w:r>
        <w:rPr>
          <w:rFonts w:ascii="Ubuntu" w:cs="Times New Roman" w:eastAsia="Calibri" w:hAnsi="Ubuntu"/>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bidi="ar-SA" w:eastAsia="en-US" w:val="en-US"/>
        </w:rPr>
        <w:t xml:space="preserve">By using the term discriminant we could empathize this aspect and be consistent with what it is written later on. </w:t>
      </w:r>
    </w:p>
    <w:p>
      <w:r>
        <w:rPr/>
      </w:r>
    </w:p>
    <w:p>
      <w:r>
        <w:rPr>
          <w:rFonts w:ascii="Ubuntu" w:cs="Times New Roman" w:eastAsia="Calibri" w:hAnsi="Ubuntu"/>
          <w:b w:val="false"/>
          <w:bCs w:val="false"/>
          <w:i w:val="false"/>
          <w:iCs w:val="false"/>
          <w:strike w:val="false"/>
          <w:dstrike w:val="false"/>
          <w:outline w:val="false"/>
          <w:shadow w:val="false"/>
          <w:emboss w:val="false"/>
          <w:imprint w:val="false"/>
          <w:color w:val="000000"/>
          <w:spacing w:val="0"/>
          <w:w w:val="100"/>
          <w:position w:val="0"/>
          <w:sz w:val="20"/>
          <w:sz w:val="20"/>
          <w:szCs w:val="20"/>
          <w:u w:val="none"/>
          <w:vertAlign w:val="baseline"/>
          <w:em w:val="none"/>
          <w:lang w:bidi="ar-SA" w:eastAsia="en-US" w:val="en-US"/>
        </w:rPr>
        <w:t>In other words: instead of explicitly write  that “patients belonging to the same cluster have similar PA characteristics” I would write that “patients belonging to different cluster have different PA characteristics”.</w:t>
      </w:r>
    </w:p>
  </w:comment>
  <w:comment w:author="Unknown Author" w:date="2014-11-18T01:22:09Z" w:id="4">
    <w:p>
      <w:r>
        <w:rPr>
          <w:rFonts w:ascii="Ubuntu" w:cs="Times New Roman" w:eastAsia="Calibri" w:hAnsi="Ubuntu"/>
          <w:b w:val="false"/>
          <w:bCs w:val="false"/>
          <w:i w:val="false"/>
          <w:iCs w:val="false"/>
          <w:strike w:val="false"/>
          <w:dstrike w:val="false"/>
          <w:outline w:val="false"/>
          <w:shadow w:val="false"/>
          <w:emboss w:val="false"/>
          <w:imprint w:val="false"/>
          <w:color w:val="000000"/>
          <w:spacing w:val="0"/>
          <w:w w:val="100"/>
          <w:position w:val="0"/>
          <w:sz w:val="24"/>
          <w:sz w:val="20"/>
          <w:sz w:val="20"/>
          <w:szCs w:val="20"/>
          <w:u w:val="none"/>
          <w:vertAlign w:val="baseline"/>
          <w:em w:val="none"/>
          <w:lang w:bidi="ar-SA" w:eastAsia="en-US" w:val="en-US"/>
        </w:rPr>
        <w:t>To cluster the patients a set of relevant variables were generated stratifying averages of PA measures over all valid weekdays according to intensity, duration, part of the day, frequency,  quantity and combination of those criteria (Table E1, online supplement).</w:t>
      </w:r>
    </w:p>
  </w:comment>
  <w:comment w:author="Unknown Author" w:date="2014-11-18T01:31:12Z" w:id="5">
    <w:p>
      <w:r>
        <w:rPr>
          <w:rFonts w:ascii="Ubuntu" w:cs="Times New Roman" w:eastAsia="Calibri" w:hAnsi="Ubuntu"/>
          <w:b w:val="false"/>
          <w:bCs w:val="false"/>
          <w:i w:val="false"/>
          <w:iCs w:val="false"/>
          <w:strike w:val="false"/>
          <w:dstrike w:val="false"/>
          <w:outline w:val="false"/>
          <w:shadow w:val="false"/>
          <w:emboss w:val="false"/>
          <w:imprint w:val="false"/>
          <w:color w:val="auto"/>
          <w:spacing w:val="0"/>
          <w:w w:val="100"/>
          <w:position w:val="0"/>
          <w:sz w:val="24"/>
          <w:sz w:val="20"/>
          <w:sz w:val="20"/>
          <w:szCs w:val="24"/>
          <w:szCs w:val="20"/>
          <w:u w:val="none"/>
          <w:vertAlign w:val="baseline"/>
          <w:em w:val="none"/>
          <w:lang w:bidi="ar-SA" w:eastAsia="en-US" w:val="en-US"/>
        </w:rPr>
        <w:t>, not by discarding some of these variables but computing 3 principal components that maximize the variance of the data in the subspace.</w:t>
      </w:r>
    </w:p>
  </w:comment>
  <w:comment w:author="Unknown Author" w:date="2014-11-18T01:37:28Z" w:id="6">
    <w:p>
      <w:r>
        <w:rPr>
          <w:rFonts w:ascii="Ubuntu" w:cs="Times New Roman" w:eastAsia="Calibri" w:hAnsi="Ubuntu"/>
          <w:b w:val="false"/>
          <w:bCs w:val="false"/>
          <w:i w:val="false"/>
          <w:iCs w:val="false"/>
          <w:strike w:val="false"/>
          <w:dstrike w:val="false"/>
          <w:outline w:val="false"/>
          <w:shadow w:val="false"/>
          <w:emboss w:val="false"/>
          <w:imprint w:val="false"/>
          <w:color w:val="auto"/>
          <w:spacing w:val="0"/>
          <w:w w:val="100"/>
          <w:position w:val="0"/>
          <w:sz w:val="24"/>
          <w:sz w:val="20"/>
          <w:sz w:val="20"/>
          <w:szCs w:val="24"/>
          <w:szCs w:val="20"/>
          <w:u w:val="none"/>
          <w:vertAlign w:val="baseline"/>
          <w:em w:val="none"/>
          <w:lang w:bidi="ar-SA" w:eastAsia="en-US" w:val="en-US"/>
        </w:rPr>
        <w:t>The features were first standardized using z-scores.</w:t>
      </w:r>
    </w:p>
  </w:comment>
  <w:comment w:author="Unknown Author" w:date="2014-11-18T01:37:10Z" w:id="7">
    <w:p>
      <w:r>
        <w:rPr>
          <w:rFonts w:ascii="Ubuntu" w:cs="Times New Roman" w:eastAsia="Calibri" w:hAnsi="Ubuntu"/>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Delete we can move before.</w:t>
      </w:r>
    </w:p>
  </w:comment>
  <w:comment w:author="Unknown Author" w:date="2014-11-18T01:44:06Z" w:id="8">
    <w:p>
      <w:r>
        <w:rPr>
          <w:rFonts w:ascii="Ubuntu" w:cs="Times New Roman" w:eastAsia="Calibri" w:hAnsi="Ubuntu"/>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I think that this sentence is not necessary. Our is an exploratory work..We mined the data to extract meaningful PA measures that describe patients. In which sense the cluster should be validated?</w:t>
      </w:r>
    </w:p>
  </w:comment>
  <w:comment w:author="Unknown Author" w:date="2014-11-18T01:46:37Z" w:id="9">
    <w:p>
      <w:r>
        <w:rPr>
          <w:rFonts w:ascii="Ubuntu" w:cs="Times New Roman" w:eastAsia="Calibri" w:hAnsi="Ubuntu"/>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I would omit also about this.</w:t>
      </w:r>
    </w:p>
    <w:p>
      <w:r>
        <w:rPr>
          <w:rFonts w:ascii="Ubuntu" w:cs="Times New Roman" w:eastAsia="Calibri" w:hAnsi="Ubuntu"/>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I don't think we claimed something that we cannot demonstrate. Otherwise we should specify which of these findings are confutable.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default"/>
  </w:font>
  <w:font w:name="OpenSymbol">
    <w:altName w:val="Arial Unicode MS"/>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right"/>
    </w:pPr>
    <w:r>
      <w:rPr/>
      <w:fldChar w:fldCharType="begin"/>
    </w:r>
    <w:r>
      <w:instrText> PAGE </w:instrText>
    </w:r>
    <w:r>
      <w:fldChar w:fldCharType="separate"/>
    </w:r>
    <w:r>
      <w:t>6</w:t>
    </w:r>
    <w:r>
      <w:fldChar w:fldCharType="end"/>
    </w:r>
  </w:p>
  <w:p>
    <w:pPr>
      <w:pStyle w:val="style43"/>
      <w:suppressLineNumbers/>
      <w:tabs>
        <w:tab w:leader="none" w:pos="4536" w:val="center"/>
        <w:tab w:leader="none" w:pos="9072" w:val="right"/>
      </w:tabs>
      <w:spacing w:after="200" w:before="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right"/>
    </w:pPr>
    <w:r>
      <w:rPr/>
      <w:fldChar w:fldCharType="begin"/>
    </w:r>
    <w:r>
      <w:instrText> PAGE </w:instrText>
    </w:r>
    <w:r>
      <w:fldChar w:fldCharType="separate"/>
    </w:r>
    <w:r>
      <w:t>19</w:t>
    </w:r>
    <w:r>
      <w:fldChar w:fldCharType="end"/>
    </w:r>
  </w:p>
  <w:p>
    <w:pPr>
      <w:pStyle w:val="style43"/>
      <w:suppressLineNumbers/>
      <w:tabs>
        <w:tab w:leader="none" w:pos="4536" w:val="center"/>
        <w:tab w:leader="none" w:pos="9072" w:val="right"/>
      </w:tabs>
      <w:spacing w:after="200" w:before="0"/>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right"/>
    </w:pPr>
    <w:r>
      <w:rPr/>
      <w:fldChar w:fldCharType="begin"/>
    </w:r>
    <w:r>
      <w:instrText> PAGE </w:instrText>
    </w:r>
    <w:r>
      <w:fldChar w:fldCharType="separate"/>
    </w:r>
    <w:r>
      <w:t>21</w:t>
    </w:r>
    <w:r>
      <w:fldChar w:fldCharType="end"/>
    </w:r>
  </w:p>
  <w:p>
    <w:pPr>
      <w:pStyle w:val="style43"/>
      <w:suppressLineNumbers/>
      <w:tabs>
        <w:tab w:leader="none" w:pos="4536" w:val="center"/>
        <w:tab w:leader="none" w:pos="9072" w:val="right"/>
      </w:tabs>
      <w:spacing w:after="200" w:before="0"/>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right"/>
    </w:pPr>
    <w:r>
      <w:rPr/>
      <w:fldChar w:fldCharType="begin"/>
    </w:r>
    <w:r>
      <w:instrText> PAGE </w:instrText>
    </w:r>
    <w:r>
      <w:fldChar w:fldCharType="separate"/>
    </w:r>
    <w:r>
      <w:t>26</w:t>
    </w:r>
    <w:r>
      <w:fldChar w:fldCharType="end"/>
    </w:r>
  </w:p>
  <w:p>
    <w:pPr>
      <w:pStyle w:val="style43"/>
      <w:suppressLineNumbers/>
      <w:tabs>
        <w:tab w:leader="none" w:pos="4536" w:val="center"/>
        <w:tab w:leader="none" w:pos="9072" w:val="right"/>
      </w:tabs>
      <w:spacing w:after="200" w:before="0"/>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jc w:val="right"/>
    </w:pPr>
    <w:r>
      <w:rPr/>
      <w:fldChar w:fldCharType="begin"/>
    </w:r>
    <w:r>
      <w:instrText> PAGE </w:instrText>
    </w:r>
    <w:r>
      <w:fldChar w:fldCharType="separate"/>
    </w:r>
    <w:r>
      <w:t>31</w:t>
    </w:r>
    <w:r>
      <w:fldChar w:fldCharType="end"/>
    </w:r>
  </w:p>
  <w:p>
    <w:pPr>
      <w:pStyle w:val="style43"/>
      <w:suppressLineNumbers/>
      <w:tabs>
        <w:tab w:leader="none" w:pos="4536" w:val="center"/>
        <w:tab w:leader="none" w:pos="9072" w:val="right"/>
      </w:tabs>
      <w:spacing w:after="200" w:before="0"/>
    </w:pPr>
    <w:r>
      <w:rPr/>
    </w:r>
  </w:p>
</w:ft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Times New Roman" w:eastAsia="Calibri" w:hAnsi="Calibri"/>
      <w:color w:val="auto"/>
      <w:sz w:val="22"/>
      <w:szCs w:val="22"/>
      <w:lang w:bidi="ar-SA" w:eastAsia="en-US" w:val="en-GB"/>
    </w:rPr>
  </w:style>
  <w:style w:styleId="style15" w:type="character">
    <w:name w:val="Default Paragraph Font"/>
    <w:next w:val="style15"/>
    <w:rPr/>
  </w:style>
  <w:style w:styleId="style16" w:type="character">
    <w:name w:val="Texto de balão Char"/>
    <w:next w:val="style16"/>
    <w:rPr>
      <w:rFonts w:ascii="Tahoma" w:cs="Tahoma" w:hAnsi="Tahoma"/>
      <w:sz w:val="16"/>
      <w:szCs w:val="16"/>
    </w:rPr>
  </w:style>
  <w:style w:styleId="style17" w:type="character">
    <w:name w:val="annotation reference"/>
    <w:next w:val="style17"/>
    <w:rPr>
      <w:sz w:val="16"/>
      <w:szCs w:val="16"/>
    </w:rPr>
  </w:style>
  <w:style w:styleId="style18" w:type="character">
    <w:name w:val="Texto de comentário Char"/>
    <w:next w:val="style18"/>
    <w:rPr>
      <w:sz w:val="20"/>
      <w:szCs w:val="20"/>
    </w:rPr>
  </w:style>
  <w:style w:styleId="style19" w:type="character">
    <w:name w:val="Assunto do comentário Char"/>
    <w:next w:val="style19"/>
    <w:rPr>
      <w:b/>
      <w:bCs/>
      <w:sz w:val="20"/>
      <w:szCs w:val="20"/>
    </w:rPr>
  </w:style>
  <w:style w:styleId="style20" w:type="character">
    <w:name w:val="Internet Link"/>
    <w:next w:val="style20"/>
    <w:rPr>
      <w:color w:val="0000FF"/>
      <w:u w:val="single"/>
      <w:lang w:bidi="en-GB" w:eastAsia="en-GB" w:val="en-GB"/>
    </w:rPr>
  </w:style>
  <w:style w:styleId="style21" w:type="character">
    <w:name w:val="apple-converted-space"/>
    <w:basedOn w:val="style15"/>
    <w:next w:val="style21"/>
    <w:rPr/>
  </w:style>
  <w:style w:styleId="style22" w:type="character">
    <w:name w:val="Cabeçalho Char"/>
    <w:next w:val="style22"/>
    <w:rPr>
      <w:sz w:val="22"/>
      <w:szCs w:val="22"/>
      <w:lang w:eastAsia="en-US" w:val="pt-BR"/>
    </w:rPr>
  </w:style>
  <w:style w:styleId="style23" w:type="character">
    <w:name w:val="Rodapé Char"/>
    <w:next w:val="style23"/>
    <w:rPr>
      <w:sz w:val="22"/>
      <w:szCs w:val="22"/>
      <w:lang w:eastAsia="en-US" w:val="pt-BR"/>
    </w:rPr>
  </w:style>
  <w:style w:styleId="style24" w:type="character">
    <w:name w:val="Texto de nota de fim Char"/>
    <w:next w:val="style24"/>
    <w:rPr>
      <w:lang w:eastAsia="en-US" w:val="pt-BR"/>
    </w:rPr>
  </w:style>
  <w:style w:styleId="style25" w:type="character">
    <w:name w:val="endnote reference"/>
    <w:next w:val="style25"/>
    <w:rPr>
      <w:vertAlign w:val="superscript"/>
    </w:rPr>
  </w:style>
  <w:style w:styleId="style26" w:type="character">
    <w:name w:val="Texto de comentário Char1"/>
    <w:basedOn w:val="style15"/>
    <w:next w:val="style26"/>
    <w:rPr>
      <w:rFonts w:cs="Mangal"/>
      <w:sz w:val="20"/>
      <w:szCs w:val="18"/>
    </w:rPr>
  </w:style>
  <w:style w:styleId="style27" w:type="character">
    <w:name w:val="line number"/>
    <w:basedOn w:val="style15"/>
    <w:next w:val="style27"/>
    <w:rPr/>
  </w:style>
  <w:style w:styleId="style28" w:type="character">
    <w:name w:val="ListLabel 1"/>
    <w:next w:val="style28"/>
    <w:rPr>
      <w:rFonts w:cs="Arial" w:eastAsia="Calibri"/>
    </w:rPr>
  </w:style>
  <w:style w:styleId="style29" w:type="character">
    <w:name w:val="ListLabel 2"/>
    <w:next w:val="style29"/>
    <w:rPr>
      <w:rFonts w:cs="Courier New"/>
    </w:rPr>
  </w:style>
  <w:style w:styleId="style30" w:type="character">
    <w:name w:val="ListLabel 3"/>
    <w:next w:val="style30"/>
    <w:rPr>
      <w:rFonts w:cs="Calibri" w:eastAsia="Calibri"/>
    </w:rPr>
  </w:style>
  <w:style w:styleId="style31" w:type="character">
    <w:name w:val="Bullets"/>
    <w:next w:val="style31"/>
    <w:rPr>
      <w:rFonts w:ascii="OpenSymbol" w:cs="OpenSymbol" w:eastAsia="OpenSymbol" w:hAnsi="OpenSymbol"/>
    </w:rPr>
  </w:style>
  <w:style w:styleId="style32" w:type="paragraph">
    <w:name w:val="Heading"/>
    <w:basedOn w:val="style0"/>
    <w:next w:val="style33"/>
    <w:pPr>
      <w:keepNext/>
      <w:spacing w:after="120" w:before="240"/>
    </w:pPr>
    <w:rPr>
      <w:rFonts w:ascii="Arial" w:cs="Lucida Sans" w:eastAsia="WenQuanYi Micro Hei" w:hAnsi="Arial"/>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Lucida Sans"/>
    </w:rPr>
  </w:style>
  <w:style w:styleId="style35" w:type="paragraph">
    <w:name w:val="Caption"/>
    <w:basedOn w:val="style0"/>
    <w:next w:val="style35"/>
    <w:pPr>
      <w:suppressLineNumbers/>
      <w:spacing w:after="120" w:before="120"/>
    </w:pPr>
    <w:rPr>
      <w:rFonts w:cs="Lucida Sans"/>
      <w:i/>
      <w:iCs/>
      <w:sz w:val="24"/>
      <w:szCs w:val="24"/>
    </w:rPr>
  </w:style>
  <w:style w:styleId="style36" w:type="paragraph">
    <w:name w:val="Index"/>
    <w:basedOn w:val="style0"/>
    <w:next w:val="style36"/>
    <w:pPr>
      <w:suppressLineNumbers/>
    </w:pPr>
    <w:rPr>
      <w:rFonts w:cs="Lucida Sans"/>
    </w:rPr>
  </w:style>
  <w:style w:styleId="style37" w:type="paragraph">
    <w:name w:val="List Paragraph"/>
    <w:basedOn w:val="style0"/>
    <w:next w:val="style37"/>
    <w:pPr>
      <w:ind w:hanging="0" w:left="720" w:right="0"/>
    </w:pPr>
    <w:rPr/>
  </w:style>
  <w:style w:styleId="style38" w:type="paragraph">
    <w:name w:val="Normal (Web)"/>
    <w:basedOn w:val="style0"/>
    <w:next w:val="style38"/>
    <w:pPr>
      <w:spacing w:after="28" w:before="28" w:line="100" w:lineRule="atLeast"/>
    </w:pPr>
    <w:rPr>
      <w:rFonts w:ascii="Times New Roman" w:eastAsia="Times New Roman" w:hAnsi="Times New Roman"/>
      <w:sz w:val="24"/>
      <w:szCs w:val="24"/>
      <w:lang w:eastAsia="pt-BR"/>
    </w:rPr>
  </w:style>
  <w:style w:styleId="style39" w:type="paragraph">
    <w:name w:val="Balloon Text"/>
    <w:basedOn w:val="style0"/>
    <w:next w:val="style39"/>
    <w:pPr>
      <w:spacing w:after="0" w:before="0" w:line="100" w:lineRule="atLeast"/>
    </w:pPr>
    <w:rPr>
      <w:rFonts w:ascii="Tahoma" w:hAnsi="Tahoma"/>
      <w:sz w:val="16"/>
      <w:szCs w:val="16"/>
    </w:rPr>
  </w:style>
  <w:style w:styleId="style40" w:type="paragraph">
    <w:name w:val="annotation text"/>
    <w:basedOn w:val="style0"/>
    <w:next w:val="style40"/>
    <w:pPr>
      <w:spacing w:line="100" w:lineRule="atLeast"/>
    </w:pPr>
    <w:rPr>
      <w:sz w:val="20"/>
      <w:szCs w:val="20"/>
    </w:rPr>
  </w:style>
  <w:style w:styleId="style41" w:type="paragraph">
    <w:name w:val="annotation subject"/>
    <w:basedOn w:val="style40"/>
    <w:next w:val="style41"/>
    <w:pPr/>
    <w:rPr>
      <w:b/>
      <w:bCs/>
    </w:rPr>
  </w:style>
  <w:style w:styleId="style42" w:type="paragraph">
    <w:name w:val="Header"/>
    <w:basedOn w:val="style0"/>
    <w:next w:val="style42"/>
    <w:pPr>
      <w:suppressLineNumbers/>
      <w:tabs>
        <w:tab w:leader="none" w:pos="4536" w:val="center"/>
        <w:tab w:leader="none" w:pos="9072" w:val="right"/>
      </w:tabs>
    </w:pPr>
    <w:rPr/>
  </w:style>
  <w:style w:styleId="style43" w:type="paragraph">
    <w:name w:val="Footer"/>
    <w:basedOn w:val="style0"/>
    <w:next w:val="style43"/>
    <w:pPr>
      <w:suppressLineNumbers/>
      <w:tabs>
        <w:tab w:leader="none" w:pos="4536" w:val="center"/>
        <w:tab w:leader="none" w:pos="9072" w:val="right"/>
      </w:tabs>
    </w:pPr>
    <w:rPr/>
  </w:style>
  <w:style w:styleId="style44" w:type="paragraph">
    <w:name w:val="Revision"/>
    <w:next w:val="style44"/>
    <w:pPr>
      <w:widowControl/>
      <w:tabs>
        <w:tab w:leader="none" w:pos="708" w:val="left"/>
      </w:tabs>
      <w:suppressAutoHyphens w:val="true"/>
    </w:pPr>
    <w:rPr>
      <w:rFonts w:ascii="Calibri" w:cs="Times New Roman" w:eastAsia="Calibri" w:hAnsi="Calibri"/>
      <w:color w:val="auto"/>
      <w:sz w:val="22"/>
      <w:szCs w:val="22"/>
      <w:lang w:bidi="ar-SA" w:eastAsia="en-US" w:val="pt-BR"/>
    </w:rPr>
  </w:style>
  <w:style w:styleId="style45" w:type="paragraph">
    <w:name w:val="endnote text"/>
    <w:basedOn w:val="style0"/>
    <w:next w:val="style45"/>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footer" Target="footer5.xml"/><Relationship Id="rId20" Type="http://schemas.openxmlformats.org/officeDocument/2006/relationships/comments" Target="comments.xml"/><Relationship Id="rId21" Type="http://schemas.openxmlformats.org/officeDocument/2006/relationships/numbering" Target="numbering.xml"/><Relationship Id="rId2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1013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2014-08-14T14:07:00.00Z</dcterms:created>
  <dc:creator>rafael</dc:creator>
  <cp:lastModifiedBy>Rafael Mesquita</cp:lastModifiedBy>
  <dcterms:modified xsi:type="dcterms:W3CDTF">2014-11-13T12:06:00.00Z</dcterms:modified>
  <cp:revision>303</cp:revision>
</cp:coreProperties>
</file>