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31" w:rsidRPr="006352D2" w:rsidRDefault="003C3A31" w:rsidP="00C30114">
      <w:pPr>
        <w:spacing w:after="0" w:line="480" w:lineRule="auto"/>
        <w:rPr>
          <w:rFonts w:cs="Calibri"/>
          <w:b/>
          <w:sz w:val="24"/>
          <w:szCs w:val="24"/>
          <w:lang w:val="en-US"/>
        </w:rPr>
      </w:pPr>
      <w:bookmarkStart w:id="0" w:name="_GoBack"/>
      <w:bookmarkEnd w:id="0"/>
      <w:r w:rsidRPr="006352D2">
        <w:rPr>
          <w:rFonts w:cs="Calibri"/>
          <w:b/>
          <w:sz w:val="24"/>
          <w:szCs w:val="24"/>
          <w:lang w:val="en-US"/>
        </w:rPr>
        <w:t>Statistical Analysis</w:t>
      </w:r>
    </w:p>
    <w:p w:rsidR="00847EC6" w:rsidRDefault="00F048B5" w:rsidP="00847EC6">
      <w:pPr>
        <w:pStyle w:val="Lijstalinea"/>
        <w:spacing w:after="0" w:line="480" w:lineRule="auto"/>
        <w:ind w:left="0"/>
        <w:jc w:val="both"/>
        <w:rPr>
          <w:rFonts w:cs="Calibri"/>
          <w:sz w:val="24"/>
          <w:szCs w:val="24"/>
          <w:lang w:val="en-US"/>
        </w:rPr>
      </w:pPr>
      <w:r w:rsidRPr="006352D2">
        <w:rPr>
          <w:rFonts w:cs="Calibri"/>
          <w:sz w:val="24"/>
          <w:szCs w:val="24"/>
          <w:lang w:val="en-US"/>
        </w:rPr>
        <w:t xml:space="preserve">Continuous variables were expressed as median (interquartile range), as most variables presented non-normal distribution. Categorical variables were expressed as absolute and/or relative frequency. Mann-Whitney U test or </w:t>
      </w:r>
      <w:proofErr w:type="spellStart"/>
      <w:r w:rsidRPr="006352D2">
        <w:rPr>
          <w:rFonts w:cs="Calibri"/>
          <w:sz w:val="24"/>
          <w:szCs w:val="24"/>
          <w:lang w:val="en-US"/>
        </w:rPr>
        <w:t>Kruskal</w:t>
      </w:r>
      <w:proofErr w:type="spellEnd"/>
      <w:r w:rsidRPr="006352D2">
        <w:rPr>
          <w:rFonts w:cs="Calibri"/>
          <w:sz w:val="24"/>
          <w:szCs w:val="24"/>
          <w:lang w:val="en-US"/>
        </w:rPr>
        <w:t>-Wallis test (</w:t>
      </w:r>
      <w:r w:rsidR="00225C1D">
        <w:rPr>
          <w:rFonts w:cs="Calibri"/>
          <w:sz w:val="24"/>
          <w:szCs w:val="24"/>
          <w:lang w:val="en-US"/>
        </w:rPr>
        <w:t xml:space="preserve">post hoc </w:t>
      </w:r>
      <w:r w:rsidR="0000256B">
        <w:rPr>
          <w:rFonts w:cs="Calibri"/>
          <w:sz w:val="24"/>
          <w:szCs w:val="24"/>
          <w:lang w:val="en-US"/>
        </w:rPr>
        <w:t>Dunn</w:t>
      </w:r>
      <w:r w:rsidRPr="006352D2">
        <w:rPr>
          <w:rFonts w:cs="Calibri"/>
          <w:sz w:val="24"/>
          <w:szCs w:val="24"/>
          <w:lang w:val="en-US"/>
        </w:rPr>
        <w:t>) was used for comparing continuous variables, whil</w:t>
      </w:r>
      <w:r w:rsidR="003B4583" w:rsidRPr="006352D2">
        <w:rPr>
          <w:rFonts w:cs="Calibri"/>
          <w:sz w:val="24"/>
          <w:szCs w:val="24"/>
          <w:lang w:val="en-US"/>
        </w:rPr>
        <w:t>st</w:t>
      </w:r>
      <w:r w:rsidRPr="006352D2">
        <w:rPr>
          <w:rFonts w:cs="Calibri"/>
          <w:sz w:val="24"/>
          <w:szCs w:val="24"/>
          <w:lang w:val="en-US"/>
        </w:rPr>
        <w:t xml:space="preserve"> the chi-square test was used for categorical variables. Spearman coefficient was used to investigate correlations, when appropriate. </w:t>
      </w:r>
      <w:r w:rsidRPr="006352D2">
        <w:rPr>
          <w:rFonts w:cs="Calibri"/>
          <w:i/>
          <w:sz w:val="24"/>
          <w:szCs w:val="24"/>
          <w:lang w:val="en-US"/>
        </w:rPr>
        <w:t>P</w:t>
      </w:r>
      <w:r w:rsidRPr="006352D2">
        <w:rPr>
          <w:rFonts w:cs="Calibri"/>
          <w:sz w:val="24"/>
          <w:szCs w:val="24"/>
          <w:lang w:val="en-US"/>
        </w:rPr>
        <w:t xml:space="preserve">&lt;0.05 was considered significant and all statistical analyses were performed using SPSS 17.0 (SPSS, Chicago, Illinois, USA) or </w:t>
      </w:r>
      <w:proofErr w:type="spellStart"/>
      <w:r w:rsidRPr="006352D2">
        <w:rPr>
          <w:rFonts w:cs="Calibri"/>
          <w:sz w:val="24"/>
          <w:szCs w:val="24"/>
          <w:lang w:val="en-US"/>
        </w:rPr>
        <w:t>GraphPad</w:t>
      </w:r>
      <w:proofErr w:type="spellEnd"/>
      <w:r w:rsidRPr="006352D2">
        <w:rPr>
          <w:rFonts w:cs="Calibri"/>
          <w:sz w:val="24"/>
          <w:szCs w:val="24"/>
          <w:lang w:val="en-US"/>
        </w:rPr>
        <w:t xml:space="preserve"> Prism 5 (</w:t>
      </w:r>
      <w:proofErr w:type="spellStart"/>
      <w:r w:rsidRPr="006352D2">
        <w:rPr>
          <w:rFonts w:cs="Calibri"/>
          <w:sz w:val="24"/>
          <w:szCs w:val="24"/>
          <w:lang w:val="en-US"/>
        </w:rPr>
        <w:t>GraphPad</w:t>
      </w:r>
      <w:proofErr w:type="spellEnd"/>
      <w:r w:rsidRPr="006352D2">
        <w:rPr>
          <w:rFonts w:cs="Calibri"/>
          <w:sz w:val="24"/>
          <w:szCs w:val="24"/>
          <w:lang w:val="en-US"/>
        </w:rPr>
        <w:t xml:space="preserve"> Software, La Jolla, California, USA).</w:t>
      </w:r>
      <w:r w:rsidR="00186D04" w:rsidRPr="006352D2">
        <w:rPr>
          <w:rFonts w:cs="Calibri"/>
          <w:sz w:val="24"/>
          <w:szCs w:val="24"/>
          <w:lang w:val="en-US"/>
        </w:rPr>
        <w:t xml:space="preserve"> Details about sample size calculation can be found in the online supplement.</w:t>
      </w:r>
    </w:p>
    <w:p w:rsidR="00847EC6" w:rsidRDefault="00847EC6" w:rsidP="00847EC6">
      <w:pPr>
        <w:pStyle w:val="Lijstalinea"/>
        <w:spacing w:after="0" w:line="480" w:lineRule="auto"/>
        <w:ind w:left="0"/>
        <w:jc w:val="both"/>
        <w:rPr>
          <w:rFonts w:cs="Calibri"/>
          <w:sz w:val="24"/>
          <w:szCs w:val="24"/>
          <w:lang w:val="en-US"/>
        </w:rPr>
      </w:pPr>
    </w:p>
    <w:p w:rsidR="00B30DAA" w:rsidRPr="00C17772" w:rsidRDefault="00847EC6" w:rsidP="00847EC6">
      <w:pPr>
        <w:pStyle w:val="Lijstalinea"/>
        <w:spacing w:after="0" w:line="480" w:lineRule="auto"/>
        <w:ind w:left="0"/>
        <w:jc w:val="both"/>
        <w:rPr>
          <w:rFonts w:cs="Calibri"/>
          <w:sz w:val="24"/>
          <w:szCs w:val="24"/>
          <w:lang w:val="en-US"/>
        </w:rPr>
      </w:pPr>
      <w:commentRangeStart w:id="1"/>
      <w:r w:rsidRPr="00847EC6">
        <w:rPr>
          <w:rFonts w:cs="Calibri"/>
          <w:sz w:val="24"/>
          <w:szCs w:val="24"/>
          <w:lang w:val="en-US"/>
        </w:rPr>
        <w:t>Cluster</w:t>
      </w:r>
      <w:commentRangeEnd w:id="1"/>
      <w:r w:rsidR="000B5817">
        <w:rPr>
          <w:rStyle w:val="Verwijzingopmerking"/>
        </w:rPr>
        <w:commentReference w:id="1"/>
      </w:r>
      <w:r w:rsidRPr="00847EC6">
        <w:rPr>
          <w:rFonts w:cs="Calibri"/>
          <w:sz w:val="24"/>
          <w:szCs w:val="24"/>
          <w:lang w:val="en-US"/>
        </w:rPr>
        <w:t xml:space="preserve"> analysis was adopted for identifying subgroups with distinct PA </w:t>
      </w:r>
      <w:r w:rsidR="00B84524">
        <w:rPr>
          <w:rFonts w:cs="Calibri"/>
          <w:sz w:val="24"/>
          <w:szCs w:val="24"/>
          <w:lang w:val="en-US"/>
        </w:rPr>
        <w:t>profiles</w:t>
      </w:r>
      <w:r w:rsidRPr="00847EC6">
        <w:rPr>
          <w:rFonts w:cs="Calibri"/>
          <w:sz w:val="24"/>
          <w:szCs w:val="24"/>
          <w:lang w:val="en-US"/>
        </w:rPr>
        <w:t>. Firstly, Principal Component Analysis (PCA) was used to perform dimensionality reduction.</w:t>
      </w:r>
      <w:r>
        <w:rPr>
          <w:rFonts w:cs="Calibri"/>
          <w:sz w:val="24"/>
          <w:szCs w:val="24"/>
          <w:lang w:val="en-US"/>
        </w:rPr>
        <w:t xml:space="preserve"> </w:t>
      </w:r>
      <w:r w:rsidRPr="00847EC6">
        <w:rPr>
          <w:rFonts w:cs="Calibri"/>
          <w:sz w:val="24"/>
          <w:szCs w:val="24"/>
          <w:lang w:val="en-US"/>
        </w:rPr>
        <w:t xml:space="preserve">PCA transforms the data into a subset of linearly uncorrelated variables </w:t>
      </w:r>
      <w:del w:id="2" w:author="Rafael Mesquita" w:date="2014-07-23T12:47:00Z">
        <w:r w:rsidRPr="00847EC6" w:rsidDel="006C1343">
          <w:rPr>
            <w:rFonts w:cs="Calibri"/>
            <w:sz w:val="24"/>
            <w:szCs w:val="24"/>
            <w:lang w:val="en-US"/>
          </w:rPr>
          <w:delText xml:space="preserve">called principal components </w:delText>
        </w:r>
      </w:del>
      <w:r w:rsidRPr="00847EC6">
        <w:rPr>
          <w:rFonts w:cs="Calibri"/>
          <w:sz w:val="24"/>
          <w:szCs w:val="24"/>
          <w:lang w:val="en-US"/>
        </w:rPr>
        <w:t xml:space="preserve">so that the variance of the data in the low-dimensional representation is maximized. </w:t>
      </w:r>
      <w:ins w:id="3" w:author="Rafael Mesquita" w:date="2014-07-23T12:47:00Z">
        <w:r w:rsidR="006C1343">
          <w:rPr>
            <w:rFonts w:cs="Calibri"/>
            <w:sz w:val="24"/>
            <w:szCs w:val="24"/>
            <w:lang w:val="en-US"/>
          </w:rPr>
          <w:t xml:space="preserve">The subset of variables are </w:t>
        </w:r>
        <w:r w:rsidR="006C1343" w:rsidRPr="00847EC6">
          <w:rPr>
            <w:rFonts w:cs="Calibri"/>
            <w:sz w:val="24"/>
            <w:szCs w:val="24"/>
            <w:lang w:val="en-US"/>
          </w:rPr>
          <w:t xml:space="preserve">called principal components </w:t>
        </w:r>
      </w:ins>
      <w:del w:id="4" w:author="Rafael Mesquita" w:date="2014-07-23T12:47:00Z">
        <w:r w:rsidRPr="00847EC6" w:rsidDel="006C1343">
          <w:rPr>
            <w:rFonts w:cs="Calibri"/>
            <w:sz w:val="24"/>
            <w:szCs w:val="24"/>
            <w:lang w:val="en-US"/>
          </w:rPr>
          <w:delText xml:space="preserve">The components are </w:delText>
        </w:r>
      </w:del>
      <w:ins w:id="5" w:author="Rafael Mesquita" w:date="2014-07-23T12:47:00Z">
        <w:r w:rsidR="006C1343">
          <w:rPr>
            <w:rFonts w:cs="Calibri"/>
            <w:sz w:val="24"/>
            <w:szCs w:val="24"/>
            <w:lang w:val="en-US"/>
          </w:rPr>
          <w:t xml:space="preserve">and </w:t>
        </w:r>
      </w:ins>
      <w:r w:rsidRPr="00847EC6">
        <w:rPr>
          <w:rFonts w:cs="Calibri"/>
          <w:sz w:val="24"/>
          <w:szCs w:val="24"/>
          <w:lang w:val="en-US"/>
        </w:rPr>
        <w:t xml:space="preserve">constructed in </w:t>
      </w:r>
      <w:del w:id="6" w:author="rafaelmesquita" w:date="2014-07-30T13:51:00Z">
        <w:r w:rsidRPr="00847EC6" w:rsidDel="00B84524">
          <w:rPr>
            <w:rFonts w:cs="Calibri"/>
            <w:sz w:val="24"/>
            <w:szCs w:val="24"/>
            <w:lang w:val="en-US"/>
          </w:rPr>
          <w:delText xml:space="preserve">such </w:delText>
        </w:r>
      </w:del>
      <w:r w:rsidRPr="00847EC6">
        <w:rPr>
          <w:rFonts w:cs="Calibri"/>
          <w:sz w:val="24"/>
          <w:szCs w:val="24"/>
          <w:lang w:val="en-US"/>
        </w:rPr>
        <w:t xml:space="preserve">a way that the first principal component has the largest possible variance, and each subsequent component has the highest variance possible under the constraint that it is </w:t>
      </w:r>
      <w:del w:id="7" w:author="rafaelmesquita" w:date="2014-07-30T13:52:00Z">
        <w:r w:rsidRPr="00847EC6" w:rsidDel="00B84524">
          <w:rPr>
            <w:rFonts w:cs="Calibri"/>
            <w:sz w:val="24"/>
            <w:szCs w:val="24"/>
            <w:lang w:val="en-US"/>
          </w:rPr>
          <w:delText xml:space="preserve">orthogonal to (i.e. </w:delText>
        </w:r>
      </w:del>
      <w:r w:rsidRPr="00847EC6">
        <w:rPr>
          <w:rFonts w:cs="Calibri"/>
          <w:sz w:val="24"/>
          <w:szCs w:val="24"/>
          <w:lang w:val="en-US"/>
        </w:rPr>
        <w:t>uncorrelated with</w:t>
      </w:r>
      <w:del w:id="8" w:author="rafaelmesquita" w:date="2014-07-30T13:52:00Z">
        <w:r w:rsidRPr="00847EC6" w:rsidDel="00B84524">
          <w:rPr>
            <w:rFonts w:cs="Calibri"/>
            <w:sz w:val="24"/>
            <w:szCs w:val="24"/>
            <w:lang w:val="en-US"/>
          </w:rPr>
          <w:delText>)</w:delText>
        </w:r>
      </w:del>
      <w:r w:rsidRPr="00847EC6">
        <w:rPr>
          <w:rFonts w:cs="Calibri"/>
          <w:sz w:val="24"/>
          <w:szCs w:val="24"/>
          <w:lang w:val="en-US"/>
        </w:rPr>
        <w:t xml:space="preserve"> the preceding components. In this study</w:t>
      </w:r>
      <w:ins w:id="9" w:author="rafaelmesquita" w:date="2014-07-30T13:52:00Z">
        <w:r w:rsidR="00B84524">
          <w:rPr>
            <w:rFonts w:cs="Calibri"/>
            <w:sz w:val="24"/>
            <w:szCs w:val="24"/>
            <w:lang w:val="en-US"/>
          </w:rPr>
          <w:t>,</w:t>
        </w:r>
      </w:ins>
      <w:r w:rsidRPr="00847EC6">
        <w:rPr>
          <w:rFonts w:cs="Calibri"/>
          <w:sz w:val="24"/>
          <w:szCs w:val="24"/>
          <w:lang w:val="en-US"/>
        </w:rPr>
        <w:t xml:space="preserve"> the high-dimensional feature set (180 dimensions) was projected to a 3 dimensional space of principal components</w:t>
      </w:r>
      <w:ins w:id="10" w:author="Rafael Mesquita" w:date="2014-07-23T12:48:00Z">
        <w:r w:rsidR="006C1343">
          <w:rPr>
            <w:rFonts w:cs="Calibri"/>
            <w:sz w:val="24"/>
            <w:szCs w:val="24"/>
            <w:lang w:val="en-US"/>
          </w:rPr>
          <w:t>, which is</w:t>
        </w:r>
      </w:ins>
      <w:r w:rsidRPr="00847EC6">
        <w:rPr>
          <w:rFonts w:cs="Calibri"/>
          <w:sz w:val="24"/>
          <w:szCs w:val="24"/>
          <w:lang w:val="en-US"/>
        </w:rPr>
        <w:t xml:space="preserve"> practical for data visualization.</w:t>
      </w:r>
      <w:r>
        <w:rPr>
          <w:rFonts w:cs="Calibri"/>
          <w:sz w:val="24"/>
          <w:szCs w:val="24"/>
          <w:lang w:val="en-US"/>
        </w:rPr>
        <w:t xml:space="preserve"> </w:t>
      </w:r>
      <w:r w:rsidRPr="00847EC6">
        <w:rPr>
          <w:rFonts w:cs="Calibri"/>
          <w:sz w:val="24"/>
          <w:szCs w:val="24"/>
          <w:lang w:val="en-US"/>
        </w:rPr>
        <w:t>Secondly, a k-mean</w:t>
      </w:r>
      <w:ins w:id="11" w:author="rafaelmesquita" w:date="2014-07-30T13:53:00Z">
        <w:r w:rsidR="0014166A">
          <w:rPr>
            <w:rFonts w:cs="Calibri"/>
            <w:sz w:val="24"/>
            <w:szCs w:val="24"/>
            <w:lang w:val="en-US"/>
          </w:rPr>
          <w:t>s</w:t>
        </w:r>
      </w:ins>
      <w:r w:rsidRPr="00847EC6">
        <w:rPr>
          <w:rFonts w:cs="Calibri"/>
          <w:sz w:val="24"/>
          <w:szCs w:val="24"/>
          <w:lang w:val="en-US"/>
        </w:rPr>
        <w:t xml:space="preserve"> clustering algorithm with automatic selection of the number of clusters was applied to the 3 dimensional principal components space to </w:t>
      </w:r>
      <w:ins w:id="12" w:author="Rafael Mesquita" w:date="2014-07-23T12:49:00Z">
        <w:r w:rsidR="000640A2">
          <w:rPr>
            <w:rFonts w:cs="Calibri"/>
            <w:sz w:val="24"/>
            <w:szCs w:val="24"/>
            <w:lang w:val="en-US"/>
          </w:rPr>
          <w:t>separate</w:t>
        </w:r>
      </w:ins>
      <w:del w:id="13" w:author="Rafael Mesquita" w:date="2014-07-23T12:48:00Z">
        <w:r w:rsidRPr="00847EC6" w:rsidDel="000640A2">
          <w:rPr>
            <w:rFonts w:cs="Calibri"/>
            <w:sz w:val="24"/>
            <w:szCs w:val="24"/>
            <w:lang w:val="en-US"/>
          </w:rPr>
          <w:delText>partition</w:delText>
        </w:r>
      </w:del>
      <w:r w:rsidRPr="00847EC6">
        <w:rPr>
          <w:rFonts w:cs="Calibri"/>
          <w:sz w:val="24"/>
          <w:szCs w:val="24"/>
          <w:lang w:val="en-US"/>
        </w:rPr>
        <w:t xml:space="preserve"> the </w:t>
      </w:r>
      <w:ins w:id="14" w:author="Rafael Mesquita" w:date="2014-07-23T12:49:00Z">
        <w:r w:rsidR="000640A2">
          <w:rPr>
            <w:rFonts w:cs="Calibri"/>
            <w:sz w:val="24"/>
            <w:szCs w:val="24"/>
            <w:lang w:val="en-US"/>
          </w:rPr>
          <w:t>subjects</w:t>
        </w:r>
      </w:ins>
      <w:del w:id="15" w:author="Rafael Mesquita" w:date="2014-07-23T12:49:00Z">
        <w:r w:rsidRPr="00847EC6" w:rsidDel="000640A2">
          <w:rPr>
            <w:rFonts w:cs="Calibri"/>
            <w:sz w:val="24"/>
            <w:szCs w:val="24"/>
            <w:lang w:val="en-US"/>
          </w:rPr>
          <w:delText>patients</w:delText>
        </w:r>
      </w:del>
      <w:r w:rsidRPr="00847EC6">
        <w:rPr>
          <w:rFonts w:cs="Calibri"/>
          <w:sz w:val="24"/>
          <w:szCs w:val="24"/>
          <w:lang w:val="en-US"/>
        </w:rPr>
        <w:t xml:space="preserve"> into groups with distinct characteristics. The algorithm selects the </w:t>
      </w:r>
      <w:commentRangeStart w:id="16"/>
      <w:r w:rsidRPr="00847EC6">
        <w:rPr>
          <w:rFonts w:cs="Calibri"/>
          <w:sz w:val="24"/>
          <w:szCs w:val="24"/>
          <w:lang w:val="en-US"/>
        </w:rPr>
        <w:t xml:space="preserve">number of clusters </w:t>
      </w:r>
      <w:commentRangeEnd w:id="16"/>
      <w:r w:rsidR="0022465F">
        <w:rPr>
          <w:rStyle w:val="Verwijzingopmerking"/>
        </w:rPr>
        <w:commentReference w:id="16"/>
      </w:r>
      <w:r w:rsidRPr="00847EC6">
        <w:rPr>
          <w:rFonts w:cs="Calibri"/>
          <w:sz w:val="24"/>
          <w:szCs w:val="24"/>
          <w:lang w:val="en-US"/>
        </w:rPr>
        <w:t xml:space="preserve">in </w:t>
      </w:r>
      <w:del w:id="17" w:author="rafaelmesquita" w:date="2014-07-30T13:53:00Z">
        <w:r w:rsidRPr="00847EC6" w:rsidDel="0014166A">
          <w:rPr>
            <w:rFonts w:cs="Calibri"/>
            <w:sz w:val="24"/>
            <w:szCs w:val="24"/>
            <w:lang w:val="en-US"/>
          </w:rPr>
          <w:delText xml:space="preserve">such </w:delText>
        </w:r>
      </w:del>
      <w:r w:rsidRPr="00847EC6">
        <w:rPr>
          <w:rFonts w:cs="Calibri"/>
          <w:sz w:val="24"/>
          <w:szCs w:val="24"/>
          <w:lang w:val="en-US"/>
        </w:rPr>
        <w:t xml:space="preserve">a way that the corresponding clustering results are the most stable under small perturbations of the input dataset. The </w:t>
      </w:r>
      <w:r w:rsidRPr="00847EC6">
        <w:rPr>
          <w:rFonts w:cs="Calibri"/>
          <w:sz w:val="24"/>
          <w:szCs w:val="24"/>
          <w:lang w:val="en-US"/>
        </w:rPr>
        <w:lastRenderedPageBreak/>
        <w:t xml:space="preserve">normalized mean over pairwise clustering distances </w:t>
      </w:r>
      <w:r>
        <w:rPr>
          <w:rFonts w:cs="Calibri"/>
          <w:sz w:val="24"/>
          <w:szCs w:val="24"/>
          <w:lang w:val="en-US"/>
        </w:rPr>
        <w:t xml:space="preserve">was used as </w:t>
      </w:r>
      <w:ins w:id="18" w:author="Rafael Mesquita" w:date="2014-07-23T12:49:00Z">
        <w:r w:rsidR="000640A2">
          <w:rPr>
            <w:rFonts w:cs="Calibri"/>
            <w:sz w:val="24"/>
            <w:szCs w:val="24"/>
            <w:lang w:val="en-US"/>
          </w:rPr>
          <w:t xml:space="preserve">an </w:t>
        </w:r>
      </w:ins>
      <w:commentRangeStart w:id="19"/>
      <w:r>
        <w:rPr>
          <w:rFonts w:cs="Calibri"/>
          <w:sz w:val="24"/>
          <w:szCs w:val="24"/>
          <w:lang w:val="en-US"/>
        </w:rPr>
        <w:t>instability</w:t>
      </w:r>
      <w:commentRangeEnd w:id="19"/>
      <w:r w:rsidR="000640A2">
        <w:rPr>
          <w:rStyle w:val="Verwijzingopmerking"/>
        </w:rPr>
        <w:commentReference w:id="19"/>
      </w:r>
      <w:r>
        <w:rPr>
          <w:rFonts w:cs="Calibri"/>
          <w:sz w:val="24"/>
          <w:szCs w:val="24"/>
          <w:lang w:val="en-US"/>
        </w:rPr>
        <w:t xml:space="preserve"> measure.</w:t>
      </w:r>
      <w:r w:rsidR="0038405D">
        <w:rPr>
          <w:rFonts w:cs="Calibri"/>
          <w:sz w:val="24"/>
          <w:szCs w:val="24"/>
          <w:lang w:val="en-US"/>
        </w:rPr>
        <w:fldChar w:fldCharType="begin"/>
      </w:r>
      <w:r w:rsidR="00D77DEF">
        <w:rPr>
          <w:rFonts w:cs="Calibri"/>
          <w:sz w:val="24"/>
          <w:szCs w:val="24"/>
          <w:lang w:val="en-US"/>
        </w:rPr>
        <w:instrText xml:space="preserve"> ADDIN EN.CITE &lt;EndNote&gt;&lt;Cite&gt;&lt;Author&gt;von Luxburg&lt;/Author&gt;&lt;Year&gt;2010&lt;/Year&gt;&lt;RecNum&gt;308&lt;/RecNum&gt;&lt;DisplayText&gt;(1)&lt;/DisplayText&gt;&lt;record&gt;&lt;rec-number&gt;308&lt;/rec-number&gt;&lt;foreign-keys&gt;&lt;key app="EN" db-id="r0av2zeprp0xrpe5tet5a9ffr9zx52v2dv5p"&gt;308&lt;/key&gt;&lt;/foreign-keys&gt;&lt;ref-type name="Journal Article"&gt;17&lt;/ref-type&gt;&lt;contributors&gt;&lt;authors&gt;&lt;author&gt;von Luxburg, U.&lt;/author&gt;&lt;/authors&gt;&lt;/contributors&gt;&lt;titles&gt;&lt;title&gt;Clustering stability: an overview&lt;/title&gt;&lt;secondary-title&gt;Foundations and trends in machine learning&lt;/secondary-title&gt;&lt;/titles&gt;&lt;periodical&gt;&lt;full-title&gt;Foundations and trends in machine learning&lt;/full-title&gt;&lt;/periodical&gt;&lt;pages&gt;235-74&lt;/pages&gt;&lt;volume&gt;2&lt;/volume&gt;&lt;number&gt;3&lt;/number&gt;&lt;dates&gt;&lt;year&gt;2010&lt;/year&gt;&lt;/dates&gt;&lt;urls&gt;&lt;/urls&gt;&lt;/record&gt;&lt;/Cite&gt;&lt;/EndNote&gt;</w:instrText>
      </w:r>
      <w:r w:rsidR="0038405D">
        <w:rPr>
          <w:rFonts w:cs="Calibri"/>
          <w:sz w:val="24"/>
          <w:szCs w:val="24"/>
          <w:lang w:val="en-US"/>
        </w:rPr>
        <w:fldChar w:fldCharType="separate"/>
      </w:r>
      <w:r w:rsidR="00D77DEF">
        <w:rPr>
          <w:rFonts w:cs="Calibri"/>
          <w:noProof/>
          <w:sz w:val="24"/>
          <w:szCs w:val="24"/>
          <w:lang w:val="en-US"/>
        </w:rPr>
        <w:t>(</w:t>
      </w:r>
      <w:hyperlink w:anchor="_ENREF_1" w:tooltip="von Luxburg, 2010 #308" w:history="1">
        <w:r w:rsidR="00D77DEF">
          <w:rPr>
            <w:rFonts w:cs="Calibri"/>
            <w:noProof/>
            <w:sz w:val="24"/>
            <w:szCs w:val="24"/>
            <w:lang w:val="en-US"/>
          </w:rPr>
          <w:t>1</w:t>
        </w:r>
      </w:hyperlink>
      <w:r w:rsidR="00D77DEF">
        <w:rPr>
          <w:rFonts w:cs="Calibri"/>
          <w:noProof/>
          <w:sz w:val="24"/>
          <w:szCs w:val="24"/>
          <w:lang w:val="en-US"/>
        </w:rPr>
        <w:t>)</w:t>
      </w:r>
      <w:r w:rsidR="0038405D">
        <w:rPr>
          <w:rFonts w:cs="Calibri"/>
          <w:sz w:val="24"/>
          <w:szCs w:val="24"/>
          <w:lang w:val="en-US"/>
        </w:rPr>
        <w:fldChar w:fldCharType="end"/>
      </w:r>
      <w:r w:rsidR="0038405D">
        <w:rPr>
          <w:rFonts w:cs="Calibri"/>
          <w:sz w:val="24"/>
          <w:szCs w:val="24"/>
          <w:lang w:val="en-US"/>
        </w:rPr>
        <w:t xml:space="preserve"> </w:t>
      </w:r>
      <w:r w:rsidR="00036B89" w:rsidRPr="006352D2">
        <w:rPr>
          <w:rFonts w:cs="Calibri"/>
          <w:sz w:val="24"/>
          <w:szCs w:val="24"/>
          <w:lang w:val="en-US"/>
        </w:rPr>
        <w:t xml:space="preserve">The features were first standardized using z-scores. Feature extraction, PCA and clustering analyses were performed using </w:t>
      </w:r>
      <w:proofErr w:type="spellStart"/>
      <w:r w:rsidR="00036B89" w:rsidRPr="006352D2">
        <w:rPr>
          <w:rFonts w:cs="Calibri"/>
          <w:sz w:val="24"/>
          <w:szCs w:val="24"/>
          <w:lang w:val="en-US"/>
        </w:rPr>
        <w:t>Matlab</w:t>
      </w:r>
      <w:proofErr w:type="spellEnd"/>
      <w:r w:rsidR="00036B89" w:rsidRPr="006352D2">
        <w:rPr>
          <w:rFonts w:cs="Calibri"/>
          <w:sz w:val="24"/>
          <w:szCs w:val="24"/>
          <w:lang w:val="en-US"/>
        </w:rPr>
        <w:t xml:space="preserve"> R2012b (</w:t>
      </w:r>
      <w:proofErr w:type="spellStart"/>
      <w:r w:rsidR="00036B89" w:rsidRPr="006352D2">
        <w:rPr>
          <w:rFonts w:cs="Calibri"/>
          <w:sz w:val="24"/>
          <w:szCs w:val="24"/>
          <w:lang w:val="en-US"/>
        </w:rPr>
        <w:t>Mathworks</w:t>
      </w:r>
      <w:proofErr w:type="spellEnd"/>
      <w:r w:rsidR="00036B89" w:rsidRPr="006352D2">
        <w:rPr>
          <w:rFonts w:cs="Calibri"/>
          <w:sz w:val="24"/>
          <w:szCs w:val="24"/>
          <w:lang w:val="en-US"/>
        </w:rPr>
        <w:t xml:space="preserve"> Inc., USA).</w:t>
      </w:r>
    </w:p>
    <w:p w:rsidR="00D77DEF" w:rsidRDefault="007B44D9" w:rsidP="007B44D9">
      <w:pPr>
        <w:spacing w:after="0" w:line="480" w:lineRule="auto"/>
        <w:rPr>
          <w:rFonts w:cs="Calibri"/>
          <w:sz w:val="24"/>
          <w:szCs w:val="24"/>
          <w:lang w:val="en-US"/>
        </w:rPr>
      </w:pPr>
      <w:proofErr w:type="gramStart"/>
      <w:r>
        <w:rPr>
          <w:rFonts w:cs="Calibri"/>
          <w:sz w:val="24"/>
          <w:szCs w:val="24"/>
          <w:lang w:val="en-US"/>
        </w:rPr>
        <w:t>5 vs Cluster 4.</w:t>
      </w:r>
      <w:proofErr w:type="gramEnd"/>
    </w:p>
    <w:p w:rsidR="00D77DEF" w:rsidRDefault="00D77DEF" w:rsidP="007B44D9">
      <w:pPr>
        <w:spacing w:after="0" w:line="480" w:lineRule="auto"/>
        <w:rPr>
          <w:rFonts w:cs="Calibri"/>
          <w:sz w:val="24"/>
          <w:szCs w:val="24"/>
          <w:lang w:val="en-US"/>
        </w:rPr>
      </w:pPr>
    </w:p>
    <w:p w:rsidR="00D77DEF" w:rsidRPr="00D77DEF" w:rsidRDefault="00D77DEF" w:rsidP="00D77DEF">
      <w:pPr>
        <w:spacing w:line="240" w:lineRule="auto"/>
        <w:rPr>
          <w:rFonts w:cs="Calibri"/>
          <w:noProof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fldChar w:fldCharType="begin"/>
      </w:r>
      <w:r>
        <w:rPr>
          <w:rFonts w:cs="Calibri"/>
          <w:sz w:val="24"/>
          <w:szCs w:val="24"/>
          <w:lang w:val="en-US"/>
        </w:rPr>
        <w:instrText xml:space="preserve"> ADDIN EN.REFLIST </w:instrText>
      </w:r>
      <w:r>
        <w:rPr>
          <w:rFonts w:cs="Calibri"/>
          <w:sz w:val="24"/>
          <w:szCs w:val="24"/>
          <w:lang w:val="en-US"/>
        </w:rPr>
        <w:fldChar w:fldCharType="separate"/>
      </w:r>
      <w:bookmarkStart w:id="20" w:name="_ENREF_1"/>
      <w:r w:rsidRPr="00D77DEF">
        <w:rPr>
          <w:rFonts w:cs="Calibri"/>
          <w:noProof/>
          <w:szCs w:val="24"/>
          <w:lang w:val="en-US"/>
        </w:rPr>
        <w:t>1.</w:t>
      </w:r>
      <w:r w:rsidRPr="00D77DEF">
        <w:rPr>
          <w:rFonts w:cs="Calibri"/>
          <w:noProof/>
          <w:szCs w:val="24"/>
          <w:lang w:val="en-US"/>
        </w:rPr>
        <w:tab/>
        <w:t xml:space="preserve">von Luxburg U. Clustering stability: An overview. </w:t>
      </w:r>
      <w:r w:rsidRPr="00D77DEF">
        <w:rPr>
          <w:rFonts w:cs="Calibri"/>
          <w:i/>
          <w:noProof/>
          <w:szCs w:val="24"/>
          <w:lang w:val="en-US"/>
        </w:rPr>
        <w:t xml:space="preserve">Foundations and trends in machine learning </w:t>
      </w:r>
      <w:r w:rsidRPr="00D77DEF">
        <w:rPr>
          <w:rFonts w:cs="Calibri"/>
          <w:noProof/>
          <w:szCs w:val="24"/>
          <w:lang w:val="en-US"/>
        </w:rPr>
        <w:t>2010;2:235-274.</w:t>
      </w:r>
      <w:bookmarkEnd w:id="20"/>
    </w:p>
    <w:p w:rsidR="00D77DEF" w:rsidRDefault="00D77DEF" w:rsidP="00D77DEF">
      <w:pPr>
        <w:spacing w:line="240" w:lineRule="auto"/>
        <w:rPr>
          <w:rFonts w:cs="Calibri"/>
          <w:noProof/>
          <w:szCs w:val="24"/>
          <w:lang w:val="en-US"/>
        </w:rPr>
      </w:pPr>
    </w:p>
    <w:p w:rsidR="00D44CFA" w:rsidRPr="006352D2" w:rsidRDefault="00D77DEF" w:rsidP="007B44D9">
      <w:pPr>
        <w:spacing w:after="0" w:line="48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fldChar w:fldCharType="end"/>
      </w:r>
    </w:p>
    <w:sectPr w:rsidR="00D44CFA" w:rsidRPr="006352D2" w:rsidSect="00D77DEF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afaelmesquita" w:date="2014-07-30T14:52:00Z" w:initials="P">
    <w:p w:rsidR="000B5817" w:rsidRDefault="000B5817">
      <w:pPr>
        <w:pStyle w:val="Tekstopmerking"/>
      </w:pPr>
      <w:r>
        <w:rPr>
          <w:rStyle w:val="Verwijzingopmerking"/>
        </w:rPr>
        <w:annotationRef/>
      </w:r>
      <w:r>
        <w:t>Could you try to recude the text as much as possible? I am trying to save a few words for the changes suggested by the reviewers.</w:t>
      </w:r>
    </w:p>
  </w:comment>
  <w:comment w:id="16" w:author="rafaelmesquita" w:date="2014-07-30T10:20:00Z" w:initials="P">
    <w:p w:rsidR="00967024" w:rsidRDefault="00967024">
      <w:pPr>
        <w:pStyle w:val="Tekstopmerking"/>
      </w:pPr>
      <w:r>
        <w:rPr>
          <w:rStyle w:val="Verwijzingopmerking"/>
        </w:rPr>
        <w:annotationRef/>
      </w:r>
      <w:r>
        <w:t xml:space="preserve">Judith mentioned: </w:t>
      </w:r>
      <w:r w:rsidRPr="00CC4ACA">
        <w:rPr>
          <w:lang w:val="en-US"/>
        </w:rPr>
        <w:t xml:space="preserve">Please provide </w:t>
      </w:r>
      <w:proofErr w:type="spellStart"/>
      <w:r w:rsidRPr="00CC4ACA">
        <w:rPr>
          <w:lang w:val="en-US"/>
        </w:rPr>
        <w:t>teh</w:t>
      </w:r>
      <w:proofErr w:type="spellEnd"/>
      <w:r w:rsidRPr="00CC4ACA">
        <w:rPr>
          <w:lang w:val="en-US"/>
        </w:rPr>
        <w:t xml:space="preserve"> stopping rule with a reference</w:t>
      </w:r>
    </w:p>
  </w:comment>
  <w:comment w:id="19" w:author="Rafael Mesquita" w:date="2014-07-23T12:51:00Z" w:initials="RM">
    <w:p w:rsidR="00967024" w:rsidRPr="000640A2" w:rsidRDefault="00967024">
      <w:pPr>
        <w:pStyle w:val="Tekstopmerking"/>
        <w:rPr>
          <w:lang w:val="en-US"/>
        </w:rPr>
      </w:pPr>
      <w:r>
        <w:rPr>
          <w:rStyle w:val="Verwijzingopmerking"/>
        </w:rPr>
        <w:annotationRef/>
      </w:r>
      <w:r w:rsidRPr="000640A2">
        <w:rPr>
          <w:lang w:val="en-US"/>
        </w:rPr>
        <w:t>A co-author mentioned: “Or stability measure?”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024" w:rsidRDefault="00967024" w:rsidP="004C76F0">
      <w:pPr>
        <w:spacing w:after="0" w:line="240" w:lineRule="auto"/>
      </w:pPr>
      <w:r>
        <w:separator/>
      </w:r>
    </w:p>
  </w:endnote>
  <w:endnote w:type="continuationSeparator" w:id="0">
    <w:p w:rsidR="00967024" w:rsidRDefault="00967024" w:rsidP="004C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024" w:rsidRPr="00056937" w:rsidRDefault="00967024">
    <w:pPr>
      <w:pStyle w:val="Voettekst"/>
      <w:jc w:val="right"/>
      <w:rPr>
        <w:rFonts w:ascii="Candara" w:hAnsi="Candara"/>
        <w:sz w:val="24"/>
        <w:szCs w:val="24"/>
      </w:rPr>
    </w:pPr>
    <w:r w:rsidRPr="00056937">
      <w:rPr>
        <w:rFonts w:ascii="Candara" w:hAnsi="Candara"/>
        <w:sz w:val="24"/>
        <w:szCs w:val="24"/>
      </w:rPr>
      <w:fldChar w:fldCharType="begin"/>
    </w:r>
    <w:r w:rsidRPr="00056937">
      <w:rPr>
        <w:rFonts w:ascii="Candara" w:hAnsi="Candara"/>
        <w:sz w:val="24"/>
        <w:szCs w:val="24"/>
      </w:rPr>
      <w:instrText>PAGE   \* MERGEFORMAT</w:instrText>
    </w:r>
    <w:r w:rsidRPr="00056937">
      <w:rPr>
        <w:rFonts w:ascii="Candara" w:hAnsi="Candara"/>
        <w:sz w:val="24"/>
        <w:szCs w:val="24"/>
      </w:rPr>
      <w:fldChar w:fldCharType="separate"/>
    </w:r>
    <w:r w:rsidR="00D77DEF" w:rsidRPr="00D77DEF">
      <w:rPr>
        <w:rFonts w:ascii="Candara" w:hAnsi="Candara"/>
        <w:noProof/>
        <w:sz w:val="24"/>
        <w:szCs w:val="24"/>
        <w:lang w:val="nl-NL"/>
      </w:rPr>
      <w:t>1</w:t>
    </w:r>
    <w:r w:rsidRPr="00056937">
      <w:rPr>
        <w:rFonts w:ascii="Candara" w:hAnsi="Candara"/>
        <w:sz w:val="24"/>
        <w:szCs w:val="24"/>
      </w:rPr>
      <w:fldChar w:fldCharType="end"/>
    </w:r>
  </w:p>
  <w:p w:rsidR="00967024" w:rsidRDefault="0096702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024" w:rsidRDefault="00967024" w:rsidP="004C76F0">
      <w:pPr>
        <w:spacing w:after="0" w:line="240" w:lineRule="auto"/>
      </w:pPr>
      <w:r>
        <w:separator/>
      </w:r>
    </w:p>
  </w:footnote>
  <w:footnote w:type="continuationSeparator" w:id="0">
    <w:p w:rsidR="00967024" w:rsidRDefault="00967024" w:rsidP="004C7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1A48"/>
    <w:multiLevelType w:val="hybridMultilevel"/>
    <w:tmpl w:val="E1DAF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733B4"/>
    <w:multiLevelType w:val="hybridMultilevel"/>
    <w:tmpl w:val="F676A596"/>
    <w:lvl w:ilvl="0" w:tplc="5CC42E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C1FBE"/>
    <w:multiLevelType w:val="hybridMultilevel"/>
    <w:tmpl w:val="805A79F8"/>
    <w:lvl w:ilvl="0" w:tplc="8904CA88"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3257282"/>
    <w:multiLevelType w:val="hybridMultilevel"/>
    <w:tmpl w:val="F33A8CEE"/>
    <w:lvl w:ilvl="0" w:tplc="93FC9C4E"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70A078C"/>
    <w:multiLevelType w:val="hybridMultilevel"/>
    <w:tmpl w:val="E93C237E"/>
    <w:lvl w:ilvl="0" w:tplc="B94633FE"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97C28B9"/>
    <w:multiLevelType w:val="hybridMultilevel"/>
    <w:tmpl w:val="E5BE5CA4"/>
    <w:lvl w:ilvl="0" w:tplc="728A7C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E7FE3"/>
    <w:multiLevelType w:val="hybridMultilevel"/>
    <w:tmpl w:val="5D9CAEDE"/>
    <w:lvl w:ilvl="0" w:tplc="8D0A403A"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B5F4922"/>
    <w:multiLevelType w:val="hybridMultilevel"/>
    <w:tmpl w:val="73B2F3C2"/>
    <w:lvl w:ilvl="0" w:tplc="2F44D0A2"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mer J Resp Crit Care M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3A15DC"/>
    <w:rsid w:val="00000C54"/>
    <w:rsid w:val="000019E4"/>
    <w:rsid w:val="0000256B"/>
    <w:rsid w:val="00002F09"/>
    <w:rsid w:val="0000396E"/>
    <w:rsid w:val="00003BB2"/>
    <w:rsid w:val="000052CE"/>
    <w:rsid w:val="00005AFF"/>
    <w:rsid w:val="00005C3C"/>
    <w:rsid w:val="000067C4"/>
    <w:rsid w:val="0000716B"/>
    <w:rsid w:val="000071D5"/>
    <w:rsid w:val="00010499"/>
    <w:rsid w:val="00011663"/>
    <w:rsid w:val="00011792"/>
    <w:rsid w:val="000118CB"/>
    <w:rsid w:val="000119BF"/>
    <w:rsid w:val="00011BE0"/>
    <w:rsid w:val="00011F37"/>
    <w:rsid w:val="000128C5"/>
    <w:rsid w:val="00013032"/>
    <w:rsid w:val="00013103"/>
    <w:rsid w:val="00013172"/>
    <w:rsid w:val="0001329A"/>
    <w:rsid w:val="00014C1A"/>
    <w:rsid w:val="00014C47"/>
    <w:rsid w:val="00015315"/>
    <w:rsid w:val="000156D9"/>
    <w:rsid w:val="00015F2F"/>
    <w:rsid w:val="00017DFB"/>
    <w:rsid w:val="000211F6"/>
    <w:rsid w:val="00021FE7"/>
    <w:rsid w:val="000222B7"/>
    <w:rsid w:val="00022F95"/>
    <w:rsid w:val="00023168"/>
    <w:rsid w:val="000244D2"/>
    <w:rsid w:val="00024F8A"/>
    <w:rsid w:val="00024FB3"/>
    <w:rsid w:val="00025544"/>
    <w:rsid w:val="00026043"/>
    <w:rsid w:val="0003002A"/>
    <w:rsid w:val="0003122C"/>
    <w:rsid w:val="0003149E"/>
    <w:rsid w:val="00032584"/>
    <w:rsid w:val="000328F3"/>
    <w:rsid w:val="000358DC"/>
    <w:rsid w:val="00035A84"/>
    <w:rsid w:val="00035EE1"/>
    <w:rsid w:val="00035F1E"/>
    <w:rsid w:val="00036B44"/>
    <w:rsid w:val="00036B89"/>
    <w:rsid w:val="000377C4"/>
    <w:rsid w:val="00037A91"/>
    <w:rsid w:val="000409C8"/>
    <w:rsid w:val="00040EC5"/>
    <w:rsid w:val="000419B4"/>
    <w:rsid w:val="00044516"/>
    <w:rsid w:val="00044A7C"/>
    <w:rsid w:val="00045C63"/>
    <w:rsid w:val="000461F1"/>
    <w:rsid w:val="00046528"/>
    <w:rsid w:val="000465F7"/>
    <w:rsid w:val="0004740C"/>
    <w:rsid w:val="0004758D"/>
    <w:rsid w:val="000477C4"/>
    <w:rsid w:val="0005041B"/>
    <w:rsid w:val="000509BA"/>
    <w:rsid w:val="000515B3"/>
    <w:rsid w:val="00051C38"/>
    <w:rsid w:val="00051E32"/>
    <w:rsid w:val="00051FFC"/>
    <w:rsid w:val="0005329E"/>
    <w:rsid w:val="00053770"/>
    <w:rsid w:val="0005423A"/>
    <w:rsid w:val="00054E4D"/>
    <w:rsid w:val="00055E66"/>
    <w:rsid w:val="00055F67"/>
    <w:rsid w:val="000563A3"/>
    <w:rsid w:val="00056937"/>
    <w:rsid w:val="00056FD3"/>
    <w:rsid w:val="0005706C"/>
    <w:rsid w:val="0005755E"/>
    <w:rsid w:val="00060622"/>
    <w:rsid w:val="00061092"/>
    <w:rsid w:val="00061138"/>
    <w:rsid w:val="000617AD"/>
    <w:rsid w:val="00062BDC"/>
    <w:rsid w:val="000635B5"/>
    <w:rsid w:val="00064079"/>
    <w:rsid w:val="000640A2"/>
    <w:rsid w:val="00064CA8"/>
    <w:rsid w:val="0006625D"/>
    <w:rsid w:val="00066DD3"/>
    <w:rsid w:val="00067535"/>
    <w:rsid w:val="000677A7"/>
    <w:rsid w:val="00070FD2"/>
    <w:rsid w:val="000711F5"/>
    <w:rsid w:val="0007185E"/>
    <w:rsid w:val="00071A3E"/>
    <w:rsid w:val="0007365A"/>
    <w:rsid w:val="0007577C"/>
    <w:rsid w:val="00075BE4"/>
    <w:rsid w:val="00075F37"/>
    <w:rsid w:val="00076D2C"/>
    <w:rsid w:val="00077FCA"/>
    <w:rsid w:val="00080695"/>
    <w:rsid w:val="00080CF0"/>
    <w:rsid w:val="00080FC6"/>
    <w:rsid w:val="00082676"/>
    <w:rsid w:val="00082E96"/>
    <w:rsid w:val="000830CF"/>
    <w:rsid w:val="000832F0"/>
    <w:rsid w:val="0008381A"/>
    <w:rsid w:val="0008453C"/>
    <w:rsid w:val="00084870"/>
    <w:rsid w:val="00084A14"/>
    <w:rsid w:val="000852FB"/>
    <w:rsid w:val="00085E2A"/>
    <w:rsid w:val="000866E3"/>
    <w:rsid w:val="00090100"/>
    <w:rsid w:val="00091108"/>
    <w:rsid w:val="00091462"/>
    <w:rsid w:val="00091D6A"/>
    <w:rsid w:val="00092678"/>
    <w:rsid w:val="00092AB4"/>
    <w:rsid w:val="00094258"/>
    <w:rsid w:val="0009728E"/>
    <w:rsid w:val="00097A26"/>
    <w:rsid w:val="00097EE6"/>
    <w:rsid w:val="000A00B8"/>
    <w:rsid w:val="000A1912"/>
    <w:rsid w:val="000A30AC"/>
    <w:rsid w:val="000A3525"/>
    <w:rsid w:val="000A3867"/>
    <w:rsid w:val="000A41FB"/>
    <w:rsid w:val="000A45BC"/>
    <w:rsid w:val="000A4860"/>
    <w:rsid w:val="000A4D5A"/>
    <w:rsid w:val="000A6609"/>
    <w:rsid w:val="000A66FD"/>
    <w:rsid w:val="000A6F99"/>
    <w:rsid w:val="000A7BA7"/>
    <w:rsid w:val="000B0493"/>
    <w:rsid w:val="000B0657"/>
    <w:rsid w:val="000B0CEA"/>
    <w:rsid w:val="000B144E"/>
    <w:rsid w:val="000B1721"/>
    <w:rsid w:val="000B232E"/>
    <w:rsid w:val="000B2E31"/>
    <w:rsid w:val="000B3FDF"/>
    <w:rsid w:val="000B403C"/>
    <w:rsid w:val="000B4121"/>
    <w:rsid w:val="000B46F8"/>
    <w:rsid w:val="000B5817"/>
    <w:rsid w:val="000B7367"/>
    <w:rsid w:val="000C1BCA"/>
    <w:rsid w:val="000C1CA7"/>
    <w:rsid w:val="000C22D2"/>
    <w:rsid w:val="000C2A42"/>
    <w:rsid w:val="000C35DA"/>
    <w:rsid w:val="000C3646"/>
    <w:rsid w:val="000C3A35"/>
    <w:rsid w:val="000C4D10"/>
    <w:rsid w:val="000C5626"/>
    <w:rsid w:val="000C5BFA"/>
    <w:rsid w:val="000C626E"/>
    <w:rsid w:val="000C6579"/>
    <w:rsid w:val="000C70B1"/>
    <w:rsid w:val="000D09F2"/>
    <w:rsid w:val="000D0A89"/>
    <w:rsid w:val="000D159A"/>
    <w:rsid w:val="000D188A"/>
    <w:rsid w:val="000D1F58"/>
    <w:rsid w:val="000D24AA"/>
    <w:rsid w:val="000D505C"/>
    <w:rsid w:val="000D55F6"/>
    <w:rsid w:val="000D6412"/>
    <w:rsid w:val="000D6429"/>
    <w:rsid w:val="000D7EE4"/>
    <w:rsid w:val="000E0973"/>
    <w:rsid w:val="000E0D1E"/>
    <w:rsid w:val="000E1C0A"/>
    <w:rsid w:val="000E3782"/>
    <w:rsid w:val="000E4BBC"/>
    <w:rsid w:val="000E4E7D"/>
    <w:rsid w:val="000E594F"/>
    <w:rsid w:val="000E6510"/>
    <w:rsid w:val="000E6EEE"/>
    <w:rsid w:val="000E7A32"/>
    <w:rsid w:val="000F0102"/>
    <w:rsid w:val="000F1380"/>
    <w:rsid w:val="000F1499"/>
    <w:rsid w:val="000F15E5"/>
    <w:rsid w:val="000F1674"/>
    <w:rsid w:val="000F1952"/>
    <w:rsid w:val="000F19D2"/>
    <w:rsid w:val="000F1A53"/>
    <w:rsid w:val="000F249E"/>
    <w:rsid w:val="000F25CF"/>
    <w:rsid w:val="000F2A2A"/>
    <w:rsid w:val="000F2AD5"/>
    <w:rsid w:val="000F3E9A"/>
    <w:rsid w:val="000F3F1D"/>
    <w:rsid w:val="000F46E2"/>
    <w:rsid w:val="000F6327"/>
    <w:rsid w:val="000F6AEC"/>
    <w:rsid w:val="000F7412"/>
    <w:rsid w:val="000F764D"/>
    <w:rsid w:val="000F7984"/>
    <w:rsid w:val="001010BE"/>
    <w:rsid w:val="00102D37"/>
    <w:rsid w:val="00102F43"/>
    <w:rsid w:val="00103B12"/>
    <w:rsid w:val="00103D75"/>
    <w:rsid w:val="00104373"/>
    <w:rsid w:val="00104ABC"/>
    <w:rsid w:val="001053EA"/>
    <w:rsid w:val="001067D4"/>
    <w:rsid w:val="00107CAE"/>
    <w:rsid w:val="001109BE"/>
    <w:rsid w:val="00111311"/>
    <w:rsid w:val="0011143D"/>
    <w:rsid w:val="00111479"/>
    <w:rsid w:val="0011196C"/>
    <w:rsid w:val="00111E8B"/>
    <w:rsid w:val="001125BE"/>
    <w:rsid w:val="001134B9"/>
    <w:rsid w:val="0011438E"/>
    <w:rsid w:val="001146E5"/>
    <w:rsid w:val="001147A2"/>
    <w:rsid w:val="001152E1"/>
    <w:rsid w:val="001153E2"/>
    <w:rsid w:val="00115870"/>
    <w:rsid w:val="00116648"/>
    <w:rsid w:val="00116A3B"/>
    <w:rsid w:val="00117038"/>
    <w:rsid w:val="0011765F"/>
    <w:rsid w:val="001177E1"/>
    <w:rsid w:val="00117D1F"/>
    <w:rsid w:val="00120041"/>
    <w:rsid w:val="0012056A"/>
    <w:rsid w:val="00121A1D"/>
    <w:rsid w:val="00121A5A"/>
    <w:rsid w:val="001229B1"/>
    <w:rsid w:val="001229F5"/>
    <w:rsid w:val="00123335"/>
    <w:rsid w:val="00123357"/>
    <w:rsid w:val="0012417D"/>
    <w:rsid w:val="00125307"/>
    <w:rsid w:val="00125E5A"/>
    <w:rsid w:val="00125F41"/>
    <w:rsid w:val="0012650A"/>
    <w:rsid w:val="001274F4"/>
    <w:rsid w:val="001276F1"/>
    <w:rsid w:val="001307F3"/>
    <w:rsid w:val="00131303"/>
    <w:rsid w:val="0013177C"/>
    <w:rsid w:val="0013260A"/>
    <w:rsid w:val="0013275F"/>
    <w:rsid w:val="001334BD"/>
    <w:rsid w:val="001334ED"/>
    <w:rsid w:val="00134D11"/>
    <w:rsid w:val="001354D1"/>
    <w:rsid w:val="001357C7"/>
    <w:rsid w:val="00135A03"/>
    <w:rsid w:val="00137C2C"/>
    <w:rsid w:val="00140AF8"/>
    <w:rsid w:val="00141067"/>
    <w:rsid w:val="0014166A"/>
    <w:rsid w:val="001433B5"/>
    <w:rsid w:val="00144533"/>
    <w:rsid w:val="00145597"/>
    <w:rsid w:val="00145B2B"/>
    <w:rsid w:val="00146BC6"/>
    <w:rsid w:val="00146BE8"/>
    <w:rsid w:val="00146BFF"/>
    <w:rsid w:val="0014729B"/>
    <w:rsid w:val="00147636"/>
    <w:rsid w:val="00147A05"/>
    <w:rsid w:val="001503E8"/>
    <w:rsid w:val="00151C19"/>
    <w:rsid w:val="00152237"/>
    <w:rsid w:val="00152B9C"/>
    <w:rsid w:val="00152D32"/>
    <w:rsid w:val="001537B5"/>
    <w:rsid w:val="0015584B"/>
    <w:rsid w:val="0015625B"/>
    <w:rsid w:val="0015691F"/>
    <w:rsid w:val="00156DDE"/>
    <w:rsid w:val="001578C9"/>
    <w:rsid w:val="001579C4"/>
    <w:rsid w:val="00160340"/>
    <w:rsid w:val="001603A1"/>
    <w:rsid w:val="00161B46"/>
    <w:rsid w:val="00161B77"/>
    <w:rsid w:val="00162372"/>
    <w:rsid w:val="001627E7"/>
    <w:rsid w:val="00162B13"/>
    <w:rsid w:val="00162C57"/>
    <w:rsid w:val="00162CEB"/>
    <w:rsid w:val="001632FB"/>
    <w:rsid w:val="00164859"/>
    <w:rsid w:val="00164A17"/>
    <w:rsid w:val="0016518D"/>
    <w:rsid w:val="0016551D"/>
    <w:rsid w:val="001673A0"/>
    <w:rsid w:val="00167AE1"/>
    <w:rsid w:val="00170E8F"/>
    <w:rsid w:val="00171234"/>
    <w:rsid w:val="00172700"/>
    <w:rsid w:val="00174880"/>
    <w:rsid w:val="00174F93"/>
    <w:rsid w:val="001750C6"/>
    <w:rsid w:val="00175269"/>
    <w:rsid w:val="00175482"/>
    <w:rsid w:val="001766CD"/>
    <w:rsid w:val="0017711F"/>
    <w:rsid w:val="00177672"/>
    <w:rsid w:val="00177A3D"/>
    <w:rsid w:val="00180448"/>
    <w:rsid w:val="00180708"/>
    <w:rsid w:val="00180D52"/>
    <w:rsid w:val="00180EF9"/>
    <w:rsid w:val="001824C3"/>
    <w:rsid w:val="00182D5F"/>
    <w:rsid w:val="00186307"/>
    <w:rsid w:val="001868BD"/>
    <w:rsid w:val="00186D04"/>
    <w:rsid w:val="00190116"/>
    <w:rsid w:val="00190E73"/>
    <w:rsid w:val="001928B1"/>
    <w:rsid w:val="0019315E"/>
    <w:rsid w:val="00194491"/>
    <w:rsid w:val="0019449E"/>
    <w:rsid w:val="00194A77"/>
    <w:rsid w:val="0019565B"/>
    <w:rsid w:val="00195A32"/>
    <w:rsid w:val="00196201"/>
    <w:rsid w:val="00197F33"/>
    <w:rsid w:val="001A05DC"/>
    <w:rsid w:val="001A0A1B"/>
    <w:rsid w:val="001A0ED3"/>
    <w:rsid w:val="001A10CD"/>
    <w:rsid w:val="001A1DDF"/>
    <w:rsid w:val="001A1E37"/>
    <w:rsid w:val="001A2766"/>
    <w:rsid w:val="001A3829"/>
    <w:rsid w:val="001A3AE6"/>
    <w:rsid w:val="001A3D41"/>
    <w:rsid w:val="001A3FAF"/>
    <w:rsid w:val="001A4020"/>
    <w:rsid w:val="001A46C5"/>
    <w:rsid w:val="001A5350"/>
    <w:rsid w:val="001A5445"/>
    <w:rsid w:val="001A61C2"/>
    <w:rsid w:val="001A6D7A"/>
    <w:rsid w:val="001A733C"/>
    <w:rsid w:val="001B0035"/>
    <w:rsid w:val="001B060B"/>
    <w:rsid w:val="001B0856"/>
    <w:rsid w:val="001B0969"/>
    <w:rsid w:val="001B0B3F"/>
    <w:rsid w:val="001B0F8C"/>
    <w:rsid w:val="001B11ED"/>
    <w:rsid w:val="001B2D0D"/>
    <w:rsid w:val="001B4B53"/>
    <w:rsid w:val="001B55AB"/>
    <w:rsid w:val="001B68B7"/>
    <w:rsid w:val="001B6EF4"/>
    <w:rsid w:val="001B755C"/>
    <w:rsid w:val="001C0D21"/>
    <w:rsid w:val="001C1E21"/>
    <w:rsid w:val="001C20D2"/>
    <w:rsid w:val="001C217E"/>
    <w:rsid w:val="001C22C3"/>
    <w:rsid w:val="001C236E"/>
    <w:rsid w:val="001C2B4F"/>
    <w:rsid w:val="001C2D6B"/>
    <w:rsid w:val="001C3532"/>
    <w:rsid w:val="001C4420"/>
    <w:rsid w:val="001C48B8"/>
    <w:rsid w:val="001C5147"/>
    <w:rsid w:val="001C514B"/>
    <w:rsid w:val="001C5BBD"/>
    <w:rsid w:val="001C5FA3"/>
    <w:rsid w:val="001C71CD"/>
    <w:rsid w:val="001C75E5"/>
    <w:rsid w:val="001C762B"/>
    <w:rsid w:val="001C7BA0"/>
    <w:rsid w:val="001D075F"/>
    <w:rsid w:val="001D0B67"/>
    <w:rsid w:val="001D22BF"/>
    <w:rsid w:val="001D3461"/>
    <w:rsid w:val="001D39D3"/>
    <w:rsid w:val="001D3E30"/>
    <w:rsid w:val="001D416C"/>
    <w:rsid w:val="001D47FE"/>
    <w:rsid w:val="001D4B97"/>
    <w:rsid w:val="001D4C1A"/>
    <w:rsid w:val="001D4ED3"/>
    <w:rsid w:val="001D5D70"/>
    <w:rsid w:val="001D64D8"/>
    <w:rsid w:val="001D6A80"/>
    <w:rsid w:val="001E0432"/>
    <w:rsid w:val="001E0BCD"/>
    <w:rsid w:val="001E0D6C"/>
    <w:rsid w:val="001E1082"/>
    <w:rsid w:val="001E1503"/>
    <w:rsid w:val="001E278C"/>
    <w:rsid w:val="001E3197"/>
    <w:rsid w:val="001E34D8"/>
    <w:rsid w:val="001E3AE6"/>
    <w:rsid w:val="001E41E3"/>
    <w:rsid w:val="001E447E"/>
    <w:rsid w:val="001E46AD"/>
    <w:rsid w:val="001E4DBD"/>
    <w:rsid w:val="001E520F"/>
    <w:rsid w:val="001E5446"/>
    <w:rsid w:val="001E61E9"/>
    <w:rsid w:val="001E6896"/>
    <w:rsid w:val="001E6D61"/>
    <w:rsid w:val="001E77CB"/>
    <w:rsid w:val="001E7F5A"/>
    <w:rsid w:val="001F11A9"/>
    <w:rsid w:val="001F18D3"/>
    <w:rsid w:val="001F23E6"/>
    <w:rsid w:val="001F2816"/>
    <w:rsid w:val="001F3486"/>
    <w:rsid w:val="001F3872"/>
    <w:rsid w:val="001F4BD6"/>
    <w:rsid w:val="001F523D"/>
    <w:rsid w:val="001F7133"/>
    <w:rsid w:val="001F780D"/>
    <w:rsid w:val="0020031D"/>
    <w:rsid w:val="00200478"/>
    <w:rsid w:val="002004B8"/>
    <w:rsid w:val="00200ADF"/>
    <w:rsid w:val="00201330"/>
    <w:rsid w:val="002017DB"/>
    <w:rsid w:val="00201A19"/>
    <w:rsid w:val="0020305F"/>
    <w:rsid w:val="00203A47"/>
    <w:rsid w:val="00203C49"/>
    <w:rsid w:val="00203D73"/>
    <w:rsid w:val="00203F84"/>
    <w:rsid w:val="00206F4F"/>
    <w:rsid w:val="00207123"/>
    <w:rsid w:val="00207B5C"/>
    <w:rsid w:val="0021106A"/>
    <w:rsid w:val="0021119E"/>
    <w:rsid w:val="00211C5C"/>
    <w:rsid w:val="0021231F"/>
    <w:rsid w:val="00212334"/>
    <w:rsid w:val="00213A8C"/>
    <w:rsid w:val="00213F26"/>
    <w:rsid w:val="002149C0"/>
    <w:rsid w:val="00214EFC"/>
    <w:rsid w:val="00216634"/>
    <w:rsid w:val="002168C6"/>
    <w:rsid w:val="00217361"/>
    <w:rsid w:val="00217AC5"/>
    <w:rsid w:val="0022066F"/>
    <w:rsid w:val="00221396"/>
    <w:rsid w:val="00221A00"/>
    <w:rsid w:val="002225C9"/>
    <w:rsid w:val="002226B6"/>
    <w:rsid w:val="002226FC"/>
    <w:rsid w:val="00222715"/>
    <w:rsid w:val="00223810"/>
    <w:rsid w:val="00224200"/>
    <w:rsid w:val="0022441C"/>
    <w:rsid w:val="0022465F"/>
    <w:rsid w:val="00225C1D"/>
    <w:rsid w:val="00225FED"/>
    <w:rsid w:val="00230287"/>
    <w:rsid w:val="00230CF6"/>
    <w:rsid w:val="00231D0F"/>
    <w:rsid w:val="00232322"/>
    <w:rsid w:val="002328A5"/>
    <w:rsid w:val="002333E9"/>
    <w:rsid w:val="00233E7A"/>
    <w:rsid w:val="00234644"/>
    <w:rsid w:val="002355E3"/>
    <w:rsid w:val="00235964"/>
    <w:rsid w:val="00242400"/>
    <w:rsid w:val="00243737"/>
    <w:rsid w:val="00244449"/>
    <w:rsid w:val="00244B48"/>
    <w:rsid w:val="0024529D"/>
    <w:rsid w:val="00247C1A"/>
    <w:rsid w:val="00250C88"/>
    <w:rsid w:val="00250F47"/>
    <w:rsid w:val="0025166B"/>
    <w:rsid w:val="00251F16"/>
    <w:rsid w:val="00253168"/>
    <w:rsid w:val="00253A59"/>
    <w:rsid w:val="00254E30"/>
    <w:rsid w:val="00255147"/>
    <w:rsid w:val="002560D0"/>
    <w:rsid w:val="00256253"/>
    <w:rsid w:val="0025627D"/>
    <w:rsid w:val="00256DF6"/>
    <w:rsid w:val="00257145"/>
    <w:rsid w:val="002577D6"/>
    <w:rsid w:val="00257B82"/>
    <w:rsid w:val="002606DD"/>
    <w:rsid w:val="00261860"/>
    <w:rsid w:val="00262E87"/>
    <w:rsid w:val="002632C3"/>
    <w:rsid w:val="002638A4"/>
    <w:rsid w:val="00263A7D"/>
    <w:rsid w:val="00263BA6"/>
    <w:rsid w:val="00263D8D"/>
    <w:rsid w:val="002649FF"/>
    <w:rsid w:val="00266E92"/>
    <w:rsid w:val="00267C73"/>
    <w:rsid w:val="00270342"/>
    <w:rsid w:val="0027086F"/>
    <w:rsid w:val="00270FD8"/>
    <w:rsid w:val="00271479"/>
    <w:rsid w:val="00271749"/>
    <w:rsid w:val="002717DC"/>
    <w:rsid w:val="002718AA"/>
    <w:rsid w:val="00274A67"/>
    <w:rsid w:val="002756D1"/>
    <w:rsid w:val="00275CA5"/>
    <w:rsid w:val="00277243"/>
    <w:rsid w:val="002773DB"/>
    <w:rsid w:val="0027755C"/>
    <w:rsid w:val="00281125"/>
    <w:rsid w:val="002813AD"/>
    <w:rsid w:val="002821DC"/>
    <w:rsid w:val="00282380"/>
    <w:rsid w:val="00282DFA"/>
    <w:rsid w:val="002838C1"/>
    <w:rsid w:val="00283D5E"/>
    <w:rsid w:val="002845CE"/>
    <w:rsid w:val="002851A0"/>
    <w:rsid w:val="002862BC"/>
    <w:rsid w:val="00287EDC"/>
    <w:rsid w:val="00287FBF"/>
    <w:rsid w:val="002905EE"/>
    <w:rsid w:val="0029341B"/>
    <w:rsid w:val="00293F97"/>
    <w:rsid w:val="00294161"/>
    <w:rsid w:val="0029486E"/>
    <w:rsid w:val="0029533A"/>
    <w:rsid w:val="00295669"/>
    <w:rsid w:val="00295C18"/>
    <w:rsid w:val="00296173"/>
    <w:rsid w:val="00296680"/>
    <w:rsid w:val="002968FD"/>
    <w:rsid w:val="00296F9E"/>
    <w:rsid w:val="002A09CC"/>
    <w:rsid w:val="002A104E"/>
    <w:rsid w:val="002A116D"/>
    <w:rsid w:val="002A1A23"/>
    <w:rsid w:val="002A1E07"/>
    <w:rsid w:val="002A27AB"/>
    <w:rsid w:val="002A4629"/>
    <w:rsid w:val="002A46BC"/>
    <w:rsid w:val="002A4FC8"/>
    <w:rsid w:val="002A57E1"/>
    <w:rsid w:val="002A5B07"/>
    <w:rsid w:val="002A5C83"/>
    <w:rsid w:val="002A5E8B"/>
    <w:rsid w:val="002A63DC"/>
    <w:rsid w:val="002A66BB"/>
    <w:rsid w:val="002A6B09"/>
    <w:rsid w:val="002A6CB7"/>
    <w:rsid w:val="002A6E8F"/>
    <w:rsid w:val="002A72A2"/>
    <w:rsid w:val="002A778E"/>
    <w:rsid w:val="002A77D3"/>
    <w:rsid w:val="002B0331"/>
    <w:rsid w:val="002B034B"/>
    <w:rsid w:val="002B07A4"/>
    <w:rsid w:val="002B17BA"/>
    <w:rsid w:val="002B21B3"/>
    <w:rsid w:val="002B2721"/>
    <w:rsid w:val="002B2AEF"/>
    <w:rsid w:val="002B4727"/>
    <w:rsid w:val="002B4781"/>
    <w:rsid w:val="002B5150"/>
    <w:rsid w:val="002C05C2"/>
    <w:rsid w:val="002C13D1"/>
    <w:rsid w:val="002C2D41"/>
    <w:rsid w:val="002C3056"/>
    <w:rsid w:val="002C3C24"/>
    <w:rsid w:val="002C4C03"/>
    <w:rsid w:val="002C5636"/>
    <w:rsid w:val="002C5802"/>
    <w:rsid w:val="002C65FA"/>
    <w:rsid w:val="002C6656"/>
    <w:rsid w:val="002C79AD"/>
    <w:rsid w:val="002D2099"/>
    <w:rsid w:val="002D2D6F"/>
    <w:rsid w:val="002D4005"/>
    <w:rsid w:val="002D4827"/>
    <w:rsid w:val="002D5645"/>
    <w:rsid w:val="002D6250"/>
    <w:rsid w:val="002D6AA4"/>
    <w:rsid w:val="002E1189"/>
    <w:rsid w:val="002E1605"/>
    <w:rsid w:val="002E1CDB"/>
    <w:rsid w:val="002E1D8E"/>
    <w:rsid w:val="002E332C"/>
    <w:rsid w:val="002E33C5"/>
    <w:rsid w:val="002E3913"/>
    <w:rsid w:val="002E3CF3"/>
    <w:rsid w:val="002E41C8"/>
    <w:rsid w:val="002E4E93"/>
    <w:rsid w:val="002E6AC0"/>
    <w:rsid w:val="002E7D89"/>
    <w:rsid w:val="002F01CB"/>
    <w:rsid w:val="002F023C"/>
    <w:rsid w:val="002F03C0"/>
    <w:rsid w:val="002F074F"/>
    <w:rsid w:val="002F09D9"/>
    <w:rsid w:val="002F0BC9"/>
    <w:rsid w:val="002F14D9"/>
    <w:rsid w:val="002F2394"/>
    <w:rsid w:val="002F2702"/>
    <w:rsid w:val="002F2B8A"/>
    <w:rsid w:val="002F2BAE"/>
    <w:rsid w:val="002F2DDD"/>
    <w:rsid w:val="002F3E95"/>
    <w:rsid w:val="002F4019"/>
    <w:rsid w:val="002F50F1"/>
    <w:rsid w:val="002F51EA"/>
    <w:rsid w:val="002F53AB"/>
    <w:rsid w:val="002F5AF9"/>
    <w:rsid w:val="002F664C"/>
    <w:rsid w:val="002F7AFC"/>
    <w:rsid w:val="002F7E7B"/>
    <w:rsid w:val="00300418"/>
    <w:rsid w:val="00300552"/>
    <w:rsid w:val="0030172E"/>
    <w:rsid w:val="003022E5"/>
    <w:rsid w:val="003030DA"/>
    <w:rsid w:val="003033BB"/>
    <w:rsid w:val="00303643"/>
    <w:rsid w:val="0030379B"/>
    <w:rsid w:val="00303A33"/>
    <w:rsid w:val="00303B5C"/>
    <w:rsid w:val="00303E11"/>
    <w:rsid w:val="0030441C"/>
    <w:rsid w:val="00305F89"/>
    <w:rsid w:val="0030619F"/>
    <w:rsid w:val="00310822"/>
    <w:rsid w:val="00310C49"/>
    <w:rsid w:val="00310CF5"/>
    <w:rsid w:val="00310D61"/>
    <w:rsid w:val="00310D76"/>
    <w:rsid w:val="003114C2"/>
    <w:rsid w:val="00312436"/>
    <w:rsid w:val="003131D3"/>
    <w:rsid w:val="0031359C"/>
    <w:rsid w:val="00313A45"/>
    <w:rsid w:val="00313BAF"/>
    <w:rsid w:val="00313E5B"/>
    <w:rsid w:val="00314892"/>
    <w:rsid w:val="00315649"/>
    <w:rsid w:val="00317744"/>
    <w:rsid w:val="00317E13"/>
    <w:rsid w:val="00320818"/>
    <w:rsid w:val="00320A1E"/>
    <w:rsid w:val="00320CB2"/>
    <w:rsid w:val="00320E0D"/>
    <w:rsid w:val="00320E37"/>
    <w:rsid w:val="0032168D"/>
    <w:rsid w:val="0032190F"/>
    <w:rsid w:val="0032228A"/>
    <w:rsid w:val="00322F6E"/>
    <w:rsid w:val="00323D5F"/>
    <w:rsid w:val="003240DF"/>
    <w:rsid w:val="00324AE5"/>
    <w:rsid w:val="0032544F"/>
    <w:rsid w:val="00330582"/>
    <w:rsid w:val="00330BFD"/>
    <w:rsid w:val="00330DB4"/>
    <w:rsid w:val="003316B1"/>
    <w:rsid w:val="00331B93"/>
    <w:rsid w:val="00331E96"/>
    <w:rsid w:val="00332ADC"/>
    <w:rsid w:val="00333143"/>
    <w:rsid w:val="00333808"/>
    <w:rsid w:val="003347CE"/>
    <w:rsid w:val="00334837"/>
    <w:rsid w:val="00334BFC"/>
    <w:rsid w:val="00334C9C"/>
    <w:rsid w:val="003354A8"/>
    <w:rsid w:val="00335795"/>
    <w:rsid w:val="00335DD3"/>
    <w:rsid w:val="003372D5"/>
    <w:rsid w:val="00340E37"/>
    <w:rsid w:val="00341BE4"/>
    <w:rsid w:val="00341C8E"/>
    <w:rsid w:val="0034237A"/>
    <w:rsid w:val="00342A78"/>
    <w:rsid w:val="0034314B"/>
    <w:rsid w:val="00343239"/>
    <w:rsid w:val="00343258"/>
    <w:rsid w:val="00344785"/>
    <w:rsid w:val="00344D35"/>
    <w:rsid w:val="00344F03"/>
    <w:rsid w:val="00345234"/>
    <w:rsid w:val="00346773"/>
    <w:rsid w:val="00346A3D"/>
    <w:rsid w:val="00347455"/>
    <w:rsid w:val="0034770E"/>
    <w:rsid w:val="00350D53"/>
    <w:rsid w:val="0035155D"/>
    <w:rsid w:val="0035311D"/>
    <w:rsid w:val="00354E79"/>
    <w:rsid w:val="00354FC0"/>
    <w:rsid w:val="003552B7"/>
    <w:rsid w:val="00355BF3"/>
    <w:rsid w:val="00355DA1"/>
    <w:rsid w:val="003560F7"/>
    <w:rsid w:val="003561E2"/>
    <w:rsid w:val="0035687A"/>
    <w:rsid w:val="00356972"/>
    <w:rsid w:val="00360956"/>
    <w:rsid w:val="003619E1"/>
    <w:rsid w:val="00361F9E"/>
    <w:rsid w:val="00362354"/>
    <w:rsid w:val="0036296E"/>
    <w:rsid w:val="00363953"/>
    <w:rsid w:val="0036432A"/>
    <w:rsid w:val="0036485D"/>
    <w:rsid w:val="003653F3"/>
    <w:rsid w:val="00366C02"/>
    <w:rsid w:val="00367089"/>
    <w:rsid w:val="003672FA"/>
    <w:rsid w:val="00367F6F"/>
    <w:rsid w:val="003708E8"/>
    <w:rsid w:val="003717FB"/>
    <w:rsid w:val="00371EDE"/>
    <w:rsid w:val="003720E5"/>
    <w:rsid w:val="00372B69"/>
    <w:rsid w:val="003731D4"/>
    <w:rsid w:val="00374584"/>
    <w:rsid w:val="003751B3"/>
    <w:rsid w:val="00377049"/>
    <w:rsid w:val="0037748C"/>
    <w:rsid w:val="00377991"/>
    <w:rsid w:val="003803E8"/>
    <w:rsid w:val="0038084F"/>
    <w:rsid w:val="00381091"/>
    <w:rsid w:val="0038134F"/>
    <w:rsid w:val="00381D55"/>
    <w:rsid w:val="00382FFC"/>
    <w:rsid w:val="00383859"/>
    <w:rsid w:val="00383FE7"/>
    <w:rsid w:val="00384016"/>
    <w:rsid w:val="0038405D"/>
    <w:rsid w:val="00384091"/>
    <w:rsid w:val="003845A6"/>
    <w:rsid w:val="00385488"/>
    <w:rsid w:val="00385688"/>
    <w:rsid w:val="003860BB"/>
    <w:rsid w:val="003864C8"/>
    <w:rsid w:val="00386572"/>
    <w:rsid w:val="003867CB"/>
    <w:rsid w:val="00386F98"/>
    <w:rsid w:val="003902B1"/>
    <w:rsid w:val="0039076A"/>
    <w:rsid w:val="00391A81"/>
    <w:rsid w:val="0039268D"/>
    <w:rsid w:val="0039328A"/>
    <w:rsid w:val="00393578"/>
    <w:rsid w:val="00393F16"/>
    <w:rsid w:val="00394B06"/>
    <w:rsid w:val="00395D04"/>
    <w:rsid w:val="00396076"/>
    <w:rsid w:val="003962B1"/>
    <w:rsid w:val="00396664"/>
    <w:rsid w:val="00397244"/>
    <w:rsid w:val="003A05F3"/>
    <w:rsid w:val="003A08BE"/>
    <w:rsid w:val="003A0DDF"/>
    <w:rsid w:val="003A15DC"/>
    <w:rsid w:val="003A1805"/>
    <w:rsid w:val="003A1B7B"/>
    <w:rsid w:val="003A1C6A"/>
    <w:rsid w:val="003A1EAB"/>
    <w:rsid w:val="003A22F6"/>
    <w:rsid w:val="003A3BE6"/>
    <w:rsid w:val="003A42C1"/>
    <w:rsid w:val="003A46BC"/>
    <w:rsid w:val="003A4FC5"/>
    <w:rsid w:val="003A5146"/>
    <w:rsid w:val="003A5672"/>
    <w:rsid w:val="003A5ED6"/>
    <w:rsid w:val="003A64D0"/>
    <w:rsid w:val="003A6895"/>
    <w:rsid w:val="003A751F"/>
    <w:rsid w:val="003A77EA"/>
    <w:rsid w:val="003B06EA"/>
    <w:rsid w:val="003B21A1"/>
    <w:rsid w:val="003B24F2"/>
    <w:rsid w:val="003B3603"/>
    <w:rsid w:val="003B4583"/>
    <w:rsid w:val="003B4C30"/>
    <w:rsid w:val="003B5193"/>
    <w:rsid w:val="003B60BB"/>
    <w:rsid w:val="003B62A3"/>
    <w:rsid w:val="003B6D2D"/>
    <w:rsid w:val="003B7265"/>
    <w:rsid w:val="003B7D87"/>
    <w:rsid w:val="003C01F9"/>
    <w:rsid w:val="003C0BB8"/>
    <w:rsid w:val="003C0CC3"/>
    <w:rsid w:val="003C0D9C"/>
    <w:rsid w:val="003C188A"/>
    <w:rsid w:val="003C1B1F"/>
    <w:rsid w:val="003C2449"/>
    <w:rsid w:val="003C2A95"/>
    <w:rsid w:val="003C316C"/>
    <w:rsid w:val="003C3A31"/>
    <w:rsid w:val="003C3D68"/>
    <w:rsid w:val="003C44CC"/>
    <w:rsid w:val="003C46FD"/>
    <w:rsid w:val="003C4FF3"/>
    <w:rsid w:val="003C6E9E"/>
    <w:rsid w:val="003C75A2"/>
    <w:rsid w:val="003D1240"/>
    <w:rsid w:val="003D1F4F"/>
    <w:rsid w:val="003D2A24"/>
    <w:rsid w:val="003D530E"/>
    <w:rsid w:val="003D6F72"/>
    <w:rsid w:val="003D704D"/>
    <w:rsid w:val="003D7B62"/>
    <w:rsid w:val="003D7DBF"/>
    <w:rsid w:val="003E088D"/>
    <w:rsid w:val="003E09FA"/>
    <w:rsid w:val="003E0CAB"/>
    <w:rsid w:val="003E13D0"/>
    <w:rsid w:val="003E1C91"/>
    <w:rsid w:val="003E2B10"/>
    <w:rsid w:val="003E3175"/>
    <w:rsid w:val="003E3570"/>
    <w:rsid w:val="003E3588"/>
    <w:rsid w:val="003E44B0"/>
    <w:rsid w:val="003E560B"/>
    <w:rsid w:val="003E5932"/>
    <w:rsid w:val="003E59BF"/>
    <w:rsid w:val="003E59F0"/>
    <w:rsid w:val="003E5C21"/>
    <w:rsid w:val="003E63A8"/>
    <w:rsid w:val="003E643C"/>
    <w:rsid w:val="003E6B23"/>
    <w:rsid w:val="003E7C9D"/>
    <w:rsid w:val="003F0504"/>
    <w:rsid w:val="003F0917"/>
    <w:rsid w:val="003F10C8"/>
    <w:rsid w:val="003F2388"/>
    <w:rsid w:val="003F2803"/>
    <w:rsid w:val="003F2AF6"/>
    <w:rsid w:val="003F328F"/>
    <w:rsid w:val="003F3B4A"/>
    <w:rsid w:val="003F3DA9"/>
    <w:rsid w:val="003F4120"/>
    <w:rsid w:val="003F595F"/>
    <w:rsid w:val="003F5E2C"/>
    <w:rsid w:val="003F66B6"/>
    <w:rsid w:val="003F6BD4"/>
    <w:rsid w:val="003F73A4"/>
    <w:rsid w:val="004003FF"/>
    <w:rsid w:val="00400720"/>
    <w:rsid w:val="0040143D"/>
    <w:rsid w:val="00401B23"/>
    <w:rsid w:val="00402C02"/>
    <w:rsid w:val="00403F27"/>
    <w:rsid w:val="004044E9"/>
    <w:rsid w:val="00404A81"/>
    <w:rsid w:val="00404CA3"/>
    <w:rsid w:val="004052A6"/>
    <w:rsid w:val="00405849"/>
    <w:rsid w:val="00405B87"/>
    <w:rsid w:val="004063A1"/>
    <w:rsid w:val="00406A64"/>
    <w:rsid w:val="004073E5"/>
    <w:rsid w:val="00407C66"/>
    <w:rsid w:val="00410702"/>
    <w:rsid w:val="00411320"/>
    <w:rsid w:val="004115D6"/>
    <w:rsid w:val="004115ED"/>
    <w:rsid w:val="00411B31"/>
    <w:rsid w:val="0041225E"/>
    <w:rsid w:val="0041247F"/>
    <w:rsid w:val="00412A0C"/>
    <w:rsid w:val="00412DB6"/>
    <w:rsid w:val="00412F65"/>
    <w:rsid w:val="00412F6D"/>
    <w:rsid w:val="0041358E"/>
    <w:rsid w:val="00415FA8"/>
    <w:rsid w:val="0041655F"/>
    <w:rsid w:val="00417004"/>
    <w:rsid w:val="0041750A"/>
    <w:rsid w:val="00417687"/>
    <w:rsid w:val="004176B4"/>
    <w:rsid w:val="0042030C"/>
    <w:rsid w:val="0042032C"/>
    <w:rsid w:val="004204A2"/>
    <w:rsid w:val="0042064B"/>
    <w:rsid w:val="00420BC4"/>
    <w:rsid w:val="00420BDD"/>
    <w:rsid w:val="00421084"/>
    <w:rsid w:val="00421619"/>
    <w:rsid w:val="00422031"/>
    <w:rsid w:val="00422AEB"/>
    <w:rsid w:val="00422B8C"/>
    <w:rsid w:val="00423A2C"/>
    <w:rsid w:val="004257CC"/>
    <w:rsid w:val="00425BA3"/>
    <w:rsid w:val="00426726"/>
    <w:rsid w:val="00426C6F"/>
    <w:rsid w:val="00427FF6"/>
    <w:rsid w:val="00430361"/>
    <w:rsid w:val="00430A71"/>
    <w:rsid w:val="00430BE1"/>
    <w:rsid w:val="00431985"/>
    <w:rsid w:val="00432181"/>
    <w:rsid w:val="004334C8"/>
    <w:rsid w:val="0043357B"/>
    <w:rsid w:val="004357F9"/>
    <w:rsid w:val="00436062"/>
    <w:rsid w:val="0043675F"/>
    <w:rsid w:val="004367AC"/>
    <w:rsid w:val="00437635"/>
    <w:rsid w:val="00437C49"/>
    <w:rsid w:val="004401D2"/>
    <w:rsid w:val="0044175D"/>
    <w:rsid w:val="004418F3"/>
    <w:rsid w:val="00441D5A"/>
    <w:rsid w:val="004437AA"/>
    <w:rsid w:val="00443BD8"/>
    <w:rsid w:val="004447D7"/>
    <w:rsid w:val="00446864"/>
    <w:rsid w:val="00446867"/>
    <w:rsid w:val="00446AE0"/>
    <w:rsid w:val="00446CDA"/>
    <w:rsid w:val="00446F7D"/>
    <w:rsid w:val="00447966"/>
    <w:rsid w:val="0045040F"/>
    <w:rsid w:val="00450D26"/>
    <w:rsid w:val="00450E29"/>
    <w:rsid w:val="00452E1B"/>
    <w:rsid w:val="004537D3"/>
    <w:rsid w:val="00454CBE"/>
    <w:rsid w:val="004567FD"/>
    <w:rsid w:val="0046063F"/>
    <w:rsid w:val="004606B9"/>
    <w:rsid w:val="00461D97"/>
    <w:rsid w:val="004658B0"/>
    <w:rsid w:val="00465AE3"/>
    <w:rsid w:val="00467B25"/>
    <w:rsid w:val="00467E47"/>
    <w:rsid w:val="0047033E"/>
    <w:rsid w:val="004727EA"/>
    <w:rsid w:val="00473FB6"/>
    <w:rsid w:val="0047523B"/>
    <w:rsid w:val="00475BB7"/>
    <w:rsid w:val="00476B02"/>
    <w:rsid w:val="0047759E"/>
    <w:rsid w:val="00477925"/>
    <w:rsid w:val="004800C6"/>
    <w:rsid w:val="0048010A"/>
    <w:rsid w:val="00480529"/>
    <w:rsid w:val="00480F25"/>
    <w:rsid w:val="0048164B"/>
    <w:rsid w:val="004821C6"/>
    <w:rsid w:val="004827B2"/>
    <w:rsid w:val="00482C25"/>
    <w:rsid w:val="00482FE2"/>
    <w:rsid w:val="00484051"/>
    <w:rsid w:val="004845C1"/>
    <w:rsid w:val="00484749"/>
    <w:rsid w:val="0048476E"/>
    <w:rsid w:val="00484CFF"/>
    <w:rsid w:val="00484FFC"/>
    <w:rsid w:val="004858F4"/>
    <w:rsid w:val="00486171"/>
    <w:rsid w:val="004861B6"/>
    <w:rsid w:val="00486419"/>
    <w:rsid w:val="00486B7C"/>
    <w:rsid w:val="0048700D"/>
    <w:rsid w:val="0048708C"/>
    <w:rsid w:val="00490172"/>
    <w:rsid w:val="00490272"/>
    <w:rsid w:val="004908CF"/>
    <w:rsid w:val="0049101D"/>
    <w:rsid w:val="0049181C"/>
    <w:rsid w:val="004918FB"/>
    <w:rsid w:val="00492B47"/>
    <w:rsid w:val="00492BBC"/>
    <w:rsid w:val="00493DDB"/>
    <w:rsid w:val="00495134"/>
    <w:rsid w:val="00495805"/>
    <w:rsid w:val="004969F7"/>
    <w:rsid w:val="00497C2A"/>
    <w:rsid w:val="00497CDB"/>
    <w:rsid w:val="00497EB9"/>
    <w:rsid w:val="004A027C"/>
    <w:rsid w:val="004A055E"/>
    <w:rsid w:val="004A29E7"/>
    <w:rsid w:val="004A3978"/>
    <w:rsid w:val="004A3A61"/>
    <w:rsid w:val="004A3F27"/>
    <w:rsid w:val="004A48B2"/>
    <w:rsid w:val="004A4DFA"/>
    <w:rsid w:val="004A53B8"/>
    <w:rsid w:val="004A5801"/>
    <w:rsid w:val="004A59F0"/>
    <w:rsid w:val="004A5F92"/>
    <w:rsid w:val="004A64C7"/>
    <w:rsid w:val="004A6AB3"/>
    <w:rsid w:val="004A6CEB"/>
    <w:rsid w:val="004A6DCA"/>
    <w:rsid w:val="004A7476"/>
    <w:rsid w:val="004A753F"/>
    <w:rsid w:val="004A7DB4"/>
    <w:rsid w:val="004B0B0A"/>
    <w:rsid w:val="004B21B5"/>
    <w:rsid w:val="004B2EFC"/>
    <w:rsid w:val="004B396B"/>
    <w:rsid w:val="004B42A1"/>
    <w:rsid w:val="004B4DEE"/>
    <w:rsid w:val="004B5624"/>
    <w:rsid w:val="004B666F"/>
    <w:rsid w:val="004B667A"/>
    <w:rsid w:val="004B7518"/>
    <w:rsid w:val="004B76D8"/>
    <w:rsid w:val="004B789D"/>
    <w:rsid w:val="004C035F"/>
    <w:rsid w:val="004C08F4"/>
    <w:rsid w:val="004C1E8E"/>
    <w:rsid w:val="004C20C6"/>
    <w:rsid w:val="004C2387"/>
    <w:rsid w:val="004C483D"/>
    <w:rsid w:val="004C4D05"/>
    <w:rsid w:val="004C51E3"/>
    <w:rsid w:val="004C53DC"/>
    <w:rsid w:val="004C581F"/>
    <w:rsid w:val="004C5FFD"/>
    <w:rsid w:val="004C62B8"/>
    <w:rsid w:val="004C6631"/>
    <w:rsid w:val="004C76F0"/>
    <w:rsid w:val="004D0FA9"/>
    <w:rsid w:val="004D13C2"/>
    <w:rsid w:val="004D13F2"/>
    <w:rsid w:val="004D18EE"/>
    <w:rsid w:val="004D195A"/>
    <w:rsid w:val="004D1D5D"/>
    <w:rsid w:val="004D2893"/>
    <w:rsid w:val="004D2A65"/>
    <w:rsid w:val="004D2F11"/>
    <w:rsid w:val="004D4442"/>
    <w:rsid w:val="004D4719"/>
    <w:rsid w:val="004D53B4"/>
    <w:rsid w:val="004D59E1"/>
    <w:rsid w:val="004D59F1"/>
    <w:rsid w:val="004D5E70"/>
    <w:rsid w:val="004D661D"/>
    <w:rsid w:val="004D6DD4"/>
    <w:rsid w:val="004D7F97"/>
    <w:rsid w:val="004E08DA"/>
    <w:rsid w:val="004E16EB"/>
    <w:rsid w:val="004E1B69"/>
    <w:rsid w:val="004E2DB1"/>
    <w:rsid w:val="004E36F7"/>
    <w:rsid w:val="004E3A15"/>
    <w:rsid w:val="004E4DBD"/>
    <w:rsid w:val="004E52C1"/>
    <w:rsid w:val="004E6DA7"/>
    <w:rsid w:val="004F158A"/>
    <w:rsid w:val="004F282C"/>
    <w:rsid w:val="004F3499"/>
    <w:rsid w:val="004F3B12"/>
    <w:rsid w:val="004F52A4"/>
    <w:rsid w:val="004F6C58"/>
    <w:rsid w:val="004F6E09"/>
    <w:rsid w:val="004F71E5"/>
    <w:rsid w:val="004F7790"/>
    <w:rsid w:val="005009C6"/>
    <w:rsid w:val="00502782"/>
    <w:rsid w:val="00502D8F"/>
    <w:rsid w:val="0050414C"/>
    <w:rsid w:val="00504ABA"/>
    <w:rsid w:val="0050571C"/>
    <w:rsid w:val="00505C5B"/>
    <w:rsid w:val="00505E8D"/>
    <w:rsid w:val="00505FF9"/>
    <w:rsid w:val="00506130"/>
    <w:rsid w:val="00507017"/>
    <w:rsid w:val="00507A61"/>
    <w:rsid w:val="00510444"/>
    <w:rsid w:val="00510D8B"/>
    <w:rsid w:val="00511702"/>
    <w:rsid w:val="005124CF"/>
    <w:rsid w:val="00516EF9"/>
    <w:rsid w:val="00517960"/>
    <w:rsid w:val="00517BD7"/>
    <w:rsid w:val="00520CBF"/>
    <w:rsid w:val="00521043"/>
    <w:rsid w:val="005211DD"/>
    <w:rsid w:val="0052157F"/>
    <w:rsid w:val="00522AB3"/>
    <w:rsid w:val="005231B6"/>
    <w:rsid w:val="005232F9"/>
    <w:rsid w:val="00523FE7"/>
    <w:rsid w:val="0052430A"/>
    <w:rsid w:val="00524B0A"/>
    <w:rsid w:val="00524E6C"/>
    <w:rsid w:val="00525B33"/>
    <w:rsid w:val="00525B9A"/>
    <w:rsid w:val="00525F15"/>
    <w:rsid w:val="00526243"/>
    <w:rsid w:val="00526521"/>
    <w:rsid w:val="0052696D"/>
    <w:rsid w:val="00527C29"/>
    <w:rsid w:val="005300B3"/>
    <w:rsid w:val="00530384"/>
    <w:rsid w:val="00530803"/>
    <w:rsid w:val="00530AB4"/>
    <w:rsid w:val="00530BE4"/>
    <w:rsid w:val="00530F45"/>
    <w:rsid w:val="005312B2"/>
    <w:rsid w:val="00531BA5"/>
    <w:rsid w:val="00533A12"/>
    <w:rsid w:val="005345A1"/>
    <w:rsid w:val="00535128"/>
    <w:rsid w:val="005352DE"/>
    <w:rsid w:val="00535C03"/>
    <w:rsid w:val="005406E4"/>
    <w:rsid w:val="005410A7"/>
    <w:rsid w:val="00543442"/>
    <w:rsid w:val="00543B40"/>
    <w:rsid w:val="00544DE7"/>
    <w:rsid w:val="00544F66"/>
    <w:rsid w:val="00545639"/>
    <w:rsid w:val="005464A1"/>
    <w:rsid w:val="005479B9"/>
    <w:rsid w:val="00547C21"/>
    <w:rsid w:val="0055257C"/>
    <w:rsid w:val="005526C2"/>
    <w:rsid w:val="0055275F"/>
    <w:rsid w:val="00552F73"/>
    <w:rsid w:val="00553CCC"/>
    <w:rsid w:val="00554E33"/>
    <w:rsid w:val="005559E5"/>
    <w:rsid w:val="0055628E"/>
    <w:rsid w:val="0055687F"/>
    <w:rsid w:val="00556BCA"/>
    <w:rsid w:val="00556E2B"/>
    <w:rsid w:val="00557068"/>
    <w:rsid w:val="0055715B"/>
    <w:rsid w:val="00557CD1"/>
    <w:rsid w:val="00557DF8"/>
    <w:rsid w:val="00561644"/>
    <w:rsid w:val="005633AC"/>
    <w:rsid w:val="0056411B"/>
    <w:rsid w:val="00564652"/>
    <w:rsid w:val="005657C9"/>
    <w:rsid w:val="00566CCC"/>
    <w:rsid w:val="00567479"/>
    <w:rsid w:val="005675F4"/>
    <w:rsid w:val="005704BD"/>
    <w:rsid w:val="00570CBC"/>
    <w:rsid w:val="005732C9"/>
    <w:rsid w:val="005740A6"/>
    <w:rsid w:val="00574270"/>
    <w:rsid w:val="00574857"/>
    <w:rsid w:val="00574B43"/>
    <w:rsid w:val="005764D0"/>
    <w:rsid w:val="00576D34"/>
    <w:rsid w:val="00577116"/>
    <w:rsid w:val="0058126F"/>
    <w:rsid w:val="0058160C"/>
    <w:rsid w:val="00581A3E"/>
    <w:rsid w:val="00582F6B"/>
    <w:rsid w:val="00583286"/>
    <w:rsid w:val="005832B0"/>
    <w:rsid w:val="00583A2C"/>
    <w:rsid w:val="005841F7"/>
    <w:rsid w:val="0058439E"/>
    <w:rsid w:val="00585F71"/>
    <w:rsid w:val="00586C94"/>
    <w:rsid w:val="00587386"/>
    <w:rsid w:val="00587D96"/>
    <w:rsid w:val="00590040"/>
    <w:rsid w:val="00590D66"/>
    <w:rsid w:val="00591A11"/>
    <w:rsid w:val="0059226F"/>
    <w:rsid w:val="00592674"/>
    <w:rsid w:val="005929DE"/>
    <w:rsid w:val="00593326"/>
    <w:rsid w:val="00594142"/>
    <w:rsid w:val="005941C1"/>
    <w:rsid w:val="00594DD7"/>
    <w:rsid w:val="00594FCF"/>
    <w:rsid w:val="00595622"/>
    <w:rsid w:val="00596176"/>
    <w:rsid w:val="00597A23"/>
    <w:rsid w:val="00597EDA"/>
    <w:rsid w:val="005A0654"/>
    <w:rsid w:val="005A0948"/>
    <w:rsid w:val="005A11DE"/>
    <w:rsid w:val="005A1FB4"/>
    <w:rsid w:val="005A2941"/>
    <w:rsid w:val="005A2D1D"/>
    <w:rsid w:val="005A4800"/>
    <w:rsid w:val="005A5146"/>
    <w:rsid w:val="005A55D1"/>
    <w:rsid w:val="005A728B"/>
    <w:rsid w:val="005B08C8"/>
    <w:rsid w:val="005B0E3B"/>
    <w:rsid w:val="005B1C27"/>
    <w:rsid w:val="005B1F2F"/>
    <w:rsid w:val="005B2057"/>
    <w:rsid w:val="005B29D2"/>
    <w:rsid w:val="005B3E8F"/>
    <w:rsid w:val="005B40BA"/>
    <w:rsid w:val="005B4273"/>
    <w:rsid w:val="005B49EF"/>
    <w:rsid w:val="005B5D02"/>
    <w:rsid w:val="005B60F3"/>
    <w:rsid w:val="005B6615"/>
    <w:rsid w:val="005B6709"/>
    <w:rsid w:val="005B68BC"/>
    <w:rsid w:val="005C05BA"/>
    <w:rsid w:val="005C081C"/>
    <w:rsid w:val="005C123F"/>
    <w:rsid w:val="005C1A93"/>
    <w:rsid w:val="005C26E2"/>
    <w:rsid w:val="005C3B70"/>
    <w:rsid w:val="005C6E15"/>
    <w:rsid w:val="005D1504"/>
    <w:rsid w:val="005D1EAF"/>
    <w:rsid w:val="005D1FC4"/>
    <w:rsid w:val="005D23C2"/>
    <w:rsid w:val="005D2B87"/>
    <w:rsid w:val="005D2F1B"/>
    <w:rsid w:val="005D374D"/>
    <w:rsid w:val="005D3A8F"/>
    <w:rsid w:val="005D4AB1"/>
    <w:rsid w:val="005D5ADA"/>
    <w:rsid w:val="005D5C18"/>
    <w:rsid w:val="005D79B5"/>
    <w:rsid w:val="005E13F1"/>
    <w:rsid w:val="005E17ED"/>
    <w:rsid w:val="005E289D"/>
    <w:rsid w:val="005E2B4C"/>
    <w:rsid w:val="005E30EB"/>
    <w:rsid w:val="005E32F1"/>
    <w:rsid w:val="005E3D57"/>
    <w:rsid w:val="005F11F3"/>
    <w:rsid w:val="005F22F2"/>
    <w:rsid w:val="005F2610"/>
    <w:rsid w:val="005F26E8"/>
    <w:rsid w:val="005F2C3E"/>
    <w:rsid w:val="005F3425"/>
    <w:rsid w:val="005F3B81"/>
    <w:rsid w:val="005F4269"/>
    <w:rsid w:val="005F44AC"/>
    <w:rsid w:val="005F48F0"/>
    <w:rsid w:val="005F60D9"/>
    <w:rsid w:val="005F62D3"/>
    <w:rsid w:val="005F6970"/>
    <w:rsid w:val="005F76B3"/>
    <w:rsid w:val="005F798D"/>
    <w:rsid w:val="006006AE"/>
    <w:rsid w:val="00600EFA"/>
    <w:rsid w:val="00601A4D"/>
    <w:rsid w:val="0060216A"/>
    <w:rsid w:val="006025E0"/>
    <w:rsid w:val="00603360"/>
    <w:rsid w:val="00603471"/>
    <w:rsid w:val="00604699"/>
    <w:rsid w:val="006048CD"/>
    <w:rsid w:val="00604CAC"/>
    <w:rsid w:val="0060569C"/>
    <w:rsid w:val="006056D7"/>
    <w:rsid w:val="00606CD9"/>
    <w:rsid w:val="00606DDB"/>
    <w:rsid w:val="00610D4C"/>
    <w:rsid w:val="00611589"/>
    <w:rsid w:val="00611598"/>
    <w:rsid w:val="00611C89"/>
    <w:rsid w:val="00613224"/>
    <w:rsid w:val="006137D5"/>
    <w:rsid w:val="006139E3"/>
    <w:rsid w:val="00614164"/>
    <w:rsid w:val="006143A3"/>
    <w:rsid w:val="00615916"/>
    <w:rsid w:val="006162AC"/>
    <w:rsid w:val="006165FA"/>
    <w:rsid w:val="00617254"/>
    <w:rsid w:val="006173F4"/>
    <w:rsid w:val="0062028A"/>
    <w:rsid w:val="0062195C"/>
    <w:rsid w:val="00621E8B"/>
    <w:rsid w:val="00623C26"/>
    <w:rsid w:val="00625CA9"/>
    <w:rsid w:val="00625CB6"/>
    <w:rsid w:val="00625FBD"/>
    <w:rsid w:val="006261AC"/>
    <w:rsid w:val="0062646B"/>
    <w:rsid w:val="00626670"/>
    <w:rsid w:val="00626B45"/>
    <w:rsid w:val="00630F06"/>
    <w:rsid w:val="00631128"/>
    <w:rsid w:val="006313E4"/>
    <w:rsid w:val="0063160A"/>
    <w:rsid w:val="00631789"/>
    <w:rsid w:val="00631C24"/>
    <w:rsid w:val="006326E5"/>
    <w:rsid w:val="00633163"/>
    <w:rsid w:val="006344B6"/>
    <w:rsid w:val="00635208"/>
    <w:rsid w:val="006352D2"/>
    <w:rsid w:val="00635F28"/>
    <w:rsid w:val="00636215"/>
    <w:rsid w:val="0063676A"/>
    <w:rsid w:val="00636A96"/>
    <w:rsid w:val="00636FD9"/>
    <w:rsid w:val="006375EE"/>
    <w:rsid w:val="00640049"/>
    <w:rsid w:val="00640C1B"/>
    <w:rsid w:val="006418DC"/>
    <w:rsid w:val="006419C0"/>
    <w:rsid w:val="00642178"/>
    <w:rsid w:val="00642512"/>
    <w:rsid w:val="00642A63"/>
    <w:rsid w:val="006435E0"/>
    <w:rsid w:val="00643A32"/>
    <w:rsid w:val="006442F5"/>
    <w:rsid w:val="006443C7"/>
    <w:rsid w:val="00644A95"/>
    <w:rsid w:val="0064508A"/>
    <w:rsid w:val="00645193"/>
    <w:rsid w:val="00645BCB"/>
    <w:rsid w:val="006477C4"/>
    <w:rsid w:val="00647B64"/>
    <w:rsid w:val="00647F68"/>
    <w:rsid w:val="00650258"/>
    <w:rsid w:val="0065081F"/>
    <w:rsid w:val="00650D72"/>
    <w:rsid w:val="0065238E"/>
    <w:rsid w:val="0065299E"/>
    <w:rsid w:val="006529CE"/>
    <w:rsid w:val="00654124"/>
    <w:rsid w:val="0065439F"/>
    <w:rsid w:val="006549F7"/>
    <w:rsid w:val="006557AC"/>
    <w:rsid w:val="00655A47"/>
    <w:rsid w:val="00655BB2"/>
    <w:rsid w:val="006560DE"/>
    <w:rsid w:val="006560FC"/>
    <w:rsid w:val="006564D0"/>
    <w:rsid w:val="00656EB9"/>
    <w:rsid w:val="00657704"/>
    <w:rsid w:val="00657C96"/>
    <w:rsid w:val="00660736"/>
    <w:rsid w:val="00660F0B"/>
    <w:rsid w:val="006611F1"/>
    <w:rsid w:val="006616D3"/>
    <w:rsid w:val="006617F6"/>
    <w:rsid w:val="00661F74"/>
    <w:rsid w:val="00662F05"/>
    <w:rsid w:val="00665F55"/>
    <w:rsid w:val="00665FEA"/>
    <w:rsid w:val="0066649E"/>
    <w:rsid w:val="006666C9"/>
    <w:rsid w:val="0066675B"/>
    <w:rsid w:val="00666D71"/>
    <w:rsid w:val="00671A93"/>
    <w:rsid w:val="00672137"/>
    <w:rsid w:val="0067266C"/>
    <w:rsid w:val="00673CAB"/>
    <w:rsid w:val="00674720"/>
    <w:rsid w:val="0067492C"/>
    <w:rsid w:val="006764F7"/>
    <w:rsid w:val="00676987"/>
    <w:rsid w:val="0067699F"/>
    <w:rsid w:val="00676C9C"/>
    <w:rsid w:val="00677372"/>
    <w:rsid w:val="006809A9"/>
    <w:rsid w:val="00681400"/>
    <w:rsid w:val="00681498"/>
    <w:rsid w:val="00681995"/>
    <w:rsid w:val="00682BF7"/>
    <w:rsid w:val="00682CC9"/>
    <w:rsid w:val="00682E76"/>
    <w:rsid w:val="00683ACE"/>
    <w:rsid w:val="00683EA7"/>
    <w:rsid w:val="0068451F"/>
    <w:rsid w:val="00684DBF"/>
    <w:rsid w:val="00684EBE"/>
    <w:rsid w:val="00684FCE"/>
    <w:rsid w:val="006851EF"/>
    <w:rsid w:val="00685A68"/>
    <w:rsid w:val="00685FC6"/>
    <w:rsid w:val="00686091"/>
    <w:rsid w:val="00686813"/>
    <w:rsid w:val="00686C0F"/>
    <w:rsid w:val="006875A4"/>
    <w:rsid w:val="006877A8"/>
    <w:rsid w:val="0069065E"/>
    <w:rsid w:val="00691604"/>
    <w:rsid w:val="006919C7"/>
    <w:rsid w:val="00691A0C"/>
    <w:rsid w:val="00691F44"/>
    <w:rsid w:val="00693E1B"/>
    <w:rsid w:val="00695370"/>
    <w:rsid w:val="00695CD6"/>
    <w:rsid w:val="00695DEF"/>
    <w:rsid w:val="0069629C"/>
    <w:rsid w:val="006969B5"/>
    <w:rsid w:val="00696EA1"/>
    <w:rsid w:val="0069717C"/>
    <w:rsid w:val="006976AE"/>
    <w:rsid w:val="00697739"/>
    <w:rsid w:val="006A06CA"/>
    <w:rsid w:val="006A1588"/>
    <w:rsid w:val="006A1E0D"/>
    <w:rsid w:val="006A2031"/>
    <w:rsid w:val="006A30E7"/>
    <w:rsid w:val="006A3A13"/>
    <w:rsid w:val="006A3CBA"/>
    <w:rsid w:val="006A4022"/>
    <w:rsid w:val="006A411F"/>
    <w:rsid w:val="006A41D3"/>
    <w:rsid w:val="006A50D0"/>
    <w:rsid w:val="006A6703"/>
    <w:rsid w:val="006A7FE9"/>
    <w:rsid w:val="006B0A3B"/>
    <w:rsid w:val="006B0A5B"/>
    <w:rsid w:val="006B11D6"/>
    <w:rsid w:val="006B1916"/>
    <w:rsid w:val="006B22DF"/>
    <w:rsid w:val="006B2686"/>
    <w:rsid w:val="006B2893"/>
    <w:rsid w:val="006B3098"/>
    <w:rsid w:val="006B3E48"/>
    <w:rsid w:val="006B5586"/>
    <w:rsid w:val="006B5CEE"/>
    <w:rsid w:val="006B6C2A"/>
    <w:rsid w:val="006C086D"/>
    <w:rsid w:val="006C0B0C"/>
    <w:rsid w:val="006C1309"/>
    <w:rsid w:val="006C1343"/>
    <w:rsid w:val="006C1650"/>
    <w:rsid w:val="006C1699"/>
    <w:rsid w:val="006C1F69"/>
    <w:rsid w:val="006C3976"/>
    <w:rsid w:val="006C3B58"/>
    <w:rsid w:val="006C4C83"/>
    <w:rsid w:val="006C4E8E"/>
    <w:rsid w:val="006C5066"/>
    <w:rsid w:val="006C649D"/>
    <w:rsid w:val="006C69B1"/>
    <w:rsid w:val="006C70BE"/>
    <w:rsid w:val="006C7EB2"/>
    <w:rsid w:val="006D0780"/>
    <w:rsid w:val="006D0C00"/>
    <w:rsid w:val="006D13FA"/>
    <w:rsid w:val="006D15E1"/>
    <w:rsid w:val="006D1848"/>
    <w:rsid w:val="006D24C5"/>
    <w:rsid w:val="006D2755"/>
    <w:rsid w:val="006D276E"/>
    <w:rsid w:val="006D2C7B"/>
    <w:rsid w:val="006D30C3"/>
    <w:rsid w:val="006D46B2"/>
    <w:rsid w:val="006D4B6F"/>
    <w:rsid w:val="006D5703"/>
    <w:rsid w:val="006D647A"/>
    <w:rsid w:val="006D6885"/>
    <w:rsid w:val="006D6A65"/>
    <w:rsid w:val="006E00B6"/>
    <w:rsid w:val="006E05CC"/>
    <w:rsid w:val="006E0D93"/>
    <w:rsid w:val="006E1DF0"/>
    <w:rsid w:val="006E262E"/>
    <w:rsid w:val="006E2B76"/>
    <w:rsid w:val="006E4465"/>
    <w:rsid w:val="006E470B"/>
    <w:rsid w:val="006E4882"/>
    <w:rsid w:val="006E5434"/>
    <w:rsid w:val="006E5C9D"/>
    <w:rsid w:val="006E6BFB"/>
    <w:rsid w:val="006F0806"/>
    <w:rsid w:val="006F1602"/>
    <w:rsid w:val="006F38DA"/>
    <w:rsid w:val="006F4416"/>
    <w:rsid w:val="006F513C"/>
    <w:rsid w:val="006F5349"/>
    <w:rsid w:val="006F5A6C"/>
    <w:rsid w:val="006F5F7C"/>
    <w:rsid w:val="006F6D79"/>
    <w:rsid w:val="007003A3"/>
    <w:rsid w:val="00700B44"/>
    <w:rsid w:val="0070182D"/>
    <w:rsid w:val="00701D4C"/>
    <w:rsid w:val="00702626"/>
    <w:rsid w:val="00703CD2"/>
    <w:rsid w:val="007049E2"/>
    <w:rsid w:val="00704D38"/>
    <w:rsid w:val="00704DBD"/>
    <w:rsid w:val="00705B1A"/>
    <w:rsid w:val="00707512"/>
    <w:rsid w:val="00710152"/>
    <w:rsid w:val="0071047E"/>
    <w:rsid w:val="00711C7C"/>
    <w:rsid w:val="00711DB4"/>
    <w:rsid w:val="0071228E"/>
    <w:rsid w:val="00712D83"/>
    <w:rsid w:val="00715770"/>
    <w:rsid w:val="00715DF7"/>
    <w:rsid w:val="00717432"/>
    <w:rsid w:val="00720956"/>
    <w:rsid w:val="0072155E"/>
    <w:rsid w:val="00721778"/>
    <w:rsid w:val="00722270"/>
    <w:rsid w:val="00722887"/>
    <w:rsid w:val="007255DB"/>
    <w:rsid w:val="007255FF"/>
    <w:rsid w:val="00725795"/>
    <w:rsid w:val="00726BFC"/>
    <w:rsid w:val="00726DCF"/>
    <w:rsid w:val="00727FED"/>
    <w:rsid w:val="007306C1"/>
    <w:rsid w:val="00730785"/>
    <w:rsid w:val="0073100C"/>
    <w:rsid w:val="007315CE"/>
    <w:rsid w:val="00731FD4"/>
    <w:rsid w:val="0073265F"/>
    <w:rsid w:val="00732774"/>
    <w:rsid w:val="007328DF"/>
    <w:rsid w:val="00733090"/>
    <w:rsid w:val="007337A8"/>
    <w:rsid w:val="0073424B"/>
    <w:rsid w:val="00735388"/>
    <w:rsid w:val="00735601"/>
    <w:rsid w:val="00735B20"/>
    <w:rsid w:val="007361ED"/>
    <w:rsid w:val="0073629E"/>
    <w:rsid w:val="00736358"/>
    <w:rsid w:val="00736D59"/>
    <w:rsid w:val="00741E63"/>
    <w:rsid w:val="00742E71"/>
    <w:rsid w:val="0074336C"/>
    <w:rsid w:val="00743A7D"/>
    <w:rsid w:val="00743BB5"/>
    <w:rsid w:val="00744CFA"/>
    <w:rsid w:val="00745111"/>
    <w:rsid w:val="007461B2"/>
    <w:rsid w:val="00746223"/>
    <w:rsid w:val="0074709E"/>
    <w:rsid w:val="007477F5"/>
    <w:rsid w:val="00747F1E"/>
    <w:rsid w:val="00750131"/>
    <w:rsid w:val="007501B6"/>
    <w:rsid w:val="00750B83"/>
    <w:rsid w:val="00750CA8"/>
    <w:rsid w:val="0075291A"/>
    <w:rsid w:val="007529CF"/>
    <w:rsid w:val="00752A06"/>
    <w:rsid w:val="00753241"/>
    <w:rsid w:val="00753670"/>
    <w:rsid w:val="00754315"/>
    <w:rsid w:val="007553AE"/>
    <w:rsid w:val="0075654C"/>
    <w:rsid w:val="00756725"/>
    <w:rsid w:val="00756C16"/>
    <w:rsid w:val="007571C4"/>
    <w:rsid w:val="0075730A"/>
    <w:rsid w:val="00762628"/>
    <w:rsid w:val="00762808"/>
    <w:rsid w:val="00762AE6"/>
    <w:rsid w:val="00762D1F"/>
    <w:rsid w:val="00763F26"/>
    <w:rsid w:val="00764A2F"/>
    <w:rsid w:val="00765384"/>
    <w:rsid w:val="007655BA"/>
    <w:rsid w:val="00765994"/>
    <w:rsid w:val="007661D8"/>
    <w:rsid w:val="0076665C"/>
    <w:rsid w:val="007671EB"/>
    <w:rsid w:val="007672F6"/>
    <w:rsid w:val="00770426"/>
    <w:rsid w:val="00770761"/>
    <w:rsid w:val="00770A5C"/>
    <w:rsid w:val="007746D0"/>
    <w:rsid w:val="00775D98"/>
    <w:rsid w:val="00775DBB"/>
    <w:rsid w:val="007777C7"/>
    <w:rsid w:val="00777C87"/>
    <w:rsid w:val="00780652"/>
    <w:rsid w:val="00780969"/>
    <w:rsid w:val="00782A88"/>
    <w:rsid w:val="00783836"/>
    <w:rsid w:val="00783C27"/>
    <w:rsid w:val="00783E23"/>
    <w:rsid w:val="00786913"/>
    <w:rsid w:val="00787887"/>
    <w:rsid w:val="00790559"/>
    <w:rsid w:val="00790E4E"/>
    <w:rsid w:val="0079142A"/>
    <w:rsid w:val="0079155B"/>
    <w:rsid w:val="007917ED"/>
    <w:rsid w:val="007920CB"/>
    <w:rsid w:val="0079292C"/>
    <w:rsid w:val="007933FA"/>
    <w:rsid w:val="00793979"/>
    <w:rsid w:val="00793EDB"/>
    <w:rsid w:val="00794BBA"/>
    <w:rsid w:val="00795089"/>
    <w:rsid w:val="0079569D"/>
    <w:rsid w:val="00796646"/>
    <w:rsid w:val="0079676F"/>
    <w:rsid w:val="0079769B"/>
    <w:rsid w:val="007976A0"/>
    <w:rsid w:val="007A020D"/>
    <w:rsid w:val="007A268D"/>
    <w:rsid w:val="007A2AFD"/>
    <w:rsid w:val="007A311E"/>
    <w:rsid w:val="007A3417"/>
    <w:rsid w:val="007A35C8"/>
    <w:rsid w:val="007A4746"/>
    <w:rsid w:val="007A475D"/>
    <w:rsid w:val="007A5EA1"/>
    <w:rsid w:val="007A6340"/>
    <w:rsid w:val="007A703C"/>
    <w:rsid w:val="007A7395"/>
    <w:rsid w:val="007B099B"/>
    <w:rsid w:val="007B0BEC"/>
    <w:rsid w:val="007B1000"/>
    <w:rsid w:val="007B1E00"/>
    <w:rsid w:val="007B2DDB"/>
    <w:rsid w:val="007B41A9"/>
    <w:rsid w:val="007B44D9"/>
    <w:rsid w:val="007B466A"/>
    <w:rsid w:val="007B5052"/>
    <w:rsid w:val="007B540B"/>
    <w:rsid w:val="007B5415"/>
    <w:rsid w:val="007B6100"/>
    <w:rsid w:val="007B7137"/>
    <w:rsid w:val="007C1E7C"/>
    <w:rsid w:val="007C1EC9"/>
    <w:rsid w:val="007C24C8"/>
    <w:rsid w:val="007C24FD"/>
    <w:rsid w:val="007C2E38"/>
    <w:rsid w:val="007C30D9"/>
    <w:rsid w:val="007C338C"/>
    <w:rsid w:val="007C45DF"/>
    <w:rsid w:val="007C4993"/>
    <w:rsid w:val="007C60E3"/>
    <w:rsid w:val="007C6F0B"/>
    <w:rsid w:val="007C739A"/>
    <w:rsid w:val="007C751A"/>
    <w:rsid w:val="007C7B2E"/>
    <w:rsid w:val="007C7EED"/>
    <w:rsid w:val="007D1165"/>
    <w:rsid w:val="007D39C2"/>
    <w:rsid w:val="007D46E3"/>
    <w:rsid w:val="007D4F01"/>
    <w:rsid w:val="007D5BC0"/>
    <w:rsid w:val="007D62B1"/>
    <w:rsid w:val="007D6705"/>
    <w:rsid w:val="007D6A88"/>
    <w:rsid w:val="007D6B45"/>
    <w:rsid w:val="007D6F61"/>
    <w:rsid w:val="007D76EB"/>
    <w:rsid w:val="007D7C09"/>
    <w:rsid w:val="007E00E1"/>
    <w:rsid w:val="007E07B7"/>
    <w:rsid w:val="007E0D4F"/>
    <w:rsid w:val="007E0EFB"/>
    <w:rsid w:val="007E100B"/>
    <w:rsid w:val="007E123E"/>
    <w:rsid w:val="007E1431"/>
    <w:rsid w:val="007E2202"/>
    <w:rsid w:val="007E24A7"/>
    <w:rsid w:val="007E26B8"/>
    <w:rsid w:val="007E2CB3"/>
    <w:rsid w:val="007E3898"/>
    <w:rsid w:val="007E4B21"/>
    <w:rsid w:val="007E5470"/>
    <w:rsid w:val="007E5BAB"/>
    <w:rsid w:val="007E606B"/>
    <w:rsid w:val="007E63E0"/>
    <w:rsid w:val="007E74CB"/>
    <w:rsid w:val="007E79E7"/>
    <w:rsid w:val="007F112F"/>
    <w:rsid w:val="007F148F"/>
    <w:rsid w:val="007F17C0"/>
    <w:rsid w:val="007F1AE7"/>
    <w:rsid w:val="007F1BCB"/>
    <w:rsid w:val="007F314E"/>
    <w:rsid w:val="007F45F2"/>
    <w:rsid w:val="007F54F5"/>
    <w:rsid w:val="007F72F1"/>
    <w:rsid w:val="007F78AD"/>
    <w:rsid w:val="007F79B0"/>
    <w:rsid w:val="008023F4"/>
    <w:rsid w:val="008026D3"/>
    <w:rsid w:val="00803DCE"/>
    <w:rsid w:val="00803E96"/>
    <w:rsid w:val="00804364"/>
    <w:rsid w:val="008043EB"/>
    <w:rsid w:val="00805372"/>
    <w:rsid w:val="00805CEA"/>
    <w:rsid w:val="00806AE3"/>
    <w:rsid w:val="0080715C"/>
    <w:rsid w:val="00807A95"/>
    <w:rsid w:val="00811A92"/>
    <w:rsid w:val="00811BA8"/>
    <w:rsid w:val="008122E4"/>
    <w:rsid w:val="008123D6"/>
    <w:rsid w:val="00812436"/>
    <w:rsid w:val="00812496"/>
    <w:rsid w:val="00812A5A"/>
    <w:rsid w:val="00812C6F"/>
    <w:rsid w:val="00813564"/>
    <w:rsid w:val="0081420E"/>
    <w:rsid w:val="0081422F"/>
    <w:rsid w:val="008145F9"/>
    <w:rsid w:val="008160D9"/>
    <w:rsid w:val="008161BD"/>
    <w:rsid w:val="00817680"/>
    <w:rsid w:val="00817A36"/>
    <w:rsid w:val="00817C37"/>
    <w:rsid w:val="00820571"/>
    <w:rsid w:val="00824BF5"/>
    <w:rsid w:val="00824CB9"/>
    <w:rsid w:val="00824FE7"/>
    <w:rsid w:val="008250E6"/>
    <w:rsid w:val="008250EB"/>
    <w:rsid w:val="008251FA"/>
    <w:rsid w:val="008263C6"/>
    <w:rsid w:val="0082714D"/>
    <w:rsid w:val="008274CB"/>
    <w:rsid w:val="008305ED"/>
    <w:rsid w:val="0083065D"/>
    <w:rsid w:val="00832101"/>
    <w:rsid w:val="0083245D"/>
    <w:rsid w:val="00833057"/>
    <w:rsid w:val="00833DE0"/>
    <w:rsid w:val="00835482"/>
    <w:rsid w:val="00835E80"/>
    <w:rsid w:val="008367DA"/>
    <w:rsid w:val="00837A8D"/>
    <w:rsid w:val="00841C1C"/>
    <w:rsid w:val="00842879"/>
    <w:rsid w:val="008448E4"/>
    <w:rsid w:val="00845095"/>
    <w:rsid w:val="00845AD4"/>
    <w:rsid w:val="008460A4"/>
    <w:rsid w:val="0084678F"/>
    <w:rsid w:val="00846D1B"/>
    <w:rsid w:val="0084752A"/>
    <w:rsid w:val="00847EC6"/>
    <w:rsid w:val="00851940"/>
    <w:rsid w:val="0085290D"/>
    <w:rsid w:val="00853232"/>
    <w:rsid w:val="00853EA5"/>
    <w:rsid w:val="008543A6"/>
    <w:rsid w:val="008544A7"/>
    <w:rsid w:val="0085631D"/>
    <w:rsid w:val="00856578"/>
    <w:rsid w:val="008567E2"/>
    <w:rsid w:val="008570C4"/>
    <w:rsid w:val="008572D2"/>
    <w:rsid w:val="00857471"/>
    <w:rsid w:val="00857C49"/>
    <w:rsid w:val="00862328"/>
    <w:rsid w:val="00862367"/>
    <w:rsid w:val="0086283E"/>
    <w:rsid w:val="008629E0"/>
    <w:rsid w:val="008634FF"/>
    <w:rsid w:val="008642C5"/>
    <w:rsid w:val="00864BC6"/>
    <w:rsid w:val="00864E18"/>
    <w:rsid w:val="008653E6"/>
    <w:rsid w:val="00865BE9"/>
    <w:rsid w:val="0086623F"/>
    <w:rsid w:val="00866443"/>
    <w:rsid w:val="00866E37"/>
    <w:rsid w:val="00867247"/>
    <w:rsid w:val="0086733B"/>
    <w:rsid w:val="00867ADC"/>
    <w:rsid w:val="00867B27"/>
    <w:rsid w:val="00867FCE"/>
    <w:rsid w:val="00870DDB"/>
    <w:rsid w:val="00871252"/>
    <w:rsid w:val="00871825"/>
    <w:rsid w:val="008725DC"/>
    <w:rsid w:val="00872B4E"/>
    <w:rsid w:val="00872C28"/>
    <w:rsid w:val="00872F22"/>
    <w:rsid w:val="008747E0"/>
    <w:rsid w:val="008752AA"/>
    <w:rsid w:val="00875660"/>
    <w:rsid w:val="00875A44"/>
    <w:rsid w:val="00876168"/>
    <w:rsid w:val="0087635A"/>
    <w:rsid w:val="00877282"/>
    <w:rsid w:val="00877F51"/>
    <w:rsid w:val="00880579"/>
    <w:rsid w:val="00881E96"/>
    <w:rsid w:val="00882A62"/>
    <w:rsid w:val="00882C73"/>
    <w:rsid w:val="00883AD0"/>
    <w:rsid w:val="00883B28"/>
    <w:rsid w:val="00883FC7"/>
    <w:rsid w:val="0088412A"/>
    <w:rsid w:val="00884DE8"/>
    <w:rsid w:val="008855EA"/>
    <w:rsid w:val="00885F87"/>
    <w:rsid w:val="008861D7"/>
    <w:rsid w:val="00886BF3"/>
    <w:rsid w:val="00890676"/>
    <w:rsid w:val="008907E7"/>
    <w:rsid w:val="00891095"/>
    <w:rsid w:val="00891929"/>
    <w:rsid w:val="00891F93"/>
    <w:rsid w:val="00892529"/>
    <w:rsid w:val="008935B1"/>
    <w:rsid w:val="008937EC"/>
    <w:rsid w:val="00893ACA"/>
    <w:rsid w:val="00893C69"/>
    <w:rsid w:val="00894B83"/>
    <w:rsid w:val="0089548D"/>
    <w:rsid w:val="00895883"/>
    <w:rsid w:val="008966BF"/>
    <w:rsid w:val="008A0888"/>
    <w:rsid w:val="008A34C1"/>
    <w:rsid w:val="008A37C8"/>
    <w:rsid w:val="008A3E36"/>
    <w:rsid w:val="008A3ED0"/>
    <w:rsid w:val="008A4456"/>
    <w:rsid w:val="008A4A59"/>
    <w:rsid w:val="008A4B21"/>
    <w:rsid w:val="008A68BE"/>
    <w:rsid w:val="008A79E2"/>
    <w:rsid w:val="008B004C"/>
    <w:rsid w:val="008B0279"/>
    <w:rsid w:val="008B0C26"/>
    <w:rsid w:val="008B27BA"/>
    <w:rsid w:val="008B290B"/>
    <w:rsid w:val="008B343A"/>
    <w:rsid w:val="008B35B9"/>
    <w:rsid w:val="008B474B"/>
    <w:rsid w:val="008B6642"/>
    <w:rsid w:val="008B6ABD"/>
    <w:rsid w:val="008B7973"/>
    <w:rsid w:val="008C02B3"/>
    <w:rsid w:val="008C0350"/>
    <w:rsid w:val="008C05E6"/>
    <w:rsid w:val="008C07EF"/>
    <w:rsid w:val="008C25EB"/>
    <w:rsid w:val="008C2FC0"/>
    <w:rsid w:val="008C45E9"/>
    <w:rsid w:val="008C4FF9"/>
    <w:rsid w:val="008C6064"/>
    <w:rsid w:val="008C6C45"/>
    <w:rsid w:val="008C6F37"/>
    <w:rsid w:val="008C70E6"/>
    <w:rsid w:val="008D073C"/>
    <w:rsid w:val="008D0923"/>
    <w:rsid w:val="008D095C"/>
    <w:rsid w:val="008D0EE4"/>
    <w:rsid w:val="008D1A40"/>
    <w:rsid w:val="008D314A"/>
    <w:rsid w:val="008D3F9D"/>
    <w:rsid w:val="008D4688"/>
    <w:rsid w:val="008D58CA"/>
    <w:rsid w:val="008D6C91"/>
    <w:rsid w:val="008D75E2"/>
    <w:rsid w:val="008E029F"/>
    <w:rsid w:val="008E1F7E"/>
    <w:rsid w:val="008E213B"/>
    <w:rsid w:val="008E2A91"/>
    <w:rsid w:val="008E2C70"/>
    <w:rsid w:val="008E3A6C"/>
    <w:rsid w:val="008E4071"/>
    <w:rsid w:val="008E5167"/>
    <w:rsid w:val="008E5B7C"/>
    <w:rsid w:val="008E5DA2"/>
    <w:rsid w:val="008E5E1F"/>
    <w:rsid w:val="008E73DC"/>
    <w:rsid w:val="008E75CB"/>
    <w:rsid w:val="008E75F2"/>
    <w:rsid w:val="008E79B3"/>
    <w:rsid w:val="008F095A"/>
    <w:rsid w:val="008F147F"/>
    <w:rsid w:val="008F1E98"/>
    <w:rsid w:val="008F2D49"/>
    <w:rsid w:val="008F4A39"/>
    <w:rsid w:val="008F6BB2"/>
    <w:rsid w:val="008F700E"/>
    <w:rsid w:val="009021F8"/>
    <w:rsid w:val="00903001"/>
    <w:rsid w:val="009030FD"/>
    <w:rsid w:val="00903701"/>
    <w:rsid w:val="00903BC9"/>
    <w:rsid w:val="00903C93"/>
    <w:rsid w:val="009041E4"/>
    <w:rsid w:val="00904DDB"/>
    <w:rsid w:val="0090567F"/>
    <w:rsid w:val="00905D94"/>
    <w:rsid w:val="00906B2F"/>
    <w:rsid w:val="00906EB8"/>
    <w:rsid w:val="009102C9"/>
    <w:rsid w:val="00910A0E"/>
    <w:rsid w:val="0091175C"/>
    <w:rsid w:val="00911931"/>
    <w:rsid w:val="00913B7E"/>
    <w:rsid w:val="00913D9A"/>
    <w:rsid w:val="00913F83"/>
    <w:rsid w:val="0091432C"/>
    <w:rsid w:val="0091445E"/>
    <w:rsid w:val="009153D4"/>
    <w:rsid w:val="009154EE"/>
    <w:rsid w:val="00915746"/>
    <w:rsid w:val="00917822"/>
    <w:rsid w:val="009178C6"/>
    <w:rsid w:val="0092010E"/>
    <w:rsid w:val="00920145"/>
    <w:rsid w:val="009205C5"/>
    <w:rsid w:val="00920828"/>
    <w:rsid w:val="00921AEF"/>
    <w:rsid w:val="00921D1E"/>
    <w:rsid w:val="00921D7A"/>
    <w:rsid w:val="00921FF2"/>
    <w:rsid w:val="009222B5"/>
    <w:rsid w:val="00924E43"/>
    <w:rsid w:val="00925559"/>
    <w:rsid w:val="00925679"/>
    <w:rsid w:val="00925E71"/>
    <w:rsid w:val="00925F22"/>
    <w:rsid w:val="00926748"/>
    <w:rsid w:val="00926970"/>
    <w:rsid w:val="00927D7F"/>
    <w:rsid w:val="00927F70"/>
    <w:rsid w:val="009305EF"/>
    <w:rsid w:val="00930AAA"/>
    <w:rsid w:val="00930FE8"/>
    <w:rsid w:val="00931248"/>
    <w:rsid w:val="0093129B"/>
    <w:rsid w:val="00931D1F"/>
    <w:rsid w:val="0093304D"/>
    <w:rsid w:val="009359AC"/>
    <w:rsid w:val="009359BB"/>
    <w:rsid w:val="00935FFD"/>
    <w:rsid w:val="0094083B"/>
    <w:rsid w:val="00940E6E"/>
    <w:rsid w:val="009421D4"/>
    <w:rsid w:val="0094234C"/>
    <w:rsid w:val="009428BC"/>
    <w:rsid w:val="00943653"/>
    <w:rsid w:val="00943B68"/>
    <w:rsid w:val="00943D5A"/>
    <w:rsid w:val="00943F58"/>
    <w:rsid w:val="00944095"/>
    <w:rsid w:val="009442D1"/>
    <w:rsid w:val="00946B6F"/>
    <w:rsid w:val="00947494"/>
    <w:rsid w:val="00947C34"/>
    <w:rsid w:val="0095046D"/>
    <w:rsid w:val="009506C0"/>
    <w:rsid w:val="009506ED"/>
    <w:rsid w:val="00950AB3"/>
    <w:rsid w:val="00951857"/>
    <w:rsid w:val="00951A60"/>
    <w:rsid w:val="00951A6D"/>
    <w:rsid w:val="00951EE2"/>
    <w:rsid w:val="009521C3"/>
    <w:rsid w:val="009534E3"/>
    <w:rsid w:val="009535C4"/>
    <w:rsid w:val="00953668"/>
    <w:rsid w:val="0095368F"/>
    <w:rsid w:val="00954184"/>
    <w:rsid w:val="00954454"/>
    <w:rsid w:val="009559C5"/>
    <w:rsid w:val="00955AC3"/>
    <w:rsid w:val="009566E3"/>
    <w:rsid w:val="00956E16"/>
    <w:rsid w:val="00957143"/>
    <w:rsid w:val="009577B2"/>
    <w:rsid w:val="009579C4"/>
    <w:rsid w:val="00957CB1"/>
    <w:rsid w:val="009606AC"/>
    <w:rsid w:val="009610ED"/>
    <w:rsid w:val="00961FF3"/>
    <w:rsid w:val="00962405"/>
    <w:rsid w:val="00962AF0"/>
    <w:rsid w:val="00962D11"/>
    <w:rsid w:val="00962F8C"/>
    <w:rsid w:val="00963586"/>
    <w:rsid w:val="00964698"/>
    <w:rsid w:val="00964B29"/>
    <w:rsid w:val="00964B3A"/>
    <w:rsid w:val="00966CF1"/>
    <w:rsid w:val="00966F70"/>
    <w:rsid w:val="00967024"/>
    <w:rsid w:val="0097070E"/>
    <w:rsid w:val="00971600"/>
    <w:rsid w:val="009730F5"/>
    <w:rsid w:val="00973545"/>
    <w:rsid w:val="00973C55"/>
    <w:rsid w:val="00973E73"/>
    <w:rsid w:val="009746BE"/>
    <w:rsid w:val="00974771"/>
    <w:rsid w:val="009757D6"/>
    <w:rsid w:val="00975818"/>
    <w:rsid w:val="00975991"/>
    <w:rsid w:val="009766E8"/>
    <w:rsid w:val="00976C39"/>
    <w:rsid w:val="0097700C"/>
    <w:rsid w:val="009771DE"/>
    <w:rsid w:val="00977435"/>
    <w:rsid w:val="009827A1"/>
    <w:rsid w:val="009834B9"/>
    <w:rsid w:val="009835B9"/>
    <w:rsid w:val="0098395D"/>
    <w:rsid w:val="00983D72"/>
    <w:rsid w:val="00985562"/>
    <w:rsid w:val="00985934"/>
    <w:rsid w:val="00986091"/>
    <w:rsid w:val="00986599"/>
    <w:rsid w:val="0098723B"/>
    <w:rsid w:val="009876BF"/>
    <w:rsid w:val="0098773E"/>
    <w:rsid w:val="009909E5"/>
    <w:rsid w:val="00990E47"/>
    <w:rsid w:val="009928EE"/>
    <w:rsid w:val="009936C8"/>
    <w:rsid w:val="009937CC"/>
    <w:rsid w:val="00993938"/>
    <w:rsid w:val="009939CA"/>
    <w:rsid w:val="00993F68"/>
    <w:rsid w:val="00993FA7"/>
    <w:rsid w:val="00994032"/>
    <w:rsid w:val="009946CE"/>
    <w:rsid w:val="009949A2"/>
    <w:rsid w:val="00994A13"/>
    <w:rsid w:val="00994B7D"/>
    <w:rsid w:val="00995815"/>
    <w:rsid w:val="00995EDD"/>
    <w:rsid w:val="0099798D"/>
    <w:rsid w:val="00997E56"/>
    <w:rsid w:val="009A1EAA"/>
    <w:rsid w:val="009A3171"/>
    <w:rsid w:val="009A56FD"/>
    <w:rsid w:val="009A730F"/>
    <w:rsid w:val="009A7EDB"/>
    <w:rsid w:val="009B0031"/>
    <w:rsid w:val="009B1A62"/>
    <w:rsid w:val="009B24DA"/>
    <w:rsid w:val="009B50CB"/>
    <w:rsid w:val="009B57B4"/>
    <w:rsid w:val="009B5BD2"/>
    <w:rsid w:val="009B5FC0"/>
    <w:rsid w:val="009B6EA1"/>
    <w:rsid w:val="009B736B"/>
    <w:rsid w:val="009C0199"/>
    <w:rsid w:val="009C0C5B"/>
    <w:rsid w:val="009C107A"/>
    <w:rsid w:val="009C1675"/>
    <w:rsid w:val="009C320A"/>
    <w:rsid w:val="009C3BD7"/>
    <w:rsid w:val="009C4242"/>
    <w:rsid w:val="009C4A5C"/>
    <w:rsid w:val="009C4CD5"/>
    <w:rsid w:val="009C54F2"/>
    <w:rsid w:val="009C61B0"/>
    <w:rsid w:val="009C637F"/>
    <w:rsid w:val="009C660F"/>
    <w:rsid w:val="009C749E"/>
    <w:rsid w:val="009C7582"/>
    <w:rsid w:val="009D075E"/>
    <w:rsid w:val="009D0A0A"/>
    <w:rsid w:val="009D0BC2"/>
    <w:rsid w:val="009D135E"/>
    <w:rsid w:val="009D1613"/>
    <w:rsid w:val="009D285A"/>
    <w:rsid w:val="009D3498"/>
    <w:rsid w:val="009D47D2"/>
    <w:rsid w:val="009D4E43"/>
    <w:rsid w:val="009E01A1"/>
    <w:rsid w:val="009E05A6"/>
    <w:rsid w:val="009E05FF"/>
    <w:rsid w:val="009E2AB8"/>
    <w:rsid w:val="009E4864"/>
    <w:rsid w:val="009E54F3"/>
    <w:rsid w:val="009E583D"/>
    <w:rsid w:val="009E5C59"/>
    <w:rsid w:val="009E5C71"/>
    <w:rsid w:val="009E693D"/>
    <w:rsid w:val="009E6E18"/>
    <w:rsid w:val="009F0B9B"/>
    <w:rsid w:val="009F1C6D"/>
    <w:rsid w:val="009F2D2D"/>
    <w:rsid w:val="009F34AA"/>
    <w:rsid w:val="009F35E7"/>
    <w:rsid w:val="009F37EA"/>
    <w:rsid w:val="009F3FFB"/>
    <w:rsid w:val="009F448A"/>
    <w:rsid w:val="009F6312"/>
    <w:rsid w:val="009F6E0E"/>
    <w:rsid w:val="009F794F"/>
    <w:rsid w:val="00A004EC"/>
    <w:rsid w:val="00A00A52"/>
    <w:rsid w:val="00A01104"/>
    <w:rsid w:val="00A01792"/>
    <w:rsid w:val="00A017AC"/>
    <w:rsid w:val="00A017CE"/>
    <w:rsid w:val="00A018AA"/>
    <w:rsid w:val="00A01DA6"/>
    <w:rsid w:val="00A020A2"/>
    <w:rsid w:val="00A0262A"/>
    <w:rsid w:val="00A02E73"/>
    <w:rsid w:val="00A02FDD"/>
    <w:rsid w:val="00A043C9"/>
    <w:rsid w:val="00A04529"/>
    <w:rsid w:val="00A05939"/>
    <w:rsid w:val="00A07E4E"/>
    <w:rsid w:val="00A101E1"/>
    <w:rsid w:val="00A101FF"/>
    <w:rsid w:val="00A1114A"/>
    <w:rsid w:val="00A11173"/>
    <w:rsid w:val="00A11615"/>
    <w:rsid w:val="00A11A23"/>
    <w:rsid w:val="00A11AD7"/>
    <w:rsid w:val="00A11C3A"/>
    <w:rsid w:val="00A12763"/>
    <w:rsid w:val="00A13103"/>
    <w:rsid w:val="00A13588"/>
    <w:rsid w:val="00A13643"/>
    <w:rsid w:val="00A1454C"/>
    <w:rsid w:val="00A15841"/>
    <w:rsid w:val="00A16056"/>
    <w:rsid w:val="00A1692E"/>
    <w:rsid w:val="00A2025B"/>
    <w:rsid w:val="00A2249C"/>
    <w:rsid w:val="00A24070"/>
    <w:rsid w:val="00A2469D"/>
    <w:rsid w:val="00A24B0B"/>
    <w:rsid w:val="00A25045"/>
    <w:rsid w:val="00A26187"/>
    <w:rsid w:val="00A2633D"/>
    <w:rsid w:val="00A2769F"/>
    <w:rsid w:val="00A277D2"/>
    <w:rsid w:val="00A2797F"/>
    <w:rsid w:val="00A27D30"/>
    <w:rsid w:val="00A30A71"/>
    <w:rsid w:val="00A31466"/>
    <w:rsid w:val="00A318F5"/>
    <w:rsid w:val="00A31C5A"/>
    <w:rsid w:val="00A3232D"/>
    <w:rsid w:val="00A329AD"/>
    <w:rsid w:val="00A32C4E"/>
    <w:rsid w:val="00A3621E"/>
    <w:rsid w:val="00A36D1C"/>
    <w:rsid w:val="00A37041"/>
    <w:rsid w:val="00A406B6"/>
    <w:rsid w:val="00A41662"/>
    <w:rsid w:val="00A462AE"/>
    <w:rsid w:val="00A47EA7"/>
    <w:rsid w:val="00A508D1"/>
    <w:rsid w:val="00A51BFD"/>
    <w:rsid w:val="00A53398"/>
    <w:rsid w:val="00A54D5F"/>
    <w:rsid w:val="00A55580"/>
    <w:rsid w:val="00A60654"/>
    <w:rsid w:val="00A6077E"/>
    <w:rsid w:val="00A61F40"/>
    <w:rsid w:val="00A625EB"/>
    <w:rsid w:val="00A62906"/>
    <w:rsid w:val="00A6390B"/>
    <w:rsid w:val="00A644CA"/>
    <w:rsid w:val="00A64848"/>
    <w:rsid w:val="00A64F0D"/>
    <w:rsid w:val="00A65C33"/>
    <w:rsid w:val="00A6632C"/>
    <w:rsid w:val="00A70018"/>
    <w:rsid w:val="00A70192"/>
    <w:rsid w:val="00A7080B"/>
    <w:rsid w:val="00A71017"/>
    <w:rsid w:val="00A7181F"/>
    <w:rsid w:val="00A71D65"/>
    <w:rsid w:val="00A71F01"/>
    <w:rsid w:val="00A7210A"/>
    <w:rsid w:val="00A72225"/>
    <w:rsid w:val="00A72239"/>
    <w:rsid w:val="00A72960"/>
    <w:rsid w:val="00A74530"/>
    <w:rsid w:val="00A7471A"/>
    <w:rsid w:val="00A74DE2"/>
    <w:rsid w:val="00A74E64"/>
    <w:rsid w:val="00A75FDD"/>
    <w:rsid w:val="00A762DC"/>
    <w:rsid w:val="00A76E70"/>
    <w:rsid w:val="00A77AD8"/>
    <w:rsid w:val="00A77EC9"/>
    <w:rsid w:val="00A80C67"/>
    <w:rsid w:val="00A81AA0"/>
    <w:rsid w:val="00A83E6D"/>
    <w:rsid w:val="00A85334"/>
    <w:rsid w:val="00A85506"/>
    <w:rsid w:val="00A87555"/>
    <w:rsid w:val="00A87FF5"/>
    <w:rsid w:val="00A903A0"/>
    <w:rsid w:val="00A906BC"/>
    <w:rsid w:val="00A90BA6"/>
    <w:rsid w:val="00A91154"/>
    <w:rsid w:val="00A92811"/>
    <w:rsid w:val="00A92A12"/>
    <w:rsid w:val="00A92B74"/>
    <w:rsid w:val="00A930FE"/>
    <w:rsid w:val="00A93846"/>
    <w:rsid w:val="00A9457B"/>
    <w:rsid w:val="00A94CBC"/>
    <w:rsid w:val="00A958C9"/>
    <w:rsid w:val="00A965A0"/>
    <w:rsid w:val="00A968EF"/>
    <w:rsid w:val="00A97580"/>
    <w:rsid w:val="00A97F26"/>
    <w:rsid w:val="00AA01EF"/>
    <w:rsid w:val="00AA222B"/>
    <w:rsid w:val="00AA3254"/>
    <w:rsid w:val="00AA33CF"/>
    <w:rsid w:val="00AA36FA"/>
    <w:rsid w:val="00AA38D3"/>
    <w:rsid w:val="00AA3FB7"/>
    <w:rsid w:val="00AA3FD0"/>
    <w:rsid w:val="00AA47DD"/>
    <w:rsid w:val="00AA5EB6"/>
    <w:rsid w:val="00AA61D3"/>
    <w:rsid w:val="00AA76BB"/>
    <w:rsid w:val="00AA7CE4"/>
    <w:rsid w:val="00AB0DDB"/>
    <w:rsid w:val="00AB14C6"/>
    <w:rsid w:val="00AB16A2"/>
    <w:rsid w:val="00AB19DE"/>
    <w:rsid w:val="00AB2035"/>
    <w:rsid w:val="00AB2D56"/>
    <w:rsid w:val="00AB416A"/>
    <w:rsid w:val="00AB4671"/>
    <w:rsid w:val="00AB6259"/>
    <w:rsid w:val="00AB6DE8"/>
    <w:rsid w:val="00AB7327"/>
    <w:rsid w:val="00AB7BB3"/>
    <w:rsid w:val="00AB7EFB"/>
    <w:rsid w:val="00AC05FD"/>
    <w:rsid w:val="00AC07D2"/>
    <w:rsid w:val="00AC0C47"/>
    <w:rsid w:val="00AC0F8F"/>
    <w:rsid w:val="00AC1046"/>
    <w:rsid w:val="00AC17B1"/>
    <w:rsid w:val="00AC232D"/>
    <w:rsid w:val="00AC2439"/>
    <w:rsid w:val="00AC51D2"/>
    <w:rsid w:val="00AC554E"/>
    <w:rsid w:val="00AC55D6"/>
    <w:rsid w:val="00AC5D2C"/>
    <w:rsid w:val="00AC5F72"/>
    <w:rsid w:val="00AC602A"/>
    <w:rsid w:val="00AC67E2"/>
    <w:rsid w:val="00AC6AFE"/>
    <w:rsid w:val="00AD014A"/>
    <w:rsid w:val="00AD01B3"/>
    <w:rsid w:val="00AD049E"/>
    <w:rsid w:val="00AD08F0"/>
    <w:rsid w:val="00AD0939"/>
    <w:rsid w:val="00AD1655"/>
    <w:rsid w:val="00AD1BE9"/>
    <w:rsid w:val="00AD25A3"/>
    <w:rsid w:val="00AD32F9"/>
    <w:rsid w:val="00AD36BF"/>
    <w:rsid w:val="00AD37E3"/>
    <w:rsid w:val="00AD4672"/>
    <w:rsid w:val="00AD4ADB"/>
    <w:rsid w:val="00AD515D"/>
    <w:rsid w:val="00AD5A87"/>
    <w:rsid w:val="00AD5B9F"/>
    <w:rsid w:val="00AD6CFC"/>
    <w:rsid w:val="00AD6E2E"/>
    <w:rsid w:val="00AD70B9"/>
    <w:rsid w:val="00AD75A8"/>
    <w:rsid w:val="00AE083B"/>
    <w:rsid w:val="00AE4B00"/>
    <w:rsid w:val="00AE529A"/>
    <w:rsid w:val="00AE52D3"/>
    <w:rsid w:val="00AE5626"/>
    <w:rsid w:val="00AE6F03"/>
    <w:rsid w:val="00AE759E"/>
    <w:rsid w:val="00AF0727"/>
    <w:rsid w:val="00AF0998"/>
    <w:rsid w:val="00AF1357"/>
    <w:rsid w:val="00AF2006"/>
    <w:rsid w:val="00AF22B8"/>
    <w:rsid w:val="00AF310B"/>
    <w:rsid w:val="00AF354F"/>
    <w:rsid w:val="00AF3821"/>
    <w:rsid w:val="00AF3EC1"/>
    <w:rsid w:val="00AF413E"/>
    <w:rsid w:val="00AF44E4"/>
    <w:rsid w:val="00AF50C4"/>
    <w:rsid w:val="00AF53B6"/>
    <w:rsid w:val="00AF5ECF"/>
    <w:rsid w:val="00AF67B6"/>
    <w:rsid w:val="00AF6A59"/>
    <w:rsid w:val="00AF721A"/>
    <w:rsid w:val="00AF7B4F"/>
    <w:rsid w:val="00B0010E"/>
    <w:rsid w:val="00B00757"/>
    <w:rsid w:val="00B0108B"/>
    <w:rsid w:val="00B01A35"/>
    <w:rsid w:val="00B01ED1"/>
    <w:rsid w:val="00B02460"/>
    <w:rsid w:val="00B032F5"/>
    <w:rsid w:val="00B04BAD"/>
    <w:rsid w:val="00B05A55"/>
    <w:rsid w:val="00B060DB"/>
    <w:rsid w:val="00B060E9"/>
    <w:rsid w:val="00B06C52"/>
    <w:rsid w:val="00B07945"/>
    <w:rsid w:val="00B07F9D"/>
    <w:rsid w:val="00B10206"/>
    <w:rsid w:val="00B10264"/>
    <w:rsid w:val="00B10527"/>
    <w:rsid w:val="00B118A6"/>
    <w:rsid w:val="00B119EA"/>
    <w:rsid w:val="00B12388"/>
    <w:rsid w:val="00B13021"/>
    <w:rsid w:val="00B1382B"/>
    <w:rsid w:val="00B13CFF"/>
    <w:rsid w:val="00B14912"/>
    <w:rsid w:val="00B14FE4"/>
    <w:rsid w:val="00B163BA"/>
    <w:rsid w:val="00B170BC"/>
    <w:rsid w:val="00B17F05"/>
    <w:rsid w:val="00B20235"/>
    <w:rsid w:val="00B20C94"/>
    <w:rsid w:val="00B21896"/>
    <w:rsid w:val="00B22016"/>
    <w:rsid w:val="00B221B4"/>
    <w:rsid w:val="00B2259C"/>
    <w:rsid w:val="00B226EF"/>
    <w:rsid w:val="00B2317D"/>
    <w:rsid w:val="00B2400E"/>
    <w:rsid w:val="00B240A2"/>
    <w:rsid w:val="00B24557"/>
    <w:rsid w:val="00B24BED"/>
    <w:rsid w:val="00B26483"/>
    <w:rsid w:val="00B2674C"/>
    <w:rsid w:val="00B27835"/>
    <w:rsid w:val="00B27BFF"/>
    <w:rsid w:val="00B308B6"/>
    <w:rsid w:val="00B30921"/>
    <w:rsid w:val="00B30DAA"/>
    <w:rsid w:val="00B32164"/>
    <w:rsid w:val="00B32262"/>
    <w:rsid w:val="00B327F3"/>
    <w:rsid w:val="00B32980"/>
    <w:rsid w:val="00B3366C"/>
    <w:rsid w:val="00B3376F"/>
    <w:rsid w:val="00B346AE"/>
    <w:rsid w:val="00B34E7F"/>
    <w:rsid w:val="00B35686"/>
    <w:rsid w:val="00B369A9"/>
    <w:rsid w:val="00B37A5B"/>
    <w:rsid w:val="00B40154"/>
    <w:rsid w:val="00B406C1"/>
    <w:rsid w:val="00B41A3B"/>
    <w:rsid w:val="00B41DB3"/>
    <w:rsid w:val="00B41FE0"/>
    <w:rsid w:val="00B4238F"/>
    <w:rsid w:val="00B426B3"/>
    <w:rsid w:val="00B428C7"/>
    <w:rsid w:val="00B42D87"/>
    <w:rsid w:val="00B4342C"/>
    <w:rsid w:val="00B4386C"/>
    <w:rsid w:val="00B43A1A"/>
    <w:rsid w:val="00B43C94"/>
    <w:rsid w:val="00B445E0"/>
    <w:rsid w:val="00B46C87"/>
    <w:rsid w:val="00B46E6B"/>
    <w:rsid w:val="00B472A8"/>
    <w:rsid w:val="00B473C9"/>
    <w:rsid w:val="00B5006D"/>
    <w:rsid w:val="00B50229"/>
    <w:rsid w:val="00B503DF"/>
    <w:rsid w:val="00B514B8"/>
    <w:rsid w:val="00B51E88"/>
    <w:rsid w:val="00B5466F"/>
    <w:rsid w:val="00B54B78"/>
    <w:rsid w:val="00B55601"/>
    <w:rsid w:val="00B55E39"/>
    <w:rsid w:val="00B56457"/>
    <w:rsid w:val="00B56D32"/>
    <w:rsid w:val="00B57434"/>
    <w:rsid w:val="00B601EA"/>
    <w:rsid w:val="00B60385"/>
    <w:rsid w:val="00B60A1E"/>
    <w:rsid w:val="00B60E2E"/>
    <w:rsid w:val="00B61F93"/>
    <w:rsid w:val="00B6258A"/>
    <w:rsid w:val="00B62B8F"/>
    <w:rsid w:val="00B62E04"/>
    <w:rsid w:val="00B62EFE"/>
    <w:rsid w:val="00B63752"/>
    <w:rsid w:val="00B63A39"/>
    <w:rsid w:val="00B64FE7"/>
    <w:rsid w:val="00B65364"/>
    <w:rsid w:val="00B65687"/>
    <w:rsid w:val="00B6677D"/>
    <w:rsid w:val="00B66B84"/>
    <w:rsid w:val="00B66B9A"/>
    <w:rsid w:val="00B6759C"/>
    <w:rsid w:val="00B67A34"/>
    <w:rsid w:val="00B70329"/>
    <w:rsid w:val="00B7083E"/>
    <w:rsid w:val="00B713D8"/>
    <w:rsid w:val="00B72110"/>
    <w:rsid w:val="00B728D8"/>
    <w:rsid w:val="00B729EA"/>
    <w:rsid w:val="00B730F3"/>
    <w:rsid w:val="00B74B92"/>
    <w:rsid w:val="00B7582C"/>
    <w:rsid w:val="00B75AE4"/>
    <w:rsid w:val="00B75BA2"/>
    <w:rsid w:val="00B75F0F"/>
    <w:rsid w:val="00B75FC0"/>
    <w:rsid w:val="00B76B56"/>
    <w:rsid w:val="00B7774F"/>
    <w:rsid w:val="00B80D0B"/>
    <w:rsid w:val="00B80F41"/>
    <w:rsid w:val="00B818B5"/>
    <w:rsid w:val="00B82696"/>
    <w:rsid w:val="00B82C08"/>
    <w:rsid w:val="00B82CE3"/>
    <w:rsid w:val="00B84524"/>
    <w:rsid w:val="00B855DF"/>
    <w:rsid w:val="00B86C66"/>
    <w:rsid w:val="00B8750F"/>
    <w:rsid w:val="00B90DD6"/>
    <w:rsid w:val="00B91D45"/>
    <w:rsid w:val="00B91E2D"/>
    <w:rsid w:val="00B93767"/>
    <w:rsid w:val="00B938FB"/>
    <w:rsid w:val="00B9440A"/>
    <w:rsid w:val="00B94C18"/>
    <w:rsid w:val="00B95831"/>
    <w:rsid w:val="00B963BB"/>
    <w:rsid w:val="00B965F8"/>
    <w:rsid w:val="00BA0046"/>
    <w:rsid w:val="00BA05D6"/>
    <w:rsid w:val="00BA0CB0"/>
    <w:rsid w:val="00BA1BAC"/>
    <w:rsid w:val="00BA1D50"/>
    <w:rsid w:val="00BA24F4"/>
    <w:rsid w:val="00BA298E"/>
    <w:rsid w:val="00BA4218"/>
    <w:rsid w:val="00BA4A03"/>
    <w:rsid w:val="00BA4AD2"/>
    <w:rsid w:val="00BA4BC2"/>
    <w:rsid w:val="00BA52B6"/>
    <w:rsid w:val="00BA578D"/>
    <w:rsid w:val="00BA5F2B"/>
    <w:rsid w:val="00BA78AD"/>
    <w:rsid w:val="00BB0ACB"/>
    <w:rsid w:val="00BB15BD"/>
    <w:rsid w:val="00BB24B1"/>
    <w:rsid w:val="00BB324B"/>
    <w:rsid w:val="00BB34AD"/>
    <w:rsid w:val="00BB38A4"/>
    <w:rsid w:val="00BB39F4"/>
    <w:rsid w:val="00BB4974"/>
    <w:rsid w:val="00BB64C1"/>
    <w:rsid w:val="00BB6868"/>
    <w:rsid w:val="00BB6979"/>
    <w:rsid w:val="00BB6A8B"/>
    <w:rsid w:val="00BC0EB5"/>
    <w:rsid w:val="00BC29D6"/>
    <w:rsid w:val="00BC3792"/>
    <w:rsid w:val="00BC4DFA"/>
    <w:rsid w:val="00BC4EF2"/>
    <w:rsid w:val="00BC4FB2"/>
    <w:rsid w:val="00BC5516"/>
    <w:rsid w:val="00BC610A"/>
    <w:rsid w:val="00BC6498"/>
    <w:rsid w:val="00BD02C1"/>
    <w:rsid w:val="00BD04F5"/>
    <w:rsid w:val="00BD0514"/>
    <w:rsid w:val="00BD21D5"/>
    <w:rsid w:val="00BD2276"/>
    <w:rsid w:val="00BD28C6"/>
    <w:rsid w:val="00BD2E29"/>
    <w:rsid w:val="00BD37FC"/>
    <w:rsid w:val="00BD3B38"/>
    <w:rsid w:val="00BD45D5"/>
    <w:rsid w:val="00BD55CC"/>
    <w:rsid w:val="00BD5929"/>
    <w:rsid w:val="00BD5E84"/>
    <w:rsid w:val="00BD71C9"/>
    <w:rsid w:val="00BD76BE"/>
    <w:rsid w:val="00BD7D32"/>
    <w:rsid w:val="00BD7DF6"/>
    <w:rsid w:val="00BE03D7"/>
    <w:rsid w:val="00BE061B"/>
    <w:rsid w:val="00BE0AC0"/>
    <w:rsid w:val="00BE182C"/>
    <w:rsid w:val="00BE1CEC"/>
    <w:rsid w:val="00BE1FC7"/>
    <w:rsid w:val="00BE2AAC"/>
    <w:rsid w:val="00BE2D9D"/>
    <w:rsid w:val="00BE41E3"/>
    <w:rsid w:val="00BE4890"/>
    <w:rsid w:val="00BE51CB"/>
    <w:rsid w:val="00BE54F6"/>
    <w:rsid w:val="00BE5C4D"/>
    <w:rsid w:val="00BE6734"/>
    <w:rsid w:val="00BE6EEA"/>
    <w:rsid w:val="00BE7019"/>
    <w:rsid w:val="00BE798B"/>
    <w:rsid w:val="00BE7DB9"/>
    <w:rsid w:val="00BF00D8"/>
    <w:rsid w:val="00BF464B"/>
    <w:rsid w:val="00BF4EC4"/>
    <w:rsid w:val="00BF576A"/>
    <w:rsid w:val="00BF697B"/>
    <w:rsid w:val="00BF7FA9"/>
    <w:rsid w:val="00C0037C"/>
    <w:rsid w:val="00C00CB8"/>
    <w:rsid w:val="00C02069"/>
    <w:rsid w:val="00C05291"/>
    <w:rsid w:val="00C052AC"/>
    <w:rsid w:val="00C053D8"/>
    <w:rsid w:val="00C059B0"/>
    <w:rsid w:val="00C062B4"/>
    <w:rsid w:val="00C065D6"/>
    <w:rsid w:val="00C0670C"/>
    <w:rsid w:val="00C0676C"/>
    <w:rsid w:val="00C071D1"/>
    <w:rsid w:val="00C0784E"/>
    <w:rsid w:val="00C078B4"/>
    <w:rsid w:val="00C10318"/>
    <w:rsid w:val="00C105FD"/>
    <w:rsid w:val="00C12BB5"/>
    <w:rsid w:val="00C137A8"/>
    <w:rsid w:val="00C145B3"/>
    <w:rsid w:val="00C14A3A"/>
    <w:rsid w:val="00C14CCA"/>
    <w:rsid w:val="00C14CE1"/>
    <w:rsid w:val="00C15103"/>
    <w:rsid w:val="00C1538D"/>
    <w:rsid w:val="00C16084"/>
    <w:rsid w:val="00C16B0B"/>
    <w:rsid w:val="00C17314"/>
    <w:rsid w:val="00C17772"/>
    <w:rsid w:val="00C20647"/>
    <w:rsid w:val="00C20E7F"/>
    <w:rsid w:val="00C20F3C"/>
    <w:rsid w:val="00C20F42"/>
    <w:rsid w:val="00C21167"/>
    <w:rsid w:val="00C2130E"/>
    <w:rsid w:val="00C21927"/>
    <w:rsid w:val="00C21981"/>
    <w:rsid w:val="00C226DD"/>
    <w:rsid w:val="00C22F08"/>
    <w:rsid w:val="00C22F29"/>
    <w:rsid w:val="00C2320C"/>
    <w:rsid w:val="00C23946"/>
    <w:rsid w:val="00C23960"/>
    <w:rsid w:val="00C239B7"/>
    <w:rsid w:val="00C24075"/>
    <w:rsid w:val="00C24A7D"/>
    <w:rsid w:val="00C24B7D"/>
    <w:rsid w:val="00C25622"/>
    <w:rsid w:val="00C2677B"/>
    <w:rsid w:val="00C267E2"/>
    <w:rsid w:val="00C269AE"/>
    <w:rsid w:val="00C269B6"/>
    <w:rsid w:val="00C274CC"/>
    <w:rsid w:val="00C279FF"/>
    <w:rsid w:val="00C27C8F"/>
    <w:rsid w:val="00C30114"/>
    <w:rsid w:val="00C30F28"/>
    <w:rsid w:val="00C31E10"/>
    <w:rsid w:val="00C31FA6"/>
    <w:rsid w:val="00C32178"/>
    <w:rsid w:val="00C329EE"/>
    <w:rsid w:val="00C33520"/>
    <w:rsid w:val="00C335C0"/>
    <w:rsid w:val="00C33A1C"/>
    <w:rsid w:val="00C34D48"/>
    <w:rsid w:val="00C353CC"/>
    <w:rsid w:val="00C3615F"/>
    <w:rsid w:val="00C362E3"/>
    <w:rsid w:val="00C40D42"/>
    <w:rsid w:val="00C417BC"/>
    <w:rsid w:val="00C420D4"/>
    <w:rsid w:val="00C42192"/>
    <w:rsid w:val="00C424A6"/>
    <w:rsid w:val="00C431CD"/>
    <w:rsid w:val="00C439D9"/>
    <w:rsid w:val="00C43F81"/>
    <w:rsid w:val="00C44548"/>
    <w:rsid w:val="00C472F7"/>
    <w:rsid w:val="00C50109"/>
    <w:rsid w:val="00C502BD"/>
    <w:rsid w:val="00C504CE"/>
    <w:rsid w:val="00C505B4"/>
    <w:rsid w:val="00C5102C"/>
    <w:rsid w:val="00C51116"/>
    <w:rsid w:val="00C51FE4"/>
    <w:rsid w:val="00C5339D"/>
    <w:rsid w:val="00C5397F"/>
    <w:rsid w:val="00C546DB"/>
    <w:rsid w:val="00C55AC5"/>
    <w:rsid w:val="00C55AFB"/>
    <w:rsid w:val="00C55B30"/>
    <w:rsid w:val="00C55C7A"/>
    <w:rsid w:val="00C562BA"/>
    <w:rsid w:val="00C5648A"/>
    <w:rsid w:val="00C56546"/>
    <w:rsid w:val="00C565A3"/>
    <w:rsid w:val="00C56BF3"/>
    <w:rsid w:val="00C570A6"/>
    <w:rsid w:val="00C57D6C"/>
    <w:rsid w:val="00C61906"/>
    <w:rsid w:val="00C62726"/>
    <w:rsid w:val="00C638C1"/>
    <w:rsid w:val="00C63EDC"/>
    <w:rsid w:val="00C648EF"/>
    <w:rsid w:val="00C64BA4"/>
    <w:rsid w:val="00C65BFF"/>
    <w:rsid w:val="00C66232"/>
    <w:rsid w:val="00C66450"/>
    <w:rsid w:val="00C70740"/>
    <w:rsid w:val="00C70AC2"/>
    <w:rsid w:val="00C71036"/>
    <w:rsid w:val="00C71308"/>
    <w:rsid w:val="00C716A8"/>
    <w:rsid w:val="00C727D3"/>
    <w:rsid w:val="00C727F5"/>
    <w:rsid w:val="00C73067"/>
    <w:rsid w:val="00C73C6B"/>
    <w:rsid w:val="00C7443C"/>
    <w:rsid w:val="00C75192"/>
    <w:rsid w:val="00C75633"/>
    <w:rsid w:val="00C75AD4"/>
    <w:rsid w:val="00C75FC5"/>
    <w:rsid w:val="00C7604F"/>
    <w:rsid w:val="00C761B1"/>
    <w:rsid w:val="00C76290"/>
    <w:rsid w:val="00C763B8"/>
    <w:rsid w:val="00C80889"/>
    <w:rsid w:val="00C81945"/>
    <w:rsid w:val="00C853CB"/>
    <w:rsid w:val="00C856C6"/>
    <w:rsid w:val="00C85848"/>
    <w:rsid w:val="00C91B5A"/>
    <w:rsid w:val="00C91C17"/>
    <w:rsid w:val="00C926F5"/>
    <w:rsid w:val="00C931CA"/>
    <w:rsid w:val="00C933B7"/>
    <w:rsid w:val="00C93700"/>
    <w:rsid w:val="00C94160"/>
    <w:rsid w:val="00C948E9"/>
    <w:rsid w:val="00C952AB"/>
    <w:rsid w:val="00C96849"/>
    <w:rsid w:val="00C9708C"/>
    <w:rsid w:val="00C9764B"/>
    <w:rsid w:val="00C97BC0"/>
    <w:rsid w:val="00CA1B96"/>
    <w:rsid w:val="00CA2532"/>
    <w:rsid w:val="00CA269B"/>
    <w:rsid w:val="00CA3527"/>
    <w:rsid w:val="00CA451B"/>
    <w:rsid w:val="00CA4B8C"/>
    <w:rsid w:val="00CA4D6B"/>
    <w:rsid w:val="00CA5278"/>
    <w:rsid w:val="00CA5830"/>
    <w:rsid w:val="00CA5F09"/>
    <w:rsid w:val="00CA6435"/>
    <w:rsid w:val="00CA7ED3"/>
    <w:rsid w:val="00CB0108"/>
    <w:rsid w:val="00CB046A"/>
    <w:rsid w:val="00CB0485"/>
    <w:rsid w:val="00CB2D42"/>
    <w:rsid w:val="00CB2E9F"/>
    <w:rsid w:val="00CB33E2"/>
    <w:rsid w:val="00CB398B"/>
    <w:rsid w:val="00CB4334"/>
    <w:rsid w:val="00CB5987"/>
    <w:rsid w:val="00CC1E7F"/>
    <w:rsid w:val="00CC2400"/>
    <w:rsid w:val="00CC2A42"/>
    <w:rsid w:val="00CC2ECD"/>
    <w:rsid w:val="00CC3628"/>
    <w:rsid w:val="00CC459F"/>
    <w:rsid w:val="00CC499A"/>
    <w:rsid w:val="00CC5AB0"/>
    <w:rsid w:val="00CC724E"/>
    <w:rsid w:val="00CC752A"/>
    <w:rsid w:val="00CC75EA"/>
    <w:rsid w:val="00CC7BA3"/>
    <w:rsid w:val="00CD0B32"/>
    <w:rsid w:val="00CD142D"/>
    <w:rsid w:val="00CD1C8E"/>
    <w:rsid w:val="00CD1DBD"/>
    <w:rsid w:val="00CD25C5"/>
    <w:rsid w:val="00CD260F"/>
    <w:rsid w:val="00CD2BEA"/>
    <w:rsid w:val="00CD3A9A"/>
    <w:rsid w:val="00CD40DC"/>
    <w:rsid w:val="00CD4ADD"/>
    <w:rsid w:val="00CD5375"/>
    <w:rsid w:val="00CD595B"/>
    <w:rsid w:val="00CD5BA1"/>
    <w:rsid w:val="00CD6A30"/>
    <w:rsid w:val="00CD79A7"/>
    <w:rsid w:val="00CE0C7A"/>
    <w:rsid w:val="00CE0D2D"/>
    <w:rsid w:val="00CE1730"/>
    <w:rsid w:val="00CE21A5"/>
    <w:rsid w:val="00CE2326"/>
    <w:rsid w:val="00CE2D64"/>
    <w:rsid w:val="00CE3430"/>
    <w:rsid w:val="00CE4127"/>
    <w:rsid w:val="00CE4229"/>
    <w:rsid w:val="00CE44A1"/>
    <w:rsid w:val="00CE54C1"/>
    <w:rsid w:val="00CE58AD"/>
    <w:rsid w:val="00CE5DB2"/>
    <w:rsid w:val="00CE6453"/>
    <w:rsid w:val="00CE7797"/>
    <w:rsid w:val="00CF06B6"/>
    <w:rsid w:val="00CF075B"/>
    <w:rsid w:val="00CF162E"/>
    <w:rsid w:val="00CF1C45"/>
    <w:rsid w:val="00CF3BD3"/>
    <w:rsid w:val="00CF3CCC"/>
    <w:rsid w:val="00CF437A"/>
    <w:rsid w:val="00CF4FE1"/>
    <w:rsid w:val="00CF5387"/>
    <w:rsid w:val="00CF6358"/>
    <w:rsid w:val="00CF6D9D"/>
    <w:rsid w:val="00CF7984"/>
    <w:rsid w:val="00D00E85"/>
    <w:rsid w:val="00D01F4E"/>
    <w:rsid w:val="00D02D61"/>
    <w:rsid w:val="00D02EE8"/>
    <w:rsid w:val="00D03539"/>
    <w:rsid w:val="00D036A2"/>
    <w:rsid w:val="00D03CE0"/>
    <w:rsid w:val="00D04642"/>
    <w:rsid w:val="00D04895"/>
    <w:rsid w:val="00D04D27"/>
    <w:rsid w:val="00D05785"/>
    <w:rsid w:val="00D065AD"/>
    <w:rsid w:val="00D0711B"/>
    <w:rsid w:val="00D07125"/>
    <w:rsid w:val="00D0722D"/>
    <w:rsid w:val="00D075DF"/>
    <w:rsid w:val="00D1059A"/>
    <w:rsid w:val="00D10B77"/>
    <w:rsid w:val="00D10C66"/>
    <w:rsid w:val="00D10F8C"/>
    <w:rsid w:val="00D112DA"/>
    <w:rsid w:val="00D12646"/>
    <w:rsid w:val="00D12A7A"/>
    <w:rsid w:val="00D136AE"/>
    <w:rsid w:val="00D13DBF"/>
    <w:rsid w:val="00D1431C"/>
    <w:rsid w:val="00D14798"/>
    <w:rsid w:val="00D14B13"/>
    <w:rsid w:val="00D150AC"/>
    <w:rsid w:val="00D15ED4"/>
    <w:rsid w:val="00D162FD"/>
    <w:rsid w:val="00D205B7"/>
    <w:rsid w:val="00D209A4"/>
    <w:rsid w:val="00D20C4A"/>
    <w:rsid w:val="00D20F52"/>
    <w:rsid w:val="00D22167"/>
    <w:rsid w:val="00D22FAA"/>
    <w:rsid w:val="00D231C1"/>
    <w:rsid w:val="00D23A61"/>
    <w:rsid w:val="00D244C7"/>
    <w:rsid w:val="00D2525D"/>
    <w:rsid w:val="00D25872"/>
    <w:rsid w:val="00D26696"/>
    <w:rsid w:val="00D26CAB"/>
    <w:rsid w:val="00D278C7"/>
    <w:rsid w:val="00D30A53"/>
    <w:rsid w:val="00D316B7"/>
    <w:rsid w:val="00D32446"/>
    <w:rsid w:val="00D336B5"/>
    <w:rsid w:val="00D34CA7"/>
    <w:rsid w:val="00D34F48"/>
    <w:rsid w:val="00D36142"/>
    <w:rsid w:val="00D36354"/>
    <w:rsid w:val="00D367CA"/>
    <w:rsid w:val="00D36EB4"/>
    <w:rsid w:val="00D37395"/>
    <w:rsid w:val="00D4067E"/>
    <w:rsid w:val="00D40C6D"/>
    <w:rsid w:val="00D415F2"/>
    <w:rsid w:val="00D41A23"/>
    <w:rsid w:val="00D42621"/>
    <w:rsid w:val="00D4263E"/>
    <w:rsid w:val="00D43CC8"/>
    <w:rsid w:val="00D44464"/>
    <w:rsid w:val="00D4452E"/>
    <w:rsid w:val="00D447A0"/>
    <w:rsid w:val="00D44CFA"/>
    <w:rsid w:val="00D44E1B"/>
    <w:rsid w:val="00D451AA"/>
    <w:rsid w:val="00D45996"/>
    <w:rsid w:val="00D4619E"/>
    <w:rsid w:val="00D50F5F"/>
    <w:rsid w:val="00D51309"/>
    <w:rsid w:val="00D51526"/>
    <w:rsid w:val="00D51C58"/>
    <w:rsid w:val="00D51DD0"/>
    <w:rsid w:val="00D5350E"/>
    <w:rsid w:val="00D535BC"/>
    <w:rsid w:val="00D5542E"/>
    <w:rsid w:val="00D558D6"/>
    <w:rsid w:val="00D5612D"/>
    <w:rsid w:val="00D561B0"/>
    <w:rsid w:val="00D570CB"/>
    <w:rsid w:val="00D5777C"/>
    <w:rsid w:val="00D6077D"/>
    <w:rsid w:val="00D60865"/>
    <w:rsid w:val="00D60D47"/>
    <w:rsid w:val="00D61646"/>
    <w:rsid w:val="00D61654"/>
    <w:rsid w:val="00D61AC1"/>
    <w:rsid w:val="00D62C9A"/>
    <w:rsid w:val="00D6338F"/>
    <w:rsid w:val="00D6380D"/>
    <w:rsid w:val="00D63B35"/>
    <w:rsid w:val="00D64BC3"/>
    <w:rsid w:val="00D65AAA"/>
    <w:rsid w:val="00D65BC7"/>
    <w:rsid w:val="00D6772A"/>
    <w:rsid w:val="00D7035E"/>
    <w:rsid w:val="00D7049E"/>
    <w:rsid w:val="00D70FDD"/>
    <w:rsid w:val="00D71101"/>
    <w:rsid w:val="00D7205A"/>
    <w:rsid w:val="00D7366F"/>
    <w:rsid w:val="00D7433C"/>
    <w:rsid w:val="00D74800"/>
    <w:rsid w:val="00D74CD5"/>
    <w:rsid w:val="00D752B3"/>
    <w:rsid w:val="00D76427"/>
    <w:rsid w:val="00D76D65"/>
    <w:rsid w:val="00D773F6"/>
    <w:rsid w:val="00D77A97"/>
    <w:rsid w:val="00D77C6D"/>
    <w:rsid w:val="00D77DEF"/>
    <w:rsid w:val="00D8090B"/>
    <w:rsid w:val="00D80BAE"/>
    <w:rsid w:val="00D80E74"/>
    <w:rsid w:val="00D81DCE"/>
    <w:rsid w:val="00D82E8F"/>
    <w:rsid w:val="00D843D8"/>
    <w:rsid w:val="00D85383"/>
    <w:rsid w:val="00D85742"/>
    <w:rsid w:val="00D85BCE"/>
    <w:rsid w:val="00D85ED7"/>
    <w:rsid w:val="00D87056"/>
    <w:rsid w:val="00D87EB1"/>
    <w:rsid w:val="00D91456"/>
    <w:rsid w:val="00D914A0"/>
    <w:rsid w:val="00D9188D"/>
    <w:rsid w:val="00D924E5"/>
    <w:rsid w:val="00D930FB"/>
    <w:rsid w:val="00D9595C"/>
    <w:rsid w:val="00D95B23"/>
    <w:rsid w:val="00D96101"/>
    <w:rsid w:val="00D96FF3"/>
    <w:rsid w:val="00D974A5"/>
    <w:rsid w:val="00DA0685"/>
    <w:rsid w:val="00DA14EC"/>
    <w:rsid w:val="00DA1C24"/>
    <w:rsid w:val="00DA1C6D"/>
    <w:rsid w:val="00DA23CE"/>
    <w:rsid w:val="00DA2459"/>
    <w:rsid w:val="00DA251D"/>
    <w:rsid w:val="00DA3A4D"/>
    <w:rsid w:val="00DA41E4"/>
    <w:rsid w:val="00DA59DD"/>
    <w:rsid w:val="00DA6067"/>
    <w:rsid w:val="00DA6216"/>
    <w:rsid w:val="00DA6FB4"/>
    <w:rsid w:val="00DA7000"/>
    <w:rsid w:val="00DA7783"/>
    <w:rsid w:val="00DB0046"/>
    <w:rsid w:val="00DB0235"/>
    <w:rsid w:val="00DB073A"/>
    <w:rsid w:val="00DB0CBC"/>
    <w:rsid w:val="00DB0ED1"/>
    <w:rsid w:val="00DB1F7F"/>
    <w:rsid w:val="00DB21FC"/>
    <w:rsid w:val="00DB2247"/>
    <w:rsid w:val="00DB2DD1"/>
    <w:rsid w:val="00DB3269"/>
    <w:rsid w:val="00DB3CB0"/>
    <w:rsid w:val="00DB547B"/>
    <w:rsid w:val="00DB5775"/>
    <w:rsid w:val="00DB763E"/>
    <w:rsid w:val="00DB79A6"/>
    <w:rsid w:val="00DC0662"/>
    <w:rsid w:val="00DC080E"/>
    <w:rsid w:val="00DC0ADB"/>
    <w:rsid w:val="00DC10F0"/>
    <w:rsid w:val="00DC1758"/>
    <w:rsid w:val="00DC23F6"/>
    <w:rsid w:val="00DC3072"/>
    <w:rsid w:val="00DC31FF"/>
    <w:rsid w:val="00DC34F9"/>
    <w:rsid w:val="00DC352F"/>
    <w:rsid w:val="00DC40BD"/>
    <w:rsid w:val="00DC4962"/>
    <w:rsid w:val="00DC55DF"/>
    <w:rsid w:val="00DC5B56"/>
    <w:rsid w:val="00DC6332"/>
    <w:rsid w:val="00DC7257"/>
    <w:rsid w:val="00DC7DEE"/>
    <w:rsid w:val="00DC7F28"/>
    <w:rsid w:val="00DD108D"/>
    <w:rsid w:val="00DD1E8E"/>
    <w:rsid w:val="00DD22DD"/>
    <w:rsid w:val="00DD2F84"/>
    <w:rsid w:val="00DD3C26"/>
    <w:rsid w:val="00DD3FA5"/>
    <w:rsid w:val="00DD452D"/>
    <w:rsid w:val="00DD5300"/>
    <w:rsid w:val="00DD5D33"/>
    <w:rsid w:val="00DD5D71"/>
    <w:rsid w:val="00DD60D9"/>
    <w:rsid w:val="00DD61B6"/>
    <w:rsid w:val="00DD66AB"/>
    <w:rsid w:val="00DD6BDE"/>
    <w:rsid w:val="00DD7596"/>
    <w:rsid w:val="00DD7D22"/>
    <w:rsid w:val="00DE0DE5"/>
    <w:rsid w:val="00DE14F8"/>
    <w:rsid w:val="00DE35E9"/>
    <w:rsid w:val="00DE56A4"/>
    <w:rsid w:val="00DE6C21"/>
    <w:rsid w:val="00DE7001"/>
    <w:rsid w:val="00DE7265"/>
    <w:rsid w:val="00DE7B93"/>
    <w:rsid w:val="00DF044B"/>
    <w:rsid w:val="00DF0666"/>
    <w:rsid w:val="00DF08A5"/>
    <w:rsid w:val="00DF1BD0"/>
    <w:rsid w:val="00DF2376"/>
    <w:rsid w:val="00DF4798"/>
    <w:rsid w:val="00DF480A"/>
    <w:rsid w:val="00DF5F4D"/>
    <w:rsid w:val="00DF61CA"/>
    <w:rsid w:val="00DF659A"/>
    <w:rsid w:val="00DF6704"/>
    <w:rsid w:val="00DF6912"/>
    <w:rsid w:val="00DF6CDD"/>
    <w:rsid w:val="00E00336"/>
    <w:rsid w:val="00E01440"/>
    <w:rsid w:val="00E01B2E"/>
    <w:rsid w:val="00E02E62"/>
    <w:rsid w:val="00E02F56"/>
    <w:rsid w:val="00E03A8D"/>
    <w:rsid w:val="00E047B8"/>
    <w:rsid w:val="00E06517"/>
    <w:rsid w:val="00E0668E"/>
    <w:rsid w:val="00E069D9"/>
    <w:rsid w:val="00E070A1"/>
    <w:rsid w:val="00E071EB"/>
    <w:rsid w:val="00E07879"/>
    <w:rsid w:val="00E07FAD"/>
    <w:rsid w:val="00E10272"/>
    <w:rsid w:val="00E1076D"/>
    <w:rsid w:val="00E10D78"/>
    <w:rsid w:val="00E10FC5"/>
    <w:rsid w:val="00E116C9"/>
    <w:rsid w:val="00E11C94"/>
    <w:rsid w:val="00E12FC1"/>
    <w:rsid w:val="00E133C3"/>
    <w:rsid w:val="00E13865"/>
    <w:rsid w:val="00E148F9"/>
    <w:rsid w:val="00E14D20"/>
    <w:rsid w:val="00E15334"/>
    <w:rsid w:val="00E15468"/>
    <w:rsid w:val="00E15D5B"/>
    <w:rsid w:val="00E165BF"/>
    <w:rsid w:val="00E165D0"/>
    <w:rsid w:val="00E20066"/>
    <w:rsid w:val="00E21D92"/>
    <w:rsid w:val="00E226F6"/>
    <w:rsid w:val="00E2382B"/>
    <w:rsid w:val="00E23D93"/>
    <w:rsid w:val="00E23E72"/>
    <w:rsid w:val="00E24E92"/>
    <w:rsid w:val="00E2503B"/>
    <w:rsid w:val="00E25E0E"/>
    <w:rsid w:val="00E25EAF"/>
    <w:rsid w:val="00E261B9"/>
    <w:rsid w:val="00E30EA1"/>
    <w:rsid w:val="00E31BE4"/>
    <w:rsid w:val="00E326F4"/>
    <w:rsid w:val="00E32762"/>
    <w:rsid w:val="00E34502"/>
    <w:rsid w:val="00E3503F"/>
    <w:rsid w:val="00E351F9"/>
    <w:rsid w:val="00E35D4E"/>
    <w:rsid w:val="00E411C0"/>
    <w:rsid w:val="00E41769"/>
    <w:rsid w:val="00E41993"/>
    <w:rsid w:val="00E41AE7"/>
    <w:rsid w:val="00E42A18"/>
    <w:rsid w:val="00E435C1"/>
    <w:rsid w:val="00E43D84"/>
    <w:rsid w:val="00E44404"/>
    <w:rsid w:val="00E444C6"/>
    <w:rsid w:val="00E4549B"/>
    <w:rsid w:val="00E454BF"/>
    <w:rsid w:val="00E45CA6"/>
    <w:rsid w:val="00E4737D"/>
    <w:rsid w:val="00E479AD"/>
    <w:rsid w:val="00E47D94"/>
    <w:rsid w:val="00E5056B"/>
    <w:rsid w:val="00E51B99"/>
    <w:rsid w:val="00E51C8E"/>
    <w:rsid w:val="00E52FF1"/>
    <w:rsid w:val="00E53522"/>
    <w:rsid w:val="00E53C9A"/>
    <w:rsid w:val="00E54447"/>
    <w:rsid w:val="00E55325"/>
    <w:rsid w:val="00E55DEC"/>
    <w:rsid w:val="00E5620B"/>
    <w:rsid w:val="00E60237"/>
    <w:rsid w:val="00E607C4"/>
    <w:rsid w:val="00E60C93"/>
    <w:rsid w:val="00E61C9A"/>
    <w:rsid w:val="00E61DFA"/>
    <w:rsid w:val="00E61E7A"/>
    <w:rsid w:val="00E63022"/>
    <w:rsid w:val="00E6302F"/>
    <w:rsid w:val="00E63494"/>
    <w:rsid w:val="00E648F3"/>
    <w:rsid w:val="00E64EA6"/>
    <w:rsid w:val="00E6563C"/>
    <w:rsid w:val="00E670F2"/>
    <w:rsid w:val="00E70DFF"/>
    <w:rsid w:val="00E7129C"/>
    <w:rsid w:val="00E72170"/>
    <w:rsid w:val="00E72710"/>
    <w:rsid w:val="00E73048"/>
    <w:rsid w:val="00E733AA"/>
    <w:rsid w:val="00E73918"/>
    <w:rsid w:val="00E749BC"/>
    <w:rsid w:val="00E75287"/>
    <w:rsid w:val="00E758BB"/>
    <w:rsid w:val="00E766EA"/>
    <w:rsid w:val="00E76962"/>
    <w:rsid w:val="00E769B7"/>
    <w:rsid w:val="00E76BAF"/>
    <w:rsid w:val="00E77433"/>
    <w:rsid w:val="00E7762A"/>
    <w:rsid w:val="00E77732"/>
    <w:rsid w:val="00E80C3F"/>
    <w:rsid w:val="00E81ADC"/>
    <w:rsid w:val="00E826C0"/>
    <w:rsid w:val="00E82F95"/>
    <w:rsid w:val="00E838A4"/>
    <w:rsid w:val="00E83BD2"/>
    <w:rsid w:val="00E84971"/>
    <w:rsid w:val="00E84BDE"/>
    <w:rsid w:val="00E84EFE"/>
    <w:rsid w:val="00E854F4"/>
    <w:rsid w:val="00E85992"/>
    <w:rsid w:val="00E869A1"/>
    <w:rsid w:val="00E86A44"/>
    <w:rsid w:val="00E875D2"/>
    <w:rsid w:val="00E90A76"/>
    <w:rsid w:val="00E91067"/>
    <w:rsid w:val="00E91529"/>
    <w:rsid w:val="00E9160B"/>
    <w:rsid w:val="00E9161E"/>
    <w:rsid w:val="00E92024"/>
    <w:rsid w:val="00E92472"/>
    <w:rsid w:val="00E92524"/>
    <w:rsid w:val="00E92A30"/>
    <w:rsid w:val="00E93B6C"/>
    <w:rsid w:val="00E9430B"/>
    <w:rsid w:val="00E95488"/>
    <w:rsid w:val="00E959E3"/>
    <w:rsid w:val="00E9627F"/>
    <w:rsid w:val="00E9633E"/>
    <w:rsid w:val="00E96692"/>
    <w:rsid w:val="00E96D05"/>
    <w:rsid w:val="00EA020E"/>
    <w:rsid w:val="00EA1DE6"/>
    <w:rsid w:val="00EA1EA0"/>
    <w:rsid w:val="00EA1F56"/>
    <w:rsid w:val="00EA3265"/>
    <w:rsid w:val="00EA32C3"/>
    <w:rsid w:val="00EA350F"/>
    <w:rsid w:val="00EA3A2C"/>
    <w:rsid w:val="00EA3E90"/>
    <w:rsid w:val="00EA4348"/>
    <w:rsid w:val="00EA44D9"/>
    <w:rsid w:val="00EA4CEE"/>
    <w:rsid w:val="00EA6F83"/>
    <w:rsid w:val="00EA7588"/>
    <w:rsid w:val="00EA76C3"/>
    <w:rsid w:val="00EA78A4"/>
    <w:rsid w:val="00EA7E73"/>
    <w:rsid w:val="00EB142E"/>
    <w:rsid w:val="00EB19FC"/>
    <w:rsid w:val="00EB208B"/>
    <w:rsid w:val="00EB242C"/>
    <w:rsid w:val="00EB28A8"/>
    <w:rsid w:val="00EB35AF"/>
    <w:rsid w:val="00EB371D"/>
    <w:rsid w:val="00EB4D04"/>
    <w:rsid w:val="00EB53C2"/>
    <w:rsid w:val="00EB55DA"/>
    <w:rsid w:val="00EB5C12"/>
    <w:rsid w:val="00EB6685"/>
    <w:rsid w:val="00EB66F1"/>
    <w:rsid w:val="00EB703B"/>
    <w:rsid w:val="00EB7413"/>
    <w:rsid w:val="00EC3E7E"/>
    <w:rsid w:val="00EC41F1"/>
    <w:rsid w:val="00EC4A22"/>
    <w:rsid w:val="00EC4EDF"/>
    <w:rsid w:val="00EC62BE"/>
    <w:rsid w:val="00EC69C4"/>
    <w:rsid w:val="00EC78F4"/>
    <w:rsid w:val="00ED0BCC"/>
    <w:rsid w:val="00ED195D"/>
    <w:rsid w:val="00ED1B9F"/>
    <w:rsid w:val="00ED220F"/>
    <w:rsid w:val="00ED2903"/>
    <w:rsid w:val="00ED3483"/>
    <w:rsid w:val="00ED3625"/>
    <w:rsid w:val="00ED3FEC"/>
    <w:rsid w:val="00ED40FE"/>
    <w:rsid w:val="00ED43CA"/>
    <w:rsid w:val="00ED4D2A"/>
    <w:rsid w:val="00ED6AB0"/>
    <w:rsid w:val="00ED6EE8"/>
    <w:rsid w:val="00ED78A4"/>
    <w:rsid w:val="00EE1EF0"/>
    <w:rsid w:val="00EE2E34"/>
    <w:rsid w:val="00EE30B4"/>
    <w:rsid w:val="00EE4164"/>
    <w:rsid w:val="00EE5A06"/>
    <w:rsid w:val="00EE5BAC"/>
    <w:rsid w:val="00EE60B9"/>
    <w:rsid w:val="00EE7855"/>
    <w:rsid w:val="00EE78AD"/>
    <w:rsid w:val="00EE7C66"/>
    <w:rsid w:val="00EE7FD2"/>
    <w:rsid w:val="00EF01F3"/>
    <w:rsid w:val="00EF0A96"/>
    <w:rsid w:val="00EF1CE8"/>
    <w:rsid w:val="00EF2974"/>
    <w:rsid w:val="00EF3479"/>
    <w:rsid w:val="00EF3BD4"/>
    <w:rsid w:val="00EF4B92"/>
    <w:rsid w:val="00EF580E"/>
    <w:rsid w:val="00EF5FD6"/>
    <w:rsid w:val="00EF6E6D"/>
    <w:rsid w:val="00EF7C3D"/>
    <w:rsid w:val="00EF7D6C"/>
    <w:rsid w:val="00F004C8"/>
    <w:rsid w:val="00F01EFA"/>
    <w:rsid w:val="00F02595"/>
    <w:rsid w:val="00F044D4"/>
    <w:rsid w:val="00F048B5"/>
    <w:rsid w:val="00F04C74"/>
    <w:rsid w:val="00F04DD5"/>
    <w:rsid w:val="00F05BB9"/>
    <w:rsid w:val="00F05C2C"/>
    <w:rsid w:val="00F061D7"/>
    <w:rsid w:val="00F063B1"/>
    <w:rsid w:val="00F06DC2"/>
    <w:rsid w:val="00F06FB9"/>
    <w:rsid w:val="00F10D7B"/>
    <w:rsid w:val="00F11E15"/>
    <w:rsid w:val="00F12258"/>
    <w:rsid w:val="00F123B7"/>
    <w:rsid w:val="00F12615"/>
    <w:rsid w:val="00F12A5F"/>
    <w:rsid w:val="00F12D2A"/>
    <w:rsid w:val="00F139B5"/>
    <w:rsid w:val="00F14149"/>
    <w:rsid w:val="00F1439B"/>
    <w:rsid w:val="00F15487"/>
    <w:rsid w:val="00F15872"/>
    <w:rsid w:val="00F1674D"/>
    <w:rsid w:val="00F16792"/>
    <w:rsid w:val="00F17647"/>
    <w:rsid w:val="00F17C40"/>
    <w:rsid w:val="00F17CEC"/>
    <w:rsid w:val="00F206C8"/>
    <w:rsid w:val="00F21464"/>
    <w:rsid w:val="00F215BC"/>
    <w:rsid w:val="00F21DDA"/>
    <w:rsid w:val="00F25C0F"/>
    <w:rsid w:val="00F262C6"/>
    <w:rsid w:val="00F2682A"/>
    <w:rsid w:val="00F26F02"/>
    <w:rsid w:val="00F27918"/>
    <w:rsid w:val="00F27B22"/>
    <w:rsid w:val="00F30719"/>
    <w:rsid w:val="00F30B43"/>
    <w:rsid w:val="00F31478"/>
    <w:rsid w:val="00F32C07"/>
    <w:rsid w:val="00F33228"/>
    <w:rsid w:val="00F332C6"/>
    <w:rsid w:val="00F333F1"/>
    <w:rsid w:val="00F340D6"/>
    <w:rsid w:val="00F34600"/>
    <w:rsid w:val="00F35597"/>
    <w:rsid w:val="00F36120"/>
    <w:rsid w:val="00F36231"/>
    <w:rsid w:val="00F3659B"/>
    <w:rsid w:val="00F371ED"/>
    <w:rsid w:val="00F403B3"/>
    <w:rsid w:val="00F40C4B"/>
    <w:rsid w:val="00F41C5F"/>
    <w:rsid w:val="00F41D55"/>
    <w:rsid w:val="00F43037"/>
    <w:rsid w:val="00F43A67"/>
    <w:rsid w:val="00F43B3D"/>
    <w:rsid w:val="00F443E8"/>
    <w:rsid w:val="00F4474D"/>
    <w:rsid w:val="00F4503C"/>
    <w:rsid w:val="00F45152"/>
    <w:rsid w:val="00F46AD7"/>
    <w:rsid w:val="00F46C5A"/>
    <w:rsid w:val="00F47083"/>
    <w:rsid w:val="00F47297"/>
    <w:rsid w:val="00F47AD5"/>
    <w:rsid w:val="00F50498"/>
    <w:rsid w:val="00F5105C"/>
    <w:rsid w:val="00F5126A"/>
    <w:rsid w:val="00F51360"/>
    <w:rsid w:val="00F51447"/>
    <w:rsid w:val="00F5236D"/>
    <w:rsid w:val="00F529A4"/>
    <w:rsid w:val="00F52DE6"/>
    <w:rsid w:val="00F540C2"/>
    <w:rsid w:val="00F54C8C"/>
    <w:rsid w:val="00F555CE"/>
    <w:rsid w:val="00F558E8"/>
    <w:rsid w:val="00F55D9B"/>
    <w:rsid w:val="00F560BD"/>
    <w:rsid w:val="00F560F9"/>
    <w:rsid w:val="00F56326"/>
    <w:rsid w:val="00F5657D"/>
    <w:rsid w:val="00F56FDF"/>
    <w:rsid w:val="00F5707E"/>
    <w:rsid w:val="00F5787C"/>
    <w:rsid w:val="00F57AAC"/>
    <w:rsid w:val="00F6029E"/>
    <w:rsid w:val="00F60306"/>
    <w:rsid w:val="00F60494"/>
    <w:rsid w:val="00F60789"/>
    <w:rsid w:val="00F60C4F"/>
    <w:rsid w:val="00F60D2C"/>
    <w:rsid w:val="00F61160"/>
    <w:rsid w:val="00F614C7"/>
    <w:rsid w:val="00F61A28"/>
    <w:rsid w:val="00F61FFA"/>
    <w:rsid w:val="00F620C3"/>
    <w:rsid w:val="00F63124"/>
    <w:rsid w:val="00F637C7"/>
    <w:rsid w:val="00F63F37"/>
    <w:rsid w:val="00F647D4"/>
    <w:rsid w:val="00F64A9D"/>
    <w:rsid w:val="00F6535B"/>
    <w:rsid w:val="00F659F0"/>
    <w:rsid w:val="00F663B9"/>
    <w:rsid w:val="00F669CB"/>
    <w:rsid w:val="00F676A9"/>
    <w:rsid w:val="00F700F7"/>
    <w:rsid w:val="00F70341"/>
    <w:rsid w:val="00F70B94"/>
    <w:rsid w:val="00F70CA2"/>
    <w:rsid w:val="00F70F06"/>
    <w:rsid w:val="00F712D9"/>
    <w:rsid w:val="00F728F7"/>
    <w:rsid w:val="00F72B2E"/>
    <w:rsid w:val="00F72D60"/>
    <w:rsid w:val="00F730CD"/>
    <w:rsid w:val="00F73726"/>
    <w:rsid w:val="00F74433"/>
    <w:rsid w:val="00F7570D"/>
    <w:rsid w:val="00F75D3C"/>
    <w:rsid w:val="00F76061"/>
    <w:rsid w:val="00F767F0"/>
    <w:rsid w:val="00F80745"/>
    <w:rsid w:val="00F80F11"/>
    <w:rsid w:val="00F81ADC"/>
    <w:rsid w:val="00F8304A"/>
    <w:rsid w:val="00F83102"/>
    <w:rsid w:val="00F83625"/>
    <w:rsid w:val="00F85BC5"/>
    <w:rsid w:val="00F86304"/>
    <w:rsid w:val="00F909A3"/>
    <w:rsid w:val="00F90D96"/>
    <w:rsid w:val="00F90E9F"/>
    <w:rsid w:val="00F91824"/>
    <w:rsid w:val="00F92062"/>
    <w:rsid w:val="00F927CC"/>
    <w:rsid w:val="00F92C27"/>
    <w:rsid w:val="00F92CBA"/>
    <w:rsid w:val="00F93751"/>
    <w:rsid w:val="00F93BE3"/>
    <w:rsid w:val="00F94A9D"/>
    <w:rsid w:val="00F95F57"/>
    <w:rsid w:val="00F9626F"/>
    <w:rsid w:val="00F96A06"/>
    <w:rsid w:val="00F96AAC"/>
    <w:rsid w:val="00F972E2"/>
    <w:rsid w:val="00F976A5"/>
    <w:rsid w:val="00F9788F"/>
    <w:rsid w:val="00F97919"/>
    <w:rsid w:val="00F97B47"/>
    <w:rsid w:val="00FA0180"/>
    <w:rsid w:val="00FA1F14"/>
    <w:rsid w:val="00FA23B7"/>
    <w:rsid w:val="00FA2B03"/>
    <w:rsid w:val="00FA36D2"/>
    <w:rsid w:val="00FA3DA9"/>
    <w:rsid w:val="00FA42A8"/>
    <w:rsid w:val="00FA5739"/>
    <w:rsid w:val="00FA5C24"/>
    <w:rsid w:val="00FA6BE7"/>
    <w:rsid w:val="00FA756E"/>
    <w:rsid w:val="00FA7ADD"/>
    <w:rsid w:val="00FB0885"/>
    <w:rsid w:val="00FB1893"/>
    <w:rsid w:val="00FB2236"/>
    <w:rsid w:val="00FB2550"/>
    <w:rsid w:val="00FB306B"/>
    <w:rsid w:val="00FB3CC6"/>
    <w:rsid w:val="00FB4160"/>
    <w:rsid w:val="00FB4CD1"/>
    <w:rsid w:val="00FB5984"/>
    <w:rsid w:val="00FB5B19"/>
    <w:rsid w:val="00FB5F85"/>
    <w:rsid w:val="00FB642E"/>
    <w:rsid w:val="00FB6539"/>
    <w:rsid w:val="00FB73B2"/>
    <w:rsid w:val="00FC015C"/>
    <w:rsid w:val="00FC0184"/>
    <w:rsid w:val="00FC042E"/>
    <w:rsid w:val="00FC06C9"/>
    <w:rsid w:val="00FC267A"/>
    <w:rsid w:val="00FC2BBC"/>
    <w:rsid w:val="00FC4B61"/>
    <w:rsid w:val="00FC551B"/>
    <w:rsid w:val="00FC6AD6"/>
    <w:rsid w:val="00FC7602"/>
    <w:rsid w:val="00FC78CC"/>
    <w:rsid w:val="00FC7A1B"/>
    <w:rsid w:val="00FC7A56"/>
    <w:rsid w:val="00FC7C1F"/>
    <w:rsid w:val="00FD00E8"/>
    <w:rsid w:val="00FD168A"/>
    <w:rsid w:val="00FD2340"/>
    <w:rsid w:val="00FD280F"/>
    <w:rsid w:val="00FD283E"/>
    <w:rsid w:val="00FD3B36"/>
    <w:rsid w:val="00FD3CFB"/>
    <w:rsid w:val="00FD5560"/>
    <w:rsid w:val="00FD59F1"/>
    <w:rsid w:val="00FD5B10"/>
    <w:rsid w:val="00FD5FDB"/>
    <w:rsid w:val="00FD6262"/>
    <w:rsid w:val="00FD6A6B"/>
    <w:rsid w:val="00FD70F3"/>
    <w:rsid w:val="00FD714A"/>
    <w:rsid w:val="00FD7E89"/>
    <w:rsid w:val="00FE0DCD"/>
    <w:rsid w:val="00FE0DEC"/>
    <w:rsid w:val="00FE1EEB"/>
    <w:rsid w:val="00FE3F7F"/>
    <w:rsid w:val="00FE4A2D"/>
    <w:rsid w:val="00FE5921"/>
    <w:rsid w:val="00FE6EAF"/>
    <w:rsid w:val="00FE6EEB"/>
    <w:rsid w:val="00FE7126"/>
    <w:rsid w:val="00FE7BC6"/>
    <w:rsid w:val="00FF1133"/>
    <w:rsid w:val="00FF29AF"/>
    <w:rsid w:val="00FF311E"/>
    <w:rsid w:val="00FF3394"/>
    <w:rsid w:val="00FF342B"/>
    <w:rsid w:val="00FF4293"/>
    <w:rsid w:val="00FF4516"/>
    <w:rsid w:val="00FF45CF"/>
    <w:rsid w:val="00FF50D9"/>
    <w:rsid w:val="00FF55A4"/>
    <w:rsid w:val="00FF55C2"/>
    <w:rsid w:val="00FF6E3C"/>
    <w:rsid w:val="00FF7009"/>
    <w:rsid w:val="00FF754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30384"/>
    <w:pPr>
      <w:spacing w:after="200" w:line="276" w:lineRule="auto"/>
    </w:pPr>
    <w:rPr>
      <w:sz w:val="22"/>
      <w:szCs w:val="22"/>
      <w:lang w:val="pt-B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2FC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36D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raster">
    <w:name w:val="Table Grid"/>
    <w:basedOn w:val="Standaardtabel"/>
    <w:uiPriority w:val="59"/>
    <w:rsid w:val="00BD7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477F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77F5"/>
    <w:rPr>
      <w:rFonts w:ascii="Tahoma" w:hAnsi="Tahoma" w:cs="Tahoma"/>
      <w:sz w:val="16"/>
      <w:szCs w:val="16"/>
    </w:rPr>
  </w:style>
  <w:style w:type="character" w:styleId="Verwijzingopmerking">
    <w:name w:val="annotation reference"/>
    <w:uiPriority w:val="99"/>
    <w:semiHidden/>
    <w:unhideWhenUsed/>
    <w:rsid w:val="005124C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124C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rsid w:val="005124C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124CF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5124CF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147A05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147A05"/>
  </w:style>
  <w:style w:type="paragraph" w:styleId="Koptekst">
    <w:name w:val="header"/>
    <w:basedOn w:val="Standaard"/>
    <w:link w:val="KoptekstChar"/>
    <w:uiPriority w:val="99"/>
    <w:unhideWhenUsed/>
    <w:rsid w:val="004C76F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4C76F0"/>
    <w:rPr>
      <w:sz w:val="22"/>
      <w:szCs w:val="22"/>
      <w:lang w:val="pt-BR" w:eastAsia="en-US"/>
    </w:rPr>
  </w:style>
  <w:style w:type="paragraph" w:styleId="Voettekst">
    <w:name w:val="footer"/>
    <w:basedOn w:val="Standaard"/>
    <w:link w:val="VoettekstChar"/>
    <w:uiPriority w:val="99"/>
    <w:unhideWhenUsed/>
    <w:rsid w:val="004C76F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4C76F0"/>
    <w:rPr>
      <w:sz w:val="22"/>
      <w:szCs w:val="22"/>
      <w:lang w:val="pt-BR" w:eastAsia="en-US"/>
    </w:rPr>
  </w:style>
  <w:style w:type="paragraph" w:styleId="Revisie">
    <w:name w:val="Revision"/>
    <w:hidden/>
    <w:uiPriority w:val="99"/>
    <w:semiHidden/>
    <w:rsid w:val="0097700C"/>
    <w:rPr>
      <w:sz w:val="22"/>
      <w:szCs w:val="22"/>
      <w:lang w:val="pt-BR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D4AB1"/>
    <w:rPr>
      <w:sz w:val="20"/>
      <w:szCs w:val="20"/>
    </w:rPr>
  </w:style>
  <w:style w:type="character" w:customStyle="1" w:styleId="EindnoottekstChar">
    <w:name w:val="Eindnoottekst Char"/>
    <w:link w:val="Eindnoottekst"/>
    <w:uiPriority w:val="99"/>
    <w:semiHidden/>
    <w:rsid w:val="005D4AB1"/>
    <w:rPr>
      <w:lang w:val="pt-BR" w:eastAsia="en-US"/>
    </w:rPr>
  </w:style>
  <w:style w:type="character" w:styleId="Eindnootmarkering">
    <w:name w:val="endnote reference"/>
    <w:uiPriority w:val="99"/>
    <w:semiHidden/>
    <w:unhideWhenUsed/>
    <w:rsid w:val="005D4AB1"/>
    <w:rPr>
      <w:vertAlign w:val="superscript"/>
    </w:rPr>
  </w:style>
  <w:style w:type="character" w:customStyle="1" w:styleId="TextodecomentrioChar1">
    <w:name w:val="Texto de comentário Char1"/>
    <w:basedOn w:val="Standaardalinea-lettertype"/>
    <w:uiPriority w:val="99"/>
    <w:semiHidden/>
    <w:rsid w:val="00C17772"/>
    <w:rPr>
      <w:rFonts w:cs="Mangal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30384"/>
    <w:pPr>
      <w:spacing w:after="200" w:line="276" w:lineRule="auto"/>
    </w:pPr>
    <w:rPr>
      <w:sz w:val="22"/>
      <w:szCs w:val="22"/>
      <w:lang w:val="pt-B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2FC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36D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raster">
    <w:name w:val="Table Grid"/>
    <w:basedOn w:val="Standaardtabel"/>
    <w:uiPriority w:val="59"/>
    <w:rsid w:val="00BD7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477F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77F5"/>
    <w:rPr>
      <w:rFonts w:ascii="Tahoma" w:hAnsi="Tahoma" w:cs="Tahoma"/>
      <w:sz w:val="16"/>
      <w:szCs w:val="16"/>
    </w:rPr>
  </w:style>
  <w:style w:type="character" w:styleId="Verwijzingopmerking">
    <w:name w:val="annotation reference"/>
    <w:uiPriority w:val="99"/>
    <w:semiHidden/>
    <w:unhideWhenUsed/>
    <w:rsid w:val="005124C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124C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rsid w:val="005124C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124CF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5124CF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147A05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147A05"/>
  </w:style>
  <w:style w:type="paragraph" w:styleId="Koptekst">
    <w:name w:val="header"/>
    <w:basedOn w:val="Standaard"/>
    <w:link w:val="KoptekstChar"/>
    <w:uiPriority w:val="99"/>
    <w:unhideWhenUsed/>
    <w:rsid w:val="004C76F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4C76F0"/>
    <w:rPr>
      <w:sz w:val="22"/>
      <w:szCs w:val="22"/>
      <w:lang w:val="pt-BR" w:eastAsia="en-US"/>
    </w:rPr>
  </w:style>
  <w:style w:type="paragraph" w:styleId="Voettekst">
    <w:name w:val="footer"/>
    <w:basedOn w:val="Standaard"/>
    <w:link w:val="VoettekstChar"/>
    <w:uiPriority w:val="99"/>
    <w:unhideWhenUsed/>
    <w:rsid w:val="004C76F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4C76F0"/>
    <w:rPr>
      <w:sz w:val="22"/>
      <w:szCs w:val="22"/>
      <w:lang w:val="pt-BR" w:eastAsia="en-US"/>
    </w:rPr>
  </w:style>
  <w:style w:type="paragraph" w:styleId="Revisie">
    <w:name w:val="Revision"/>
    <w:hidden/>
    <w:uiPriority w:val="99"/>
    <w:semiHidden/>
    <w:rsid w:val="0097700C"/>
    <w:rPr>
      <w:sz w:val="22"/>
      <w:szCs w:val="22"/>
      <w:lang w:val="pt-BR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D4AB1"/>
    <w:rPr>
      <w:sz w:val="20"/>
      <w:szCs w:val="20"/>
    </w:rPr>
  </w:style>
  <w:style w:type="character" w:customStyle="1" w:styleId="EindnoottekstChar">
    <w:name w:val="Eindnoottekst Char"/>
    <w:link w:val="Eindnoottekst"/>
    <w:uiPriority w:val="99"/>
    <w:semiHidden/>
    <w:rsid w:val="005D4AB1"/>
    <w:rPr>
      <w:lang w:val="pt-BR" w:eastAsia="en-US"/>
    </w:rPr>
  </w:style>
  <w:style w:type="character" w:styleId="Eindnootmarkering">
    <w:name w:val="endnote reference"/>
    <w:uiPriority w:val="99"/>
    <w:semiHidden/>
    <w:unhideWhenUsed/>
    <w:rsid w:val="005D4AB1"/>
    <w:rPr>
      <w:vertAlign w:val="superscript"/>
    </w:rPr>
  </w:style>
  <w:style w:type="character" w:customStyle="1" w:styleId="TextodecomentrioChar1">
    <w:name w:val="Texto de comentário Char1"/>
    <w:basedOn w:val="Standaardalinea-lettertype"/>
    <w:uiPriority w:val="99"/>
    <w:semiHidden/>
    <w:rsid w:val="00C17772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08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3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8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9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5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9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5D1BD-CAAB-4DF8-A30E-53AF9C85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Proteion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rafaelmesquita</cp:lastModifiedBy>
  <cp:revision>3</cp:revision>
  <dcterms:created xsi:type="dcterms:W3CDTF">2014-07-31T07:17:00Z</dcterms:created>
  <dcterms:modified xsi:type="dcterms:W3CDTF">2014-07-31T07:20:00Z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1329021687</vt:i4>
  </property>
  <property fmtid="{D5CDD505-2E9C-101B-9397-08002B2CF9AE}" pid="4" name="_EmailSubject">
    <vt:lpwstr>PA paper</vt:lpwstr>
  </property>
  <property fmtid="{D5CDD505-2E9C-101B-9397-08002B2CF9AE}" pid="5" name="_AuthorEmail">
    <vt:lpwstr>rafaelmesquita@ciro-horn.nl</vt:lpwstr>
  </property>
  <property fmtid="{D5CDD505-2E9C-101B-9397-08002B2CF9AE}" pid="6" name="_AuthorEmailDisplayName">
    <vt:lpwstr>Mesquita, Rafael</vt:lpwstr>
  </property>
  <property fmtid="{D5CDD505-2E9C-101B-9397-08002B2CF9AE}" pid="7" name="_PreviousAdHocReviewCycleID">
    <vt:i4>-442818764</vt:i4>
  </property>
</Properties>
</file>